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C389A" w14:textId="272A17A0" w:rsidR="008428FA" w:rsidRPr="00191B20" w:rsidRDefault="00AF0531">
      <w:pPr>
        <w:pStyle w:val="Titel"/>
        <w:rPr>
          <w:b/>
          <w:bCs w:val="0"/>
        </w:rPr>
      </w:pPr>
      <w:r w:rsidRPr="00191B20">
        <w:rPr>
          <w:b/>
          <w:bCs w:val="0"/>
        </w:rPr>
        <w:t xml:space="preserve">On the interplay of motivational characteristics and academic achievement: </w:t>
      </w:r>
      <w:r w:rsidR="00191B20">
        <w:rPr>
          <w:b/>
          <w:bCs w:val="0"/>
        </w:rPr>
        <w:br/>
      </w:r>
      <w:r w:rsidRPr="00191B20">
        <w:rPr>
          <w:b/>
          <w:bCs w:val="0"/>
        </w:rPr>
        <w:t>The role of Need for Cognition</w:t>
      </w:r>
    </w:p>
    <w:p w14:paraId="211427D1" w14:textId="77777777" w:rsidR="008428FA" w:rsidRDefault="00AF0531">
      <w:pPr>
        <w:pStyle w:val="FirstParagraph"/>
      </w:pPr>
      <w:r>
        <w:t> </w:t>
      </w:r>
    </w:p>
    <w:p w14:paraId="1D48356D" w14:textId="77777777" w:rsidR="008428FA" w:rsidRDefault="00AF0531">
      <w:pPr>
        <w:pStyle w:val="Textkrper"/>
      </w:pPr>
      <w:r>
        <w:t> </w:t>
      </w:r>
    </w:p>
    <w:p w14:paraId="76365F6D" w14:textId="77777777" w:rsidR="008428FA" w:rsidRDefault="00AF0531">
      <w:pPr>
        <w:pStyle w:val="Textkrper"/>
      </w:pPr>
      <w:r>
        <w:t> </w:t>
      </w:r>
    </w:p>
    <w:p w14:paraId="1EF7C7B8" w14:textId="77777777" w:rsidR="008428FA" w:rsidRDefault="00AF0531">
      <w:pPr>
        <w:pStyle w:val="Textkrper"/>
      </w:pPr>
      <w:r>
        <w:t> </w:t>
      </w:r>
    </w:p>
    <w:p w14:paraId="22B59FB5" w14:textId="77777777" w:rsidR="008428FA" w:rsidRDefault="00AF0531">
      <w:pPr>
        <w:pStyle w:val="Textkrper"/>
      </w:pPr>
      <w:r>
        <w:t> </w:t>
      </w:r>
    </w:p>
    <w:p w14:paraId="2CBCAFA2" w14:textId="77777777" w:rsidR="008428FA" w:rsidRPr="00191B20" w:rsidRDefault="00AF0531">
      <w:pPr>
        <w:pStyle w:val="h1-pagebreak"/>
        <w:rPr>
          <w:b/>
          <w:bCs w:val="0"/>
        </w:rPr>
      </w:pPr>
      <w:r w:rsidRPr="00191B20">
        <w:rPr>
          <w:b/>
          <w:bCs w:val="0"/>
        </w:rPr>
        <w:lastRenderedPageBreak/>
        <w:t>Abstract</w:t>
      </w:r>
    </w:p>
    <w:p w14:paraId="5DAA9B43" w14:textId="3D5AC372" w:rsidR="008428FA" w:rsidRDefault="00AF0531">
      <w:pPr>
        <w:pStyle w:val="Textkrper"/>
      </w:pPr>
      <w:r>
        <w:t xml:space="preserve">While intelligence and motivational variables are well-established predictors of academic achievement, Need for Cognition (NFC), the stable intrinsic motivation to engage in and enjoy challenging intellectual activity, has not yet been considered comprehensively in this field, especially not longitudinally. By applying latent change score modelling, we examined the incremental value of NFC, considering well-established motivational constructs and prior achievement in the prediction of academic achievement across different subjects in a longitudinal approach </w:t>
      </w:r>
      <w:ins w:id="0" w:author="Alexander Strobel" w:date="2023-02-24T15:22:00Z">
        <w:r w:rsidR="004F1D01">
          <w:t xml:space="preserve">across two time points </w:t>
        </w:r>
      </w:ins>
      <w:r>
        <w:t>in a sample of secondary school students (</w:t>
      </w:r>
      <m:oMath>
        <m:sSub>
          <m:sSubPr>
            <m:ctrlPr>
              <w:ins w:id="1" w:author="Alexander Strobel" w:date="2023-02-24T15:23:00Z">
                <w:rPr>
                  <w:rFonts w:ascii="Cambria Math" w:hAnsi="Cambria Math"/>
                  <w:i/>
                </w:rPr>
              </w:ins>
            </m:ctrlPr>
          </m:sSubPr>
          <m:e>
            <m:r>
              <w:ins w:id="2" w:author="Alexander Strobel" w:date="2023-02-24T15:23:00Z">
                <w:rPr>
                  <w:rFonts w:ascii="Cambria Math" w:hAnsi="Cambria Math"/>
                </w:rPr>
                <m:t>N</m:t>
              </w:ins>
            </m:r>
          </m:e>
          <m:sub>
            <m:r>
              <w:ins w:id="3" w:author="Alexander Strobel" w:date="2023-02-24T15:23:00Z">
                <w:rPr>
                  <w:rFonts w:ascii="Cambria Math" w:hAnsi="Cambria Math"/>
                </w:rPr>
                <m:t>T1</m:t>
              </w:ins>
            </m:r>
          </m:sub>
        </m:sSub>
        <m:r>
          <w:del w:id="4" w:author="Alexander Strobel" w:date="2023-02-24T15:23:00Z">
            <w:rPr>
              <w:rFonts w:ascii="Cambria Math" w:hAnsi="Cambria Math"/>
            </w:rPr>
            <m:t>N</m:t>
          </w:del>
        </m:r>
      </m:oMath>
      <w:r>
        <w:t xml:space="preserve"> = 271</w:t>
      </w:r>
      <w:ins w:id="5" w:author="Alexander Strobel" w:date="2023-02-24T15:23:00Z">
        <w:r w:rsidR="004F1D01">
          <w:t>,</w:t>
        </w:r>
      </w:ins>
      <w:r>
        <w:t xml:space="preserve"> </w:t>
      </w:r>
      <m:oMath>
        <m:sSub>
          <m:sSubPr>
            <m:ctrlPr>
              <w:ins w:id="6" w:author="Alexander Strobel" w:date="2023-02-24T15:23:00Z">
                <w:rPr>
                  <w:rFonts w:ascii="Cambria Math" w:hAnsi="Cambria Math"/>
                  <w:i/>
                </w:rPr>
              </w:ins>
            </m:ctrlPr>
          </m:sSubPr>
          <m:e>
            <m:r>
              <w:ins w:id="7" w:author="Alexander Strobel" w:date="2023-02-24T15:23:00Z">
                <w:rPr>
                  <w:rFonts w:ascii="Cambria Math" w:hAnsi="Cambria Math"/>
                </w:rPr>
                <m:t>N</m:t>
              </w:ins>
            </m:r>
          </m:e>
          <m:sub>
            <m:r>
              <w:ins w:id="8" w:author="Alexander Strobel" w:date="2023-02-24T15:23:00Z">
                <w:rPr>
                  <w:rFonts w:ascii="Cambria Math" w:hAnsi="Cambria Math"/>
                </w:rPr>
                <m:t>T</m:t>
              </w:ins>
            </m:r>
            <m:r>
              <w:ins w:id="9" w:author="Alexander Strobel" w:date="2023-02-24T15:24:00Z">
                <w:rPr>
                  <w:rFonts w:ascii="Cambria Math" w:hAnsi="Cambria Math"/>
                </w:rPr>
                <m:t>2</m:t>
              </w:ins>
            </m:r>
          </m:sub>
        </m:sSub>
      </m:oMath>
      <w:ins w:id="10" w:author="Alexander Strobel" w:date="2023-02-24T15:23:00Z">
        <w:r w:rsidR="004F1D01">
          <w:t xml:space="preserve"> = </w:t>
        </w:r>
      </w:ins>
      <w:r>
        <w:t>255). Correlations of NFC with grades were comparable to those of established predictors. NFC incrementally predicted academic achievement over and above prior achievement and ability self-concept. A mutual influence of NFC and academic achievement was found pointing to skill-development as well as self-enhancement processes taken place in this interplay. Consequently, we propose to include NFC in models for the comprehensive explanation of academic achievement in school.</w:t>
      </w:r>
    </w:p>
    <w:p w14:paraId="75134921" w14:textId="77777777" w:rsidR="008428FA" w:rsidRDefault="00AF0531">
      <w:pPr>
        <w:pStyle w:val="Textkrper"/>
      </w:pPr>
      <w:r>
        <w:rPr>
          <w:i/>
          <w:iCs/>
        </w:rPr>
        <w:t>Keywords:</w:t>
      </w:r>
      <w:r>
        <w:t xml:space="preserve"> Need for Cognition, Academic Achievement, Academic Self-Concept, Latent Change Score Modeling, Longitudinal</w:t>
      </w:r>
    </w:p>
    <w:p w14:paraId="7FE9777D" w14:textId="77777777" w:rsidR="008428FA" w:rsidRDefault="00AF0531">
      <w:pPr>
        <w:pStyle w:val="Textkrper"/>
      </w:pPr>
      <w:r>
        <w:rPr>
          <w:i/>
          <w:iCs/>
        </w:rPr>
        <w:t>Word count:</w:t>
      </w:r>
      <w:r>
        <w:t xml:space="preserve"> 5961</w:t>
      </w:r>
    </w:p>
    <w:p w14:paraId="3A99E408" w14:textId="77777777" w:rsidR="008428FA" w:rsidRPr="00191B20" w:rsidRDefault="00AF0531" w:rsidP="00191B20">
      <w:pPr>
        <w:pStyle w:val="h1-pagebreak"/>
        <w:spacing w:before="0" w:after="240"/>
        <w:rPr>
          <w:b/>
          <w:bCs w:val="0"/>
        </w:rPr>
      </w:pPr>
      <w:r w:rsidRPr="00191B20">
        <w:rPr>
          <w:b/>
          <w:bCs w:val="0"/>
        </w:rPr>
        <w:lastRenderedPageBreak/>
        <w:t xml:space="preserve">On the interplay of motivational characteristics and academic achievement: </w:t>
      </w:r>
      <w:r w:rsidR="00191B20" w:rsidRPr="00191B20">
        <w:rPr>
          <w:b/>
          <w:bCs w:val="0"/>
        </w:rPr>
        <w:br/>
      </w:r>
      <w:r w:rsidRPr="00191B20">
        <w:rPr>
          <w:b/>
          <w:bCs w:val="0"/>
        </w:rPr>
        <w:t>The role of Need for Cognition</w:t>
      </w:r>
    </w:p>
    <w:p w14:paraId="3CCDD6DB" w14:textId="364E3849" w:rsidR="008428FA" w:rsidRDefault="00AF0531">
      <w:pPr>
        <w:pStyle w:val="Textkrper"/>
      </w:pPr>
      <w:r>
        <w:t>In recent decades, a great deal of research has been conducted on the prediction of academic achievement. While meta-analyses indicate that intelligence is the strongest predictor for academic achievement (e.g., Deary</w:t>
      </w:r>
      <w:ins w:id="11" w:author="Alexander Strobel" w:date="2023-02-24T10:43:00Z">
        <w:r w:rsidR="00AE00EB">
          <w:t xml:space="preserve"> et al.</w:t>
        </w:r>
      </w:ins>
      <w:r>
        <w:t xml:space="preserve">, 2007; Roth et al., 2015; </w:t>
      </w:r>
      <w:proofErr w:type="spellStart"/>
      <w:r>
        <w:t>Zaboski</w:t>
      </w:r>
      <w:proofErr w:type="spellEnd"/>
      <w:ins w:id="12" w:author="Alexander Strobel" w:date="2023-02-24T10:44:00Z">
        <w:r w:rsidR="00AE00EB">
          <w:t xml:space="preserve"> et al.</w:t>
        </w:r>
      </w:ins>
      <w:r>
        <w:t xml:space="preserve">, 2018), motivational variables </w:t>
      </w:r>
      <w:ins w:id="13" w:author="Alexander Strobel" w:date="2023-03-14T11:57:00Z">
        <w:r w:rsidR="00180EC9">
          <w:t xml:space="preserve">(e.g., ability self-concept, interests and values) </w:t>
        </w:r>
      </w:ins>
      <w:r>
        <w:t xml:space="preserve">have consistently been found to have incremental value for academic achievement (e.g., </w:t>
      </w:r>
      <w:proofErr w:type="spellStart"/>
      <w:r>
        <w:t>Kriegbaum</w:t>
      </w:r>
      <w:proofErr w:type="spellEnd"/>
      <w:ins w:id="14" w:author="Alexander Strobel" w:date="2023-02-24T10:45:00Z">
        <w:r w:rsidR="00AE00EB">
          <w:t xml:space="preserve"> et al.</w:t>
        </w:r>
      </w:ins>
      <w:r>
        <w:t>, 2018; Steinmayr</w:t>
      </w:r>
      <w:ins w:id="15" w:author="Alexander Strobel" w:date="2023-02-24T10:45:00Z">
        <w:r w:rsidR="00AE00EB">
          <w:t xml:space="preserve"> et al.</w:t>
        </w:r>
      </w:ins>
      <w:r>
        <w:t xml:space="preserve">, 2019). </w:t>
      </w:r>
    </w:p>
    <w:p w14:paraId="3FB86221" w14:textId="003549F1" w:rsidR="008428FA" w:rsidRDefault="00180EC9">
      <w:pPr>
        <w:pStyle w:val="Textkrper"/>
      </w:pPr>
      <w:ins w:id="16" w:author="Alexander Strobel" w:date="2023-03-14T11:58:00Z">
        <w:r w:rsidRPr="00865123">
          <w:t>Initially introduced in the context of social psychology</w:t>
        </w:r>
        <w:r>
          <w:t>, increasingly</w:t>
        </w:r>
      </w:ins>
      <w:r w:rsidR="00AF0531">
        <w:t>, an additional predictor of academic achievement came into the focus of research in this field: the personality trait Need for Cognition (NFC), defined as the stable intrinsic motivation of an individual to engage in and enjoy challenging intellectual activity (</w:t>
      </w:r>
      <w:ins w:id="17" w:author="Alexander Strobel" w:date="2023-03-14T11:59:00Z">
        <w:r>
          <w:t xml:space="preserve">Cacioppo &amp; Petty, 1982; </w:t>
        </w:r>
      </w:ins>
      <w:r w:rsidR="00AF0531">
        <w:t>Cacioppo</w:t>
      </w:r>
      <w:ins w:id="18" w:author="Alexander Strobel" w:date="2023-02-24T10:49:00Z">
        <w:r w:rsidR="00AE00EB">
          <w:t xml:space="preserve"> et al.</w:t>
        </w:r>
      </w:ins>
      <w:r w:rsidR="00AF0531">
        <w:t xml:space="preserve">, 1996). NFC </w:t>
      </w:r>
      <w:ins w:id="19" w:author="Alexander Strobel" w:date="2023-03-14T12:00:00Z">
        <w:r>
          <w:t xml:space="preserve">has been shown </w:t>
        </w:r>
      </w:ins>
      <w:r w:rsidR="00AF0531">
        <w:t xml:space="preserve">to </w:t>
      </w:r>
      <w:ins w:id="20" w:author="Alexander Strobel" w:date="2023-03-14T12:00:00Z">
        <w:r>
          <w:t xml:space="preserve">be related to </w:t>
        </w:r>
      </w:ins>
      <w:r w:rsidR="00AF0531">
        <w:t xml:space="preserve">academic achievement in different stages of academic life (e.g., </w:t>
      </w:r>
      <w:proofErr w:type="spellStart"/>
      <w:r w:rsidR="00AF0531">
        <w:t>Ginet</w:t>
      </w:r>
      <w:proofErr w:type="spellEnd"/>
      <w:r w:rsidR="00AF0531">
        <w:t xml:space="preserve"> &amp; </w:t>
      </w:r>
      <w:proofErr w:type="spellStart"/>
      <w:r w:rsidR="00AF0531">
        <w:t>Py</w:t>
      </w:r>
      <w:proofErr w:type="spellEnd"/>
      <w:r w:rsidR="00AF0531">
        <w:t>, 2000; Grass</w:t>
      </w:r>
      <w:ins w:id="21" w:author="Alexander Strobel" w:date="2023-02-24T10:49:00Z">
        <w:r w:rsidR="00AE00EB">
          <w:t xml:space="preserve"> et al.</w:t>
        </w:r>
      </w:ins>
      <w:r w:rsidR="00AF0531">
        <w:t xml:space="preserve">, 2017; Luong et al., 2017; Preckel, 2014; for a meta-analytical review see von Stumm &amp; Ackerman, 2013) and to </w:t>
      </w:r>
      <w:ins w:id="22" w:author="Alexander Strobel" w:date="2023-03-14T12:00:00Z">
        <w:r>
          <w:t xml:space="preserve">motivational variables as well as aspects of information processing </w:t>
        </w:r>
      </w:ins>
      <w:r w:rsidR="00AF0531">
        <w:t xml:space="preserve">associated with success in learning. As examples, NFC was found to be related to ability self-concept (e.g., </w:t>
      </w:r>
      <w:proofErr w:type="spellStart"/>
      <w:r w:rsidR="00AF0531">
        <w:t>Dickhäuser</w:t>
      </w:r>
      <w:proofErr w:type="spellEnd"/>
      <w:r w:rsidR="00AF0531">
        <w:t xml:space="preserve"> &amp; Reinhard, 2010; Luong et al., 2017), interest in school (e.g., Preckel, 2014) or deeper processing while learning (Evans</w:t>
      </w:r>
      <w:ins w:id="23" w:author="Alexander Strobel" w:date="2023-02-24T10:50:00Z">
        <w:r w:rsidR="00AE00EB">
          <w:t xml:space="preserve"> et al.</w:t>
        </w:r>
      </w:ins>
      <w:r w:rsidR="00AF0531">
        <w:t>, 2003; Luong et al., 2017).</w:t>
      </w:r>
    </w:p>
    <w:p w14:paraId="1F996C46" w14:textId="77777777" w:rsidR="008428FA" w:rsidRDefault="00AF0531">
      <w:pPr>
        <w:pStyle w:val="Textkrper"/>
      </w:pPr>
      <w:r>
        <w:t xml:space="preserve">The enjoyment of accomplishing something, the interest in task engagement, and the intrinsic value of working on a task have been suggested to be relevant to learning and academic achievement and have been integrated into models of achievement motivation (e.g., </w:t>
      </w:r>
      <w:proofErr w:type="spellStart"/>
      <w:r>
        <w:t>Wigfield</w:t>
      </w:r>
      <w:proofErr w:type="spellEnd"/>
      <w:r>
        <w:t xml:space="preserve"> &amp; Eccles, 2000; see also </w:t>
      </w:r>
      <w:proofErr w:type="spellStart"/>
      <w:r>
        <w:t>Wigfield</w:t>
      </w:r>
      <w:proofErr w:type="spellEnd"/>
      <w:r>
        <w:t xml:space="preserve"> &amp; Cambria, 2010 for a review). Surprisingly, the concept of a more general joy of thinking, that is NFC, has not yet been investigated systematically together </w:t>
      </w:r>
      <w:r>
        <w:lastRenderedPageBreak/>
        <w:t>with established motivational indicators or was integrated into models for the prediction of academic achievement, especially in school contexts. In particular, longitudinal studies are missing that have a comprehensive look at the interplay of all relevant variables.</w:t>
      </w:r>
    </w:p>
    <w:p w14:paraId="5BDB7C90" w14:textId="3A581B7A" w:rsidR="008428FA" w:rsidRDefault="00180EC9">
      <w:pPr>
        <w:pStyle w:val="Textkrper"/>
      </w:pPr>
      <w:ins w:id="24" w:author="Alexander Strobel" w:date="2023-03-14T12:01:00Z">
        <w:r>
          <w:t xml:space="preserve">As one notable exception, only </w:t>
        </w:r>
      </w:ins>
      <w:r w:rsidR="00AF0531">
        <w:t xml:space="preserve">last year, </w:t>
      </w:r>
      <w:ins w:id="25" w:author="Alexander Strobel" w:date="2023-03-14T12:02:00Z">
        <w:r>
          <w:t xml:space="preserve">a </w:t>
        </w:r>
        <w:r w:rsidRPr="00FE699C">
          <w:t>large</w:t>
        </w:r>
        <w:r w:rsidRPr="00EC1A32">
          <w:t xml:space="preserve"> longitudinal study</w:t>
        </w:r>
        <w:r w:rsidRPr="00FE699C">
          <w:t xml:space="preserve"> with over 3.000 Flemish Grade 7 students</w:t>
        </w:r>
        <w:r w:rsidRPr="00EC1A32">
          <w:t xml:space="preserve"> examined</w:t>
        </w:r>
        <w:r w:rsidRPr="00FE699C">
          <w:t xml:space="preserve"> a comprehensive set of variables including </w:t>
        </w:r>
        <w:r w:rsidRPr="00EC1A32">
          <w:t xml:space="preserve">intelligence,  the Big Five, a range of different motivational measures, and </w:t>
        </w:r>
      </w:ins>
      <w:r w:rsidR="00AF0531">
        <w:t>NFC in order to determine their value in predicting academic achievement in school (</w:t>
      </w:r>
      <w:proofErr w:type="spellStart"/>
      <w:r w:rsidR="00AF0531">
        <w:t>Lavrijsen</w:t>
      </w:r>
      <w:proofErr w:type="spellEnd"/>
      <w:ins w:id="26" w:author="Alexander Strobel" w:date="2023-02-24T10:50:00Z">
        <w:r w:rsidR="00AE00EB">
          <w:t xml:space="preserve"> et al.</w:t>
        </w:r>
      </w:ins>
      <w:r w:rsidR="00AF0531">
        <w:t>, 2021). Their results showed intelligence and NFC to be the strongest predictors of academic performance. The ability self-concept was the best predictor within the group of motivational variables. This underscores the importance to consider NFC along with established predictors in gaining a comprehensive picture of the prediction of academic achievement.</w:t>
      </w:r>
    </w:p>
    <w:p w14:paraId="7C8F89EB" w14:textId="77777777" w:rsidR="006E08CA" w:rsidRDefault="006E08CA" w:rsidP="006E08CA">
      <w:pPr>
        <w:pStyle w:val="Textkrper"/>
        <w:rPr>
          <w:ins w:id="27" w:author="Alexander Strobel" w:date="2023-03-14T12:02:00Z"/>
        </w:rPr>
      </w:pPr>
      <w:ins w:id="28" w:author="Alexander Strobel" w:date="2023-03-14T12:02:00Z">
        <w:r>
          <w:t xml:space="preserve">We follow-up on cross-sectional (e.g., Keller et al., 2019; Luong et al., 2017), and the few longitudinal studies (Preckel, 2014; </w:t>
        </w:r>
        <w:proofErr w:type="spellStart"/>
        <w:r>
          <w:t>Lavrijsen</w:t>
        </w:r>
        <w:proofErr w:type="spellEnd"/>
        <w:r>
          <w:t xml:space="preserve"> et al., 2021) on the role of NFC in predicting academic achievement that examined NFC together with established motivational characteristics. By addressing more school subjects than usually examined, considering prior achievement, and assessing all variables at two points of time in a sample of secondary school students, we go beyond previous work to provide new insights in the interplay of academic achievement, NFC and motivational variables and the incremental value of NFC in this context. </w:t>
        </w:r>
      </w:ins>
    </w:p>
    <w:p w14:paraId="4518CA2E" w14:textId="77777777" w:rsidR="008428FA" w:rsidRDefault="00AF0531">
      <w:pPr>
        <w:pStyle w:val="berschrift2"/>
      </w:pPr>
      <w:bookmarkStart w:id="29" w:name="X2f4ea581b2e925b1d4c081a5e1c8dc14be05f83"/>
      <w:r>
        <w:t>Achievement Motivation and its relation to academic achievement</w:t>
      </w:r>
    </w:p>
    <w:p w14:paraId="63111682" w14:textId="43CB6433" w:rsidR="008428FA" w:rsidRDefault="00AF0531">
      <w:pPr>
        <w:pStyle w:val="FirstParagraph"/>
        <w:rPr>
          <w:ins w:id="30" w:author="Alexander Strobel" w:date="2023-03-14T12:06:00Z"/>
        </w:rPr>
      </w:pPr>
      <w:r>
        <w:t xml:space="preserve">Achievement motivation is operationalized through various variables and can be seen as an essential predictor of academic achievement (e.g., Hattie, 2009; Steinmayr &amp; </w:t>
      </w:r>
      <w:proofErr w:type="spellStart"/>
      <w:r>
        <w:t>Spinath</w:t>
      </w:r>
      <w:proofErr w:type="spellEnd"/>
      <w:r>
        <w:t xml:space="preserve">, 2009; </w:t>
      </w:r>
      <w:ins w:id="31" w:author="Alexander Strobel" w:date="2023-03-14T12:03:00Z">
        <w:r w:rsidR="006E08CA" w:rsidRPr="00FE699C">
          <w:t xml:space="preserve">Steinmayr et al., 2018; </w:t>
        </w:r>
      </w:ins>
      <w:proofErr w:type="spellStart"/>
      <w:r>
        <w:t>Wigfield</w:t>
      </w:r>
      <w:proofErr w:type="spellEnd"/>
      <w:r>
        <w:t xml:space="preserve"> &amp; Cambria, 2010). Well-established concepts such as ability self-concept, hope for success and fear of failure, or variables such as interests and values can be found under this </w:t>
      </w:r>
      <w:ins w:id="32" w:author="Alexander Strobel" w:date="2023-03-14T12:03:00Z">
        <w:r w:rsidR="006E08CA" w:rsidRPr="00FE699C">
          <w:t xml:space="preserve">umbrella </w:t>
        </w:r>
      </w:ins>
      <w:r>
        <w:t>term (</w:t>
      </w:r>
      <w:proofErr w:type="spellStart"/>
      <w:r>
        <w:t>Hulleman</w:t>
      </w:r>
      <w:proofErr w:type="spellEnd"/>
      <w:ins w:id="33" w:author="Alexander Strobel" w:date="2023-02-24T10:50:00Z">
        <w:r w:rsidR="00AE00EB">
          <w:t xml:space="preserve"> et al.</w:t>
        </w:r>
      </w:ins>
      <w:r>
        <w:t xml:space="preserve">, 2016; Steinmayr et al., 2019). These constructs </w:t>
      </w:r>
      <w:r>
        <w:lastRenderedPageBreak/>
        <w:t>are part of prominent motivational theories</w:t>
      </w:r>
      <w:ins w:id="34" w:author="Alexander Strobel" w:date="2023-03-14T12:06:00Z">
        <w:r w:rsidR="006E08CA" w:rsidRPr="00FE699C">
          <w:t>, especially in the context of expectancy-value</w:t>
        </w:r>
        <w:r w:rsidR="006E08CA">
          <w:t xml:space="preserve"> </w:t>
        </w:r>
        <w:r w:rsidR="006E08CA" w:rsidRPr="00FE699C">
          <w:t>theories</w:t>
        </w:r>
        <w:r w:rsidR="006E08CA" w:rsidRPr="0076227F">
          <w:t xml:space="preserve"> (cf., </w:t>
        </w:r>
        <w:r w:rsidR="006E08CA" w:rsidRPr="00FE699C">
          <w:t>Atkinson, 1957;</w:t>
        </w:r>
      </w:ins>
      <w:r>
        <w:t xml:space="preserve"> Eccles &amp; </w:t>
      </w:r>
      <w:proofErr w:type="spellStart"/>
      <w:r>
        <w:t>Wigfield</w:t>
      </w:r>
      <w:proofErr w:type="spellEnd"/>
      <w:r>
        <w:t xml:space="preserve">, 2020; Elliot &amp; Church, 1997; </w:t>
      </w:r>
      <w:proofErr w:type="spellStart"/>
      <w:r>
        <w:t>Wigfield</w:t>
      </w:r>
      <w:proofErr w:type="spellEnd"/>
      <w:r>
        <w:t xml:space="preserve"> &amp; Eccles, 2000)</w:t>
      </w:r>
      <w:ins w:id="35" w:author="Alexander Strobel" w:date="2023-03-14T12:05:00Z">
        <w:r w:rsidR="006E08CA">
          <w:t>.</w:t>
        </w:r>
      </w:ins>
    </w:p>
    <w:p w14:paraId="79016A85" w14:textId="77777777" w:rsidR="006E08CA" w:rsidRPr="00F5056B" w:rsidRDefault="006E08CA" w:rsidP="006E08CA">
      <w:pPr>
        <w:ind w:firstLine="680"/>
        <w:rPr>
          <w:ins w:id="36" w:author="Alexander Strobel" w:date="2023-03-14T12:06:00Z"/>
        </w:rPr>
      </w:pPr>
      <w:ins w:id="37" w:author="Alexander Strobel" w:date="2023-03-14T12:06:00Z">
        <w:r w:rsidRPr="00FE699C">
          <w:t>As early as in 1957, Atkinson introduced an expectancy-value model based on Murray’s (1938) work (Atkinson, 1957)</w:t>
        </w:r>
        <w:r>
          <w:t xml:space="preserve"> that comprised essential achievement motives, namely approaching success and avoiding failure, as basis for expectancies for success. Atkinson viewed these motives as relatively stable dispositions describing individual differences in the relative strength of approach and avoidance behaviors, respectively (for an overview see </w:t>
        </w:r>
        <w:proofErr w:type="spellStart"/>
        <w:r>
          <w:t>Wigfield</w:t>
        </w:r>
        <w:proofErr w:type="spellEnd"/>
        <w:r>
          <w:t xml:space="preserve"> et al., 2009). Then in turn, trait-like motivational variables as hope for success and fear of failure can be seen as antecedents </w:t>
        </w:r>
        <w:r w:rsidRPr="0076227F">
          <w:t xml:space="preserve">for </w:t>
        </w:r>
        <w:r w:rsidRPr="00FE699C">
          <w:rPr>
            <w:color w:val="C00000"/>
          </w:rPr>
          <w:t>approach and avoidance performance goals, respectively (</w:t>
        </w:r>
        <w:r w:rsidRPr="00FE699C">
          <w:t>Elliot &amp; Church, 1997)</w:t>
        </w:r>
        <w:r w:rsidRPr="00FE699C">
          <w:rPr>
            <w:color w:val="C00000"/>
          </w:rPr>
          <w:t>.</w:t>
        </w:r>
        <w:r>
          <w:rPr>
            <w:color w:val="C00000"/>
          </w:rPr>
          <w:t xml:space="preserve"> Based on Atkinson (1957), the expectancy-value theory of Eccles and </w:t>
        </w:r>
        <w:proofErr w:type="spellStart"/>
        <w:r>
          <w:rPr>
            <w:color w:val="C00000"/>
          </w:rPr>
          <w:t>Wigfield</w:t>
        </w:r>
        <w:proofErr w:type="spellEnd"/>
        <w:r>
          <w:rPr>
            <w:color w:val="C00000"/>
          </w:rPr>
          <w:t xml:space="preserve"> (e.g., </w:t>
        </w:r>
        <w:proofErr w:type="spellStart"/>
        <w:r>
          <w:rPr>
            <w:color w:val="C00000"/>
          </w:rPr>
          <w:t>Wigfield</w:t>
        </w:r>
        <w:proofErr w:type="spellEnd"/>
        <w:r>
          <w:rPr>
            <w:color w:val="C00000"/>
          </w:rPr>
          <w:t xml:space="preserve"> &amp; Eccles, 2002; Eccles &amp; </w:t>
        </w:r>
        <w:proofErr w:type="spellStart"/>
        <w:r>
          <w:rPr>
            <w:color w:val="C00000"/>
          </w:rPr>
          <w:t>Wigfield</w:t>
        </w:r>
        <w:proofErr w:type="spellEnd"/>
        <w:r>
          <w:rPr>
            <w:color w:val="C00000"/>
          </w:rPr>
          <w:t xml:space="preserve">, 2020) comprises the most relevant predictors of achievement motivation and the resulting performance as well as variables influencing these predictors (e.g., cultural or social influences). In this model, expectations of success and values are directly associated with achievement. However, again directly influencing expectations of success and values associated with a task, goals and self-schemata can be find in the model, with the ability self-concept being one of these variables. </w:t>
        </w:r>
        <w:r w:rsidRPr="000B4E56">
          <w:rPr>
            <w:color w:val="C00000"/>
          </w:rPr>
          <w:t>Ability self-concept, in turn, has proven to be of utmost importance in educational contexts (see below). So, based on the described expectancy-value approach</w:t>
        </w:r>
        <w:r>
          <w:rPr>
            <w:color w:val="C00000"/>
          </w:rPr>
          <w:t>,</w:t>
        </w:r>
        <w:r w:rsidRPr="000B4E56">
          <w:rPr>
            <w:color w:val="C00000"/>
          </w:rPr>
          <w:t xml:space="preserve"> to get a comprehensive picture of achievement motivation in school, the aforementioned variables should be included</w:t>
        </w:r>
        <w:r>
          <w:rPr>
            <w:color w:val="C00000"/>
          </w:rPr>
          <w:t xml:space="preserve">. They are each briefly described below. </w:t>
        </w:r>
      </w:ins>
    </w:p>
    <w:p w14:paraId="2199643A" w14:textId="3AEA86FC" w:rsidR="008428FA" w:rsidRDefault="00AF0531" w:rsidP="00BF5C91">
      <w:r>
        <w:rPr>
          <w:i/>
          <w:iCs/>
        </w:rPr>
        <w:t>Ability Self-concept.</w:t>
      </w:r>
      <w:r>
        <w:t xml:space="preserve"> Ability self-concept can be described as generalized or subject-specific ability perceptions that students acquire based on competence experiences in the course of their academic life (</w:t>
      </w:r>
      <w:proofErr w:type="spellStart"/>
      <w:r>
        <w:t>Möller</w:t>
      </w:r>
      <w:proofErr w:type="spellEnd"/>
      <w:r>
        <w:t xml:space="preserve"> &amp; </w:t>
      </w:r>
      <w:proofErr w:type="spellStart"/>
      <w:r>
        <w:t>Köller</w:t>
      </w:r>
      <w:proofErr w:type="spellEnd"/>
      <w:r>
        <w:t xml:space="preserve">, 2004). They thus reflect cognitive representations of one’s level of ability (Marsh, 1990), which affects students’ academic performance (e.g., </w:t>
      </w:r>
      <w:proofErr w:type="spellStart"/>
      <w:r>
        <w:t>Wigfield</w:t>
      </w:r>
      <w:proofErr w:type="spellEnd"/>
      <w:r>
        <w:t xml:space="preserve"> &amp; Eccles, </w:t>
      </w:r>
      <w:r>
        <w:lastRenderedPageBreak/>
        <w:t>2000). A meta-analysis found moderate correlations with academic achievement (</w:t>
      </w:r>
      <m:oMath>
        <m:r>
          <w:rPr>
            <w:rFonts w:ascii="Cambria Math" w:hAnsi="Cambria Math"/>
          </w:rPr>
          <m:t>r</m:t>
        </m:r>
        <m:r>
          <m:rPr>
            <m:sty m:val="p"/>
          </m:rPr>
          <w:rPr>
            <w:rFonts w:ascii="Cambria Math" w:hAnsi="Cambria Math"/>
          </w:rPr>
          <m:t>=</m:t>
        </m:r>
        <m:r>
          <w:rPr>
            <w:rFonts w:ascii="Cambria Math" w:hAnsi="Cambria Math"/>
          </w:rPr>
          <m:t>.34</m:t>
        </m:r>
      </m:oMath>
      <w:r>
        <w:t>, Huang, 2011), whereas the association was lower (</w:t>
      </w:r>
      <m:oMath>
        <m:r>
          <w:rPr>
            <w:rFonts w:ascii="Cambria Math" w:hAnsi="Cambria Math"/>
          </w:rPr>
          <m:t>r</m:t>
        </m:r>
        <m:r>
          <w:ins w:id="38" w:author="Alexander Strobel" w:date="2023-02-24T14:55:00Z">
            <w:rPr>
              <w:rFonts w:ascii="Cambria Math" w:hAnsi="Cambria Math"/>
            </w:rPr>
            <m:t xml:space="preserve">= </m:t>
          </w:ins>
        </m:r>
        <m:r>
          <w:rPr>
            <w:rFonts w:ascii="Cambria Math" w:hAnsi="Cambria Math"/>
          </w:rPr>
          <m:t>.20</m:t>
        </m:r>
      </m:oMath>
      <w:r>
        <w:t xml:space="preserve">) when controlled for prior achievement (e.g., Marsh &amp; Martin, 2011). Steinmayr et al. (2019) demonstrated that among several motivational indicators, domain-specific ability self-concept was the strongest predictor of academic achievement. </w:t>
      </w:r>
      <w:ins w:id="39" w:author="Alexander Strobel" w:date="2023-03-14T12:08:00Z">
        <w:r w:rsidR="006E08CA">
          <w:t xml:space="preserve">Moreover, ability self-concept and academic achievement influence each other (see metanalytical evidence Wu et al., 2021) and can thus mutually reinforce or weaken each other (e.g., </w:t>
        </w:r>
        <w:proofErr w:type="spellStart"/>
        <w:r w:rsidR="006E08CA">
          <w:t>Guay</w:t>
        </w:r>
        <w:proofErr w:type="spellEnd"/>
        <w:r w:rsidR="006E08CA">
          <w:t xml:space="preserve"> et al., 200</w:t>
        </w:r>
        <w:r w:rsidR="006E08CA" w:rsidRPr="00DF6514">
          <w:t>3). Another recent meta-analysis (</w:t>
        </w:r>
        <w:proofErr w:type="spellStart"/>
        <w:r w:rsidR="006E08CA" w:rsidRPr="00DF6514">
          <w:t>Möller</w:t>
        </w:r>
        <w:proofErr w:type="spellEnd"/>
        <w:r w:rsidR="006E08CA" w:rsidRPr="00DF6514">
          <w:t xml:space="preserve"> et al., 2020) again confirmed the relationship between academic achievement and ability self-concept, especially when grades were used as indicators for achievement. </w:t>
        </w:r>
      </w:ins>
    </w:p>
    <w:p w14:paraId="14A6C73C" w14:textId="2C9CC525" w:rsidR="008428FA" w:rsidRDefault="00AF0531">
      <w:pPr>
        <w:pStyle w:val="Textkrper"/>
      </w:pPr>
      <w:r>
        <w:rPr>
          <w:i/>
          <w:iCs/>
        </w:rPr>
        <w:t>Hope for Success/Fear of Failure.</w:t>
      </w:r>
      <w:r>
        <w:t xml:space="preserve"> Murray (1938) considered the Need for Achievement as one of the basic human needs and as a relatively stable personality trait. His concept was extended by McClelland</w:t>
      </w:r>
      <w:ins w:id="40" w:author="Alexander Strobel" w:date="2023-02-24T10:50:00Z">
        <w:r w:rsidR="00AE00EB">
          <w:t xml:space="preserve"> et al. </w:t>
        </w:r>
      </w:ins>
      <w:r>
        <w:t>(1953), who differentiated the achievement motives hope for success (the belief of being able to succeed accompanied by the experience of positive emotions) and fear of failure (worry about failing in achievement situations and the experience of negative emotions). Such affective tendencies in the context of achievement motivation are reflected, for instance, in the choice of task difficulty, affinity for risk, and quality of task completion (</w:t>
      </w:r>
      <w:proofErr w:type="spellStart"/>
      <w:r>
        <w:t>Diseth</w:t>
      </w:r>
      <w:proofErr w:type="spellEnd"/>
      <w:r>
        <w:t xml:space="preserve"> &amp; Martinsen, 2003). Hope for success may facilitate knowledge acquisition, whereas fear of failure may impede it (</w:t>
      </w:r>
      <w:proofErr w:type="spellStart"/>
      <w:r>
        <w:t>Diseth</w:t>
      </w:r>
      <w:proofErr w:type="spellEnd"/>
      <w:r>
        <w:t xml:space="preserve"> &amp; Martinsen, 2003). A meta-analysis found achievement motivation in the sense of hope for success weakly to moderately positively related to academic achievement (</w:t>
      </w:r>
      <m:oMath>
        <m:r>
          <w:rPr>
            <w:rFonts w:ascii="Cambria Math" w:hAnsi="Cambria Math"/>
          </w:rPr>
          <m:t>r</m:t>
        </m:r>
        <m:r>
          <m:rPr>
            <m:sty m:val="p"/>
          </m:rPr>
          <w:rPr>
            <w:rFonts w:ascii="Cambria Math" w:hAnsi="Cambria Math"/>
          </w:rPr>
          <m:t>=</m:t>
        </m:r>
        <m:r>
          <w:rPr>
            <w:rFonts w:ascii="Cambria Math" w:hAnsi="Cambria Math"/>
          </w:rPr>
          <m:t>.26</m:t>
        </m:r>
      </m:oMath>
      <w:r>
        <w:t xml:space="preserve">, Robbins et al., 2004). For the association of fear of failure and academic achievement, findings from individual studies suggest a relationship of similar magnitude but in a different direction (e.g., </w:t>
      </w:r>
      <m:oMath>
        <m:r>
          <w:rPr>
            <w:rFonts w:ascii="Cambria Math" w:hAnsi="Cambria Math"/>
          </w:rPr>
          <m:t>r</m:t>
        </m:r>
        <m:r>
          <m:rPr>
            <m:sty m:val="p"/>
          </m:rPr>
          <w:rPr>
            <w:rFonts w:ascii="Cambria Math" w:hAnsi="Cambria Math"/>
          </w:rPr>
          <m:t>=-</m:t>
        </m:r>
        <m:r>
          <w:rPr>
            <w:rFonts w:ascii="Cambria Math" w:hAnsi="Cambria Math"/>
          </w:rPr>
          <m:t>.26</m:t>
        </m:r>
      </m:oMath>
      <w:r>
        <w:t>, Dickhäuser</w:t>
      </w:r>
      <w:ins w:id="41" w:author="Alexander Strobel" w:date="2023-02-24T10:51:00Z">
        <w:r w:rsidR="00AE00EB">
          <w:t xml:space="preserve"> et al.</w:t>
        </w:r>
      </w:ins>
      <w:r>
        <w:t>, 2016).</w:t>
      </w:r>
    </w:p>
    <w:p w14:paraId="5D360B2F" w14:textId="42EB02F1" w:rsidR="008428FA" w:rsidRDefault="00AF0531">
      <w:pPr>
        <w:pStyle w:val="Textkrper"/>
      </w:pPr>
      <w:r>
        <w:rPr>
          <w:i/>
          <w:iCs/>
        </w:rPr>
        <w:t>Task values - Interest.</w:t>
      </w:r>
      <w:r>
        <w:t xml:space="preserve"> Another important motivational indicator that was also included in the influential model of </w:t>
      </w:r>
      <w:proofErr w:type="spellStart"/>
      <w:r>
        <w:t>Wigfield</w:t>
      </w:r>
      <w:proofErr w:type="spellEnd"/>
      <w:r>
        <w:t xml:space="preserve"> and Eccles (2000; see also Eccles </w:t>
      </w:r>
      <w:ins w:id="42" w:author="Alexander Strobel" w:date="2023-03-14T12:09:00Z">
        <w:r w:rsidR="006E08CA">
          <w:t xml:space="preserve">&amp; </w:t>
        </w:r>
      </w:ins>
      <w:proofErr w:type="spellStart"/>
      <w:r>
        <w:t>Wigfield</w:t>
      </w:r>
      <w:proofErr w:type="spellEnd"/>
      <w:ins w:id="43" w:author="Alexander Strobel" w:date="2023-03-14T12:09:00Z">
        <w:r w:rsidR="006E08CA">
          <w:t xml:space="preserve">, </w:t>
        </w:r>
      </w:ins>
      <w:r>
        <w:t xml:space="preserve">2020), describes </w:t>
      </w:r>
      <w:r>
        <w:lastRenderedPageBreak/>
        <w:t>task values. Such task values focus on importance, perceived utility, and interest in a task and costs associated with it, whereas the latter is often omitted (cf. Jacobs</w:t>
      </w:r>
      <w:ins w:id="44" w:author="Alexander Strobel" w:date="2023-02-24T10:51:00Z">
        <w:r w:rsidR="00684770">
          <w:t xml:space="preserve"> et al.</w:t>
        </w:r>
      </w:ins>
      <w:r>
        <w:t>, 2002). Findings on relations between task values and academic achievement point to reciprocal relationships between them (Li</w:t>
      </w:r>
      <w:ins w:id="45" w:author="Alexander Strobel" w:date="2023-02-24T10:51:00Z">
        <w:r w:rsidR="00684770">
          <w:t xml:space="preserve"> et al.</w:t>
        </w:r>
      </w:ins>
      <w:r>
        <w:t>, 2021). Furthermore, there is some evidence that the interaction of task values and self-concept may be of special relevance for predicting academic achievement, although the state of evidence on this is still mixed (Meyer</w:t>
      </w:r>
      <w:ins w:id="46" w:author="Alexander Strobel" w:date="2023-02-24T10:51:00Z">
        <w:r w:rsidR="00684770">
          <w:t xml:space="preserve"> et al.</w:t>
        </w:r>
      </w:ins>
      <w:r>
        <w:t>, 2019). Specifically on the domain of interest, a number of papers are available on the relationship with academic achievement in school, with correlations being in a low to moderate range (for an overview, see Steinmayr et al., 2019). A meta-analysis on the relationship between interest and achievement found moderate positive correlations between these two variables (</w:t>
      </w:r>
      <w:proofErr w:type="spellStart"/>
      <w:r>
        <w:t>Schiefele</w:t>
      </w:r>
      <w:proofErr w:type="spellEnd"/>
      <w:ins w:id="47" w:author="Alexander Strobel" w:date="2023-02-24T10:51:00Z">
        <w:r w:rsidR="00684770">
          <w:t xml:space="preserve"> et al.</w:t>
        </w:r>
      </w:ins>
      <w:r>
        <w:t>, 1992).</w:t>
      </w:r>
    </w:p>
    <w:p w14:paraId="7D57E15D" w14:textId="77777777" w:rsidR="008428FA" w:rsidRDefault="00AF0531">
      <w:pPr>
        <w:pStyle w:val="berschrift2"/>
      </w:pPr>
      <w:bookmarkStart w:id="48" w:name="Xdf6c20d137978765f6ab7d1b40f23456673a200"/>
      <w:bookmarkEnd w:id="29"/>
      <w:r>
        <w:t>Need for Cognition and academic achievement</w:t>
      </w:r>
    </w:p>
    <w:p w14:paraId="2F6D9E14" w14:textId="1279C7C9" w:rsidR="008428FA" w:rsidRDefault="00AF0531">
      <w:pPr>
        <w:pStyle w:val="FirstParagraph"/>
      </w:pPr>
      <w:r>
        <w:t xml:space="preserve">NFC describes the stable intrinsic motivation of an individual to engage in and enjoy </w:t>
      </w:r>
      <w:ins w:id="49" w:author="Alexander Strobel" w:date="2023-03-14T12:09:00Z">
        <w:r w:rsidR="006E08CA">
          <w:t>thinking (Cacioppo &amp; Petty, 1982)</w:t>
        </w:r>
      </w:ins>
      <w:r>
        <w:t xml:space="preserve">. While individuals with lower NFC scores tend to rely more on other people, cognitive heuristics or social comparisons in decision making, individuals with higher NFC scores show a tendency to seek, acquire and reflect on information (Cacioppo et al., 1996). </w:t>
      </w:r>
      <w:ins w:id="50" w:author="Alexander Strobel" w:date="2023-03-14T12:10:00Z">
        <w:r w:rsidR="006E08CA">
          <w:t xml:space="preserve">Conceptually, NFC belongs to the group of investment traits (von Stumm &amp; Ackerman, 2013). These traits determine how individuals typically invest their cognitive resources and how they deal with cognitively challenging material. As such, NFC mirrors the </w:t>
        </w:r>
        <w:r w:rsidR="006E08CA" w:rsidRPr="002A489A">
          <w:rPr>
            <w:i/>
            <w:iCs/>
          </w:rPr>
          <w:t>typical</w:t>
        </w:r>
        <w:r w:rsidR="006E08CA">
          <w:t xml:space="preserve"> cognitive performance of a person while intelligence as an ability trait represents the potential </w:t>
        </w:r>
        <w:r w:rsidR="006E08CA" w:rsidRPr="00FE699C">
          <w:rPr>
            <w:i/>
            <w:iCs/>
          </w:rPr>
          <w:t>maximum</w:t>
        </w:r>
        <w:r w:rsidR="006E08CA">
          <w:t xml:space="preserve"> cognitive performance (von Stumm et al., 2011). </w:t>
        </w:r>
      </w:ins>
      <w:r>
        <w:t>NFC</w:t>
      </w:r>
      <w:ins w:id="51" w:author="Alexander Strobel" w:date="2023-03-14T12:10:00Z">
        <w:r w:rsidR="006E08CA">
          <w:t xml:space="preserve"> </w:t>
        </w:r>
      </w:ins>
      <w:r>
        <w:t>has been shown to be rather modestly related to intelligence and its fluid (Fleischhauer et al., 2010) and crystallized (von Stumm &amp; Ackerman, 2013) components.</w:t>
      </w:r>
    </w:p>
    <w:p w14:paraId="1B563152" w14:textId="4AEE40FB" w:rsidR="008428FA" w:rsidRDefault="00AF0531">
      <w:pPr>
        <w:pStyle w:val="Textkrper"/>
      </w:pPr>
      <w:r>
        <w:t xml:space="preserve">NFC correlates with academic achievement across different stages of school and university: </w:t>
      </w:r>
      <w:ins w:id="52" w:author="Alexander Strobel" w:date="2023-03-14T12:12:00Z">
        <w:r w:rsidR="00BF5C91">
          <w:t xml:space="preserve">: For example, in a longitudinal study, examining over 700 secondary-school students </w:t>
        </w:r>
        <w:r w:rsidR="00BF5C91">
          <w:lastRenderedPageBreak/>
          <w:t xml:space="preserve">(grade 5 at T1), Preckel (2014) found a weak positive correlation primarily for Math in secondary school. NFC incrementally predicted grades in Math over and above intelligence at T2 and T3. </w:t>
        </w:r>
        <w:proofErr w:type="spellStart"/>
        <w:r w:rsidR="00BF5C91">
          <w:t>Ginet</w:t>
        </w:r>
        <w:proofErr w:type="spellEnd"/>
        <w:r w:rsidR="00BF5C91">
          <w:t xml:space="preserve"> and </w:t>
        </w:r>
        <w:proofErr w:type="spellStart"/>
        <w:r w:rsidR="00BF5C91">
          <w:t>Py</w:t>
        </w:r>
        <w:proofErr w:type="spellEnd"/>
        <w:r w:rsidR="00BF5C91">
          <w:t xml:space="preserve"> (2000) found a mean correlation of </w:t>
        </w:r>
      </w:ins>
      <m:oMath>
        <m:r>
          <w:ins w:id="53" w:author="Alexander Strobel" w:date="2023-03-14T12:12:00Z">
            <w:rPr>
              <w:rFonts w:ascii="Cambria Math" w:hAnsi="Cambria Math"/>
            </w:rPr>
            <m:t>r</m:t>
          </w:ins>
        </m:r>
        <m:r>
          <w:ins w:id="54" w:author="Alexander Strobel" w:date="2023-03-14T12:12:00Z">
            <m:rPr>
              <m:sty m:val="p"/>
            </m:rPr>
            <w:rPr>
              <w:rFonts w:ascii="Cambria Math" w:hAnsi="Cambria Math"/>
            </w:rPr>
            <m:t>=</m:t>
          </w:ins>
        </m:r>
        <m:r>
          <w:ins w:id="55" w:author="Alexander Strobel" w:date="2023-03-14T12:12:00Z">
            <w:rPr>
              <w:rFonts w:ascii="Cambria Math" w:hAnsi="Cambria Math"/>
            </w:rPr>
            <m:t>.33</m:t>
          </w:ins>
        </m:r>
      </m:oMath>
      <w:ins w:id="56" w:author="Alexander Strobel" w:date="2023-03-14T12:12:00Z">
        <w:r w:rsidR="00BF5C91">
          <w:t xml:space="preserve"> between NFC and academic achievement (average from grades in French, Math, and English) in school across all school years studied, with lower correlations (</w:t>
        </w:r>
        <w:r w:rsidR="00BF5C91" w:rsidRPr="00FE699C">
          <w:rPr>
            <w:i/>
            <w:iCs/>
          </w:rPr>
          <w:t xml:space="preserve">r </w:t>
        </w:r>
        <w:r w:rsidR="00BF5C91">
          <w:t>=.10, N = 50) in earlier and higher correlations (</w:t>
        </w:r>
        <w:r w:rsidR="00BF5C91" w:rsidRPr="00FE699C">
          <w:rPr>
            <w:i/>
            <w:iCs/>
          </w:rPr>
          <w:t>r</w:t>
        </w:r>
        <w:r w:rsidR="00BF5C91">
          <w:t xml:space="preserve"> = .50/.42, N = 39/50) in later school years, a pattern that can also be found in Luong et al. (2017). While there were practically no associations in grade 3, associations were about </w:t>
        </w:r>
        <w:r w:rsidR="00BF5C91" w:rsidRPr="00FE699C">
          <w:rPr>
            <w:i/>
            <w:iCs/>
          </w:rPr>
          <w:t xml:space="preserve">r </w:t>
        </w:r>
        <w:r w:rsidR="00BF5C91">
          <w:t xml:space="preserve">= .30 in grade 6, and 9, respectively, in a large sample of over 4.000 Finnish students. Examining over 3.000 Luxembourg students in 9th grade, </w:t>
        </w:r>
      </w:ins>
      <w:r>
        <w:t>Colling</w:t>
      </w:r>
      <w:ins w:id="57" w:author="Alexander Strobel" w:date="2023-02-24T10:51:00Z">
        <w:r w:rsidR="00684770">
          <w:t xml:space="preserve"> et al.</w:t>
        </w:r>
        <w:r w:rsidR="00684770" w:rsidDel="00684770">
          <w:t xml:space="preserve"> </w:t>
        </w:r>
      </w:ins>
      <w:r>
        <w:t>(2022) also report differences in the strength of the correlations with academic achievement in school, here depending on the type of school, with the associations between NFC and academic achievement being strongest in the highest and weakest in the lowest school track. As regards university, low to medium correlations were found for NFC and average grades (see Richardson</w:t>
      </w:r>
      <w:ins w:id="58" w:author="Alexander Strobel" w:date="2023-02-24T10:52:00Z">
        <w:r w:rsidR="00684770">
          <w:t xml:space="preserve"> et al.</w:t>
        </w:r>
      </w:ins>
      <w:r>
        <w:t>, 2012; von Stumm &amp; Ackerman, 2013). A similar picture emerges for the correlation of NFC and university entrance tests results (Cacioppo &amp; Petty, 1982; Olson</w:t>
      </w:r>
      <w:ins w:id="59" w:author="Alexander Strobel" w:date="2023-02-24T10:52:00Z">
        <w:r w:rsidR="00684770">
          <w:t xml:space="preserve"> et al.</w:t>
        </w:r>
      </w:ins>
      <w:r>
        <w:t>, 1984; Tolentino</w:t>
      </w:r>
      <w:ins w:id="60" w:author="Alexander Strobel" w:date="2023-02-24T10:52:00Z">
        <w:r w:rsidR="00684770">
          <w:t xml:space="preserve"> et al.</w:t>
        </w:r>
      </w:ins>
      <w:r>
        <w:t>, 1990).</w:t>
      </w:r>
    </w:p>
    <w:p w14:paraId="54AED847" w14:textId="4DF5121B" w:rsidR="008428FA" w:rsidRDefault="00AF0531">
      <w:pPr>
        <w:pStyle w:val="Textkrper"/>
      </w:pPr>
      <w:r>
        <w:t>Concerning the interplay of intelligence and NFC in the context of academic achievement, Strobel</w:t>
      </w:r>
      <w:ins w:id="61" w:author="Alexander Strobel" w:date="2023-02-24T10:52:00Z">
        <w:r w:rsidR="00684770">
          <w:t xml:space="preserve"> et al.</w:t>
        </w:r>
      </w:ins>
      <w:r>
        <w:t xml:space="preserve"> (2019) found that reasoning ability and NFC both significantly predicted higher grade point average (GPA). Interestingly, NFC also moderated the relation between intelligence and GPA: at higher levels of NFC, the relation of reasoning ability and GPA was diminished. Although this finding requires independent replication, it could point to a potentially compensating effect of NFC.</w:t>
      </w:r>
    </w:p>
    <w:p w14:paraId="52ABEC31" w14:textId="77777777" w:rsidR="008428FA" w:rsidRDefault="00AF0531">
      <w:pPr>
        <w:pStyle w:val="berschrift2"/>
      </w:pPr>
      <w:bookmarkStart w:id="62" w:name="nfc-and-motivational-aspects-of-learning"/>
      <w:bookmarkEnd w:id="48"/>
      <w:r>
        <w:t>NFC and motivational aspects of learning</w:t>
      </w:r>
    </w:p>
    <w:p w14:paraId="2890E9D2" w14:textId="39F7095B" w:rsidR="008428FA" w:rsidRDefault="00AF0531">
      <w:pPr>
        <w:pStyle w:val="FirstParagraph"/>
      </w:pPr>
      <w:r>
        <w:t xml:space="preserve">The increased willingness to invest mental effort and attention in task and information processing that is typical for individuals with higher NFC is also associated with positive </w:t>
      </w:r>
      <w:r>
        <w:lastRenderedPageBreak/>
        <w:t xml:space="preserve">correlations to various traits, </w:t>
      </w:r>
      <w:proofErr w:type="spellStart"/>
      <w:r>
        <w:t>behaviours</w:t>
      </w:r>
      <w:proofErr w:type="spellEnd"/>
      <w:r>
        <w:t xml:space="preserve"> and indicators relevant to learning. Evans et al. (2003) found associations of NFC with deeper processing while learning. </w:t>
      </w:r>
      <w:proofErr w:type="spellStart"/>
      <w:r>
        <w:t>Dickhäuser</w:t>
      </w:r>
      <w:proofErr w:type="spellEnd"/>
      <w:r>
        <w:t xml:space="preserve"> and Reinhard (2010) reported strong associations of NFC with the general ability self-concept and smaller correlations with subject-specific ability self-concepts. Luong et al. (2017) not only reported moderate to high correlations of NFC with aspects of the ability self-concept, but also with learning orientation, processing depth and the desire to learn from mistakes. Preckel (2014) found medium correlations of NFC with learning goals and interest in various school subjects (for the latter association, see also Keller et al., 2019). Furthermore, Elias and Loomis (2002) found NFC and efficacy beliefs to be moderately correlated. Their results suggested that the relationship between NFC and GPA was mediated by efficacy beliefs, in a way that individuals with higher NFC had higher efficacy beliefs which in turn had a positive effect on academic achievement. </w:t>
      </w:r>
      <w:proofErr w:type="spellStart"/>
      <w:r>
        <w:t>Diseth</w:t>
      </w:r>
      <w:proofErr w:type="spellEnd"/>
      <w:r>
        <w:t xml:space="preserve"> and Martinsen (2003) examined another indicator of performance motivation: In a student sample, they found a high positive correlation between NFC and hope for success and a medium negative relationship between NFC and fear of failure. Bless</w:t>
      </w:r>
      <w:ins w:id="63" w:author="Alexander Strobel" w:date="2023-02-24T10:52:00Z">
        <w:r w:rsidR="00684770">
          <w:t xml:space="preserve"> et al.</w:t>
        </w:r>
        <w:r w:rsidR="00684770" w:rsidDel="00684770">
          <w:t xml:space="preserve"> </w:t>
        </w:r>
      </w:ins>
      <w:r>
        <w:t xml:space="preserve">(1994) report comparable findings. In a large sample of 7th grade students, </w:t>
      </w:r>
      <w:proofErr w:type="spellStart"/>
      <w:r>
        <w:t>Lavrijsen</w:t>
      </w:r>
      <w:proofErr w:type="spellEnd"/>
      <w:r>
        <w:t xml:space="preserve"> et al. (2021) found a strong positive correlation with achievement motivation and no significant relation of NFC to fear of failure.</w:t>
      </w:r>
    </w:p>
    <w:p w14:paraId="5A66E4D8" w14:textId="4C51D407" w:rsidR="008428FA" w:rsidRDefault="00AF0531">
      <w:pPr>
        <w:pStyle w:val="Textkrper"/>
      </w:pPr>
      <w:r>
        <w:t xml:space="preserve">Several studies examined NFC along with other motivational variables and found NFC to explain variance in academic achievement beyond established motivational variables such as learning orientation or ability self-concept (Keller et al., 2019; Luong et al., 2017). </w:t>
      </w:r>
      <w:ins w:id="64" w:author="Alexander Strobel" w:date="2023-03-14T12:15:00Z">
        <w:r w:rsidR="00BF5C91">
          <w:t xml:space="preserve">As mentioned above, Preckel (2014) demonstrated incremental validity of NFC over and above intelligence in the prediction of math achievement in a sample of grade 5 students. Keller et al. (2019) examined the incremental validity of NFC in the prediction of academic achievement in three samples from Luxembourg (grade 9), Finland (grades 6 and 9) and Germany (grades 3 and 4). NFC incrementally predicted performance in Math and German or Finnish, respectively over and </w:t>
        </w:r>
        <w:r w:rsidR="00BF5C91">
          <w:lastRenderedPageBreak/>
          <w:t xml:space="preserve">above ability self-concept and interest in the Finnish and Luxembourgish sample and – to a smaller amount – in German in the 4th grade of the German sample. Luong et al. examined the relevance of NFC in a Finnish sample of over 4.000 students (from the 3rd, 6th and 9th grade; 10 to 16 years of age). </w:t>
        </w:r>
        <w:r w:rsidR="00BF5C91" w:rsidRPr="00DA5864">
          <w:t xml:space="preserve">In the overall sample and in school years 6 and 9, NFC was a significant predictor of academic achievement along with ability self-concept, </w:t>
        </w:r>
        <w:r w:rsidR="00BF5C91">
          <w:t xml:space="preserve">control motivation, and learning orientation. </w:t>
        </w:r>
      </w:ins>
      <w:r>
        <w:t>Meier</w:t>
      </w:r>
      <w:ins w:id="65" w:author="Alexander Strobel" w:date="2023-02-24T10:53:00Z">
        <w:r w:rsidR="00684770">
          <w:t xml:space="preserve"> et al. </w:t>
        </w:r>
      </w:ins>
      <w:r>
        <w:t>(2014) examined potential predictors of the attendance of a gifted class</w:t>
      </w:r>
      <w:ins w:id="66" w:author="Alexander Strobel" w:date="2023-03-14T12:15:00Z">
        <w:r w:rsidR="00BF5C91">
          <w:t xml:space="preserve"> in a sample of about 900 students attending grade 5</w:t>
        </w:r>
      </w:ins>
      <w:r>
        <w:t xml:space="preserve">. They found that NFC, compared to other motivational constructs like academic interests and goal orientations, significantly predicted the attendance of a gifted class even when controlling for cognitive ability and other factors like parental education level or ability self-concept. </w:t>
      </w:r>
      <w:proofErr w:type="spellStart"/>
      <w:r>
        <w:t>Lavrijsen</w:t>
      </w:r>
      <w:proofErr w:type="spellEnd"/>
      <w:r>
        <w:t xml:space="preserve"> et al. (2021) </w:t>
      </w:r>
      <w:ins w:id="67" w:author="Alexander Strobel" w:date="2023-03-14T12:15:00Z">
        <w:r w:rsidR="00BF5C91">
          <w:t xml:space="preserve">longitudinally </w:t>
        </w:r>
      </w:ins>
      <w:r>
        <w:t xml:space="preserve">examined the predictive value of intelligence, personality (Big Five and NFC) and different motivational constructs </w:t>
      </w:r>
      <w:ins w:id="68" w:author="Alexander Strobel" w:date="2023-03-14T12:16:00Z">
        <w:r w:rsidR="00BF5C91">
          <w:t xml:space="preserve">(e.g., autonomous/controlled motivation, achievement motives and goals) for academic achievement in a sample of </w:t>
        </w:r>
        <w:r w:rsidR="00BF5C91" w:rsidRPr="00A06A6D">
          <w:t>3</w:t>
        </w:r>
        <w:r w:rsidR="00BF5C91">
          <w:t>.</w:t>
        </w:r>
        <w:r w:rsidR="00BF5C91" w:rsidRPr="00A06A6D">
          <w:t>409 Flemish Grade 7 students</w:t>
        </w:r>
        <w:r w:rsidR="00BF5C91">
          <w:t xml:space="preserve">. They </w:t>
        </w:r>
      </w:ins>
      <w:r>
        <w:t>found intelligence, NFC, and the ability self-concept to be the strongest predictors of Math grades and performance in standardized Math tests.</w:t>
      </w:r>
    </w:p>
    <w:p w14:paraId="38661E37" w14:textId="77777777" w:rsidR="008428FA" w:rsidRDefault="00AF0531">
      <w:pPr>
        <w:pStyle w:val="berschrift2"/>
      </w:pPr>
      <w:bookmarkStart w:id="69" w:name="the-present-study"/>
      <w:bookmarkEnd w:id="62"/>
      <w:r>
        <w:t>The present study</w:t>
      </w:r>
    </w:p>
    <w:p w14:paraId="40A20576" w14:textId="2974C025" w:rsidR="008428FA" w:rsidRDefault="00AF0531">
      <w:pPr>
        <w:pStyle w:val="FirstParagraph"/>
      </w:pPr>
      <w:r>
        <w:t xml:space="preserve">Overall, NFC has been proven to be a promising predictor of academic achievement over and above other motivational constructs. Yet, so far the evidence on its incremental predictive value is limited by the mainly cross-sectional nature of available studies and by the fact that only a few school subjects were considered. Furthermore, up to now, prior achievement was not integrated as performance predictor in studies examining NFC. This is a limitation insofar as besides students’ cognitive abilities their prior achievement is a relevant predictor of future academic achievement (e.g., </w:t>
      </w:r>
      <w:proofErr w:type="spellStart"/>
      <w:r>
        <w:t>Hailikari</w:t>
      </w:r>
      <w:proofErr w:type="spellEnd"/>
      <w:ins w:id="70" w:author="Alexander Strobel" w:date="2023-02-24T10:53:00Z">
        <w:r w:rsidR="00684770">
          <w:t xml:space="preserve"> et al.</w:t>
        </w:r>
      </w:ins>
      <w:r>
        <w:t>, 2007; Steinmayr et al., 2019).</w:t>
      </w:r>
    </w:p>
    <w:p w14:paraId="3FA095EC" w14:textId="77777777" w:rsidR="00BF5C91" w:rsidRDefault="00BF5C91" w:rsidP="00BF5C91">
      <w:pPr>
        <w:pStyle w:val="Textkrper"/>
        <w:rPr>
          <w:ins w:id="71" w:author="Alexander Strobel" w:date="2023-03-14T12:18:00Z"/>
        </w:rPr>
      </w:pPr>
      <w:ins w:id="72" w:author="Alexander Strobel" w:date="2023-03-14T12:17:00Z">
        <w:r>
          <w:lastRenderedPageBreak/>
          <w:t xml:space="preserve">With the present study, we aim at adding to the existing body of research by examining NFC, well-established trait-like motivational indicators rooted in expectancy-value approaches (ability self-concept, hope for success and fear of failure, interests, each of them general and subject-specific) and academic achievement (assessed via GPA, and grades in German, Math, Physics, and Chemistry) each at two points of time. In doing so, we will be able to extend insights by </w:t>
        </w:r>
        <w:proofErr w:type="spellStart"/>
        <w:r>
          <w:t>Lavrijsen</w:t>
        </w:r>
        <w:proofErr w:type="spellEnd"/>
        <w:r>
          <w:t xml:space="preserve"> et al. (2021) who did assess NFC only at one point of time. Furthermore, by considering GPA plus four subject grades, we extend the existing literature on predicting academic achievement in school not only in general and in the domains of Math and German (see Steinmayr &amp; </w:t>
        </w:r>
        <w:proofErr w:type="spellStart"/>
        <w:r>
          <w:t>Spinath</w:t>
        </w:r>
        <w:proofErr w:type="spellEnd"/>
        <w:r>
          <w:t xml:space="preserve">, 2009), but also on focusing on the further domains Physics and Chemistry. Both are subjects where an in-depth understanding of the content and models is essential to be able to successfully manage the tasks within the courses in school, so the role of NFC is of special interest in such subjects. </w:t>
        </w:r>
      </w:ins>
      <w:r w:rsidR="00AF0531">
        <w:t xml:space="preserve">By applying latent change score modelling, we will be able to determine the influence of our different predictors on the change of academic achievement in general and in different domains in school over time. At the same time, </w:t>
      </w:r>
      <w:ins w:id="73" w:author="Alexander Strobel" w:date="2023-03-14T09:37:00Z">
        <w:r w:rsidR="000220FD">
          <w:t xml:space="preserve">correlated change can be examined, i.e., </w:t>
        </w:r>
      </w:ins>
      <w:ins w:id="74" w:author="Alexander Strobel" w:date="2023-03-14T09:40:00Z">
        <w:r w:rsidR="00632AC7">
          <w:t>a</w:t>
        </w:r>
      </w:ins>
      <w:ins w:id="75" w:author="Alexander Strobel" w:date="2023-03-14T09:39:00Z">
        <w:r w:rsidR="00632AC7" w:rsidRPr="00632AC7">
          <w:t>fter controlling for their initial levels, how closely do changes in academic achievement, NFC, and motivational constructs coincide</w:t>
        </w:r>
      </w:ins>
      <w:r w:rsidR="00AF0531">
        <w:t xml:space="preserve">. </w:t>
      </w:r>
      <w:ins w:id="76" w:author="Alexander Strobel" w:date="2023-03-14T12:18:00Z">
        <w:r>
          <w:t xml:space="preserve">As it is well-known that there are reciprocal relations between academic achievement and ability self-concept (see </w:t>
        </w:r>
        <w:proofErr w:type="spellStart"/>
        <w:r>
          <w:t>Guay</w:t>
        </w:r>
        <w:proofErr w:type="spellEnd"/>
        <w:r>
          <w:t xml:space="preserve"> et al., 200</w:t>
        </w:r>
        <w:r w:rsidRPr="00DF6514">
          <w:t>3</w:t>
        </w:r>
        <w:r>
          <w:t xml:space="preserve">; Wu et al, 2021) it is of special interest to examine such potential relations for NFC as well. </w:t>
        </w:r>
      </w:ins>
    </w:p>
    <w:p w14:paraId="22B865C6" w14:textId="0EA457D4" w:rsidR="008428FA" w:rsidRDefault="00AF0531">
      <w:pPr>
        <w:pStyle w:val="Textkrper"/>
      </w:pPr>
      <w:r>
        <w:t>We examine the following research questions and assumptions:</w:t>
      </w:r>
    </w:p>
    <w:p w14:paraId="1725119B" w14:textId="005206D7" w:rsidR="008428FA" w:rsidRDefault="00AF0531" w:rsidP="00191B20">
      <w:pPr>
        <w:pStyle w:val="Compact"/>
        <w:numPr>
          <w:ilvl w:val="0"/>
          <w:numId w:val="18"/>
        </w:numPr>
        <w:spacing w:line="480" w:lineRule="auto"/>
        <w:ind w:left="567" w:hanging="567"/>
      </w:pPr>
      <w:r>
        <w:t>Is Need for Cognition able to predict changes in academic achievement over time? Because of evidence of relations of NFC with academic achievement in cross-sectional studies</w:t>
      </w:r>
      <w:ins w:id="77" w:author="Alexander Strobel" w:date="2023-03-14T12:18:00Z">
        <w:r w:rsidR="00BF5C91">
          <w:t xml:space="preserve"> </w:t>
        </w:r>
        <w:r w:rsidR="00BF5C91" w:rsidRPr="00F467F3">
          <w:t xml:space="preserve">(e.g., </w:t>
        </w:r>
        <w:proofErr w:type="spellStart"/>
        <w:r w:rsidR="00BF5C91" w:rsidRPr="00FE699C">
          <w:t>Ginet</w:t>
        </w:r>
        <w:proofErr w:type="spellEnd"/>
        <w:r w:rsidR="00BF5C91" w:rsidRPr="00FE699C">
          <w:t xml:space="preserve"> &amp; </w:t>
        </w:r>
        <w:proofErr w:type="spellStart"/>
        <w:r w:rsidR="00BF5C91" w:rsidRPr="00FE699C">
          <w:t>Py</w:t>
        </w:r>
        <w:proofErr w:type="spellEnd"/>
        <w:r w:rsidR="00BF5C91" w:rsidRPr="00FE699C">
          <w:t>, 2000; Luong et al., 2017</w:t>
        </w:r>
        <w:r w:rsidR="00BF5C91" w:rsidRPr="00F467F3">
          <w:t>)</w:t>
        </w:r>
      </w:ins>
      <w:r>
        <w:t>, we expect NFC to also be able to predict changes in academic achievement over time with higher NFC being associated with higher achievement gains.</w:t>
      </w:r>
    </w:p>
    <w:p w14:paraId="04213563" w14:textId="3A2148A0" w:rsidR="008428FA" w:rsidRDefault="00AF0531" w:rsidP="00191B20">
      <w:pPr>
        <w:pStyle w:val="Compact"/>
        <w:numPr>
          <w:ilvl w:val="0"/>
          <w:numId w:val="18"/>
        </w:numPr>
        <w:spacing w:line="480" w:lineRule="auto"/>
        <w:ind w:left="567" w:hanging="567"/>
      </w:pPr>
      <w:r>
        <w:lastRenderedPageBreak/>
        <w:t>What is the incremental value of Need for Cognition in the prediction of academic achievement over and above different motivational constructs and prior achievement in school? Based on previous findings</w:t>
      </w:r>
      <w:ins w:id="78" w:author="Alexander Strobel" w:date="2023-03-14T12:18:00Z">
        <w:r w:rsidR="00BF5C91">
          <w:t xml:space="preserve"> </w:t>
        </w:r>
        <w:r w:rsidR="00BF5C91" w:rsidRPr="00F467F3">
          <w:t xml:space="preserve">(e.g., </w:t>
        </w:r>
        <w:r w:rsidR="00BF5C91" w:rsidRPr="00FE699C">
          <w:t xml:space="preserve">Keller et al., 2019; </w:t>
        </w:r>
        <w:proofErr w:type="spellStart"/>
        <w:r w:rsidR="00BF5C91" w:rsidRPr="00FE699C">
          <w:t>Lavrijsen</w:t>
        </w:r>
        <w:proofErr w:type="spellEnd"/>
        <w:r w:rsidR="00BF5C91" w:rsidRPr="00FE699C">
          <w:t xml:space="preserve"> et al., 2021)</w:t>
        </w:r>
      </w:ins>
      <w:r>
        <w:t>, we assume that NFC will positively predict academic achievement even when the influence of established motivational variables and prior achievement is controlled for.</w:t>
      </w:r>
    </w:p>
    <w:p w14:paraId="0909D4C9" w14:textId="6E0AD6DC" w:rsidR="008428FA" w:rsidRDefault="00AF0531" w:rsidP="00191B20">
      <w:pPr>
        <w:pStyle w:val="Compact"/>
        <w:numPr>
          <w:ilvl w:val="0"/>
          <w:numId w:val="18"/>
        </w:numPr>
        <w:spacing w:line="480" w:lineRule="auto"/>
        <w:ind w:left="567" w:hanging="567"/>
      </w:pPr>
      <w:r>
        <w:t>Are longitudinal changes in motivational variables, Need for Cognition and academic achievement in school related to each other? To our knowledge, there is no prior evidence on correlated change of NFC and the other variables examined here. Therefore, we can only speculate that NFC and academic achievement will mutually influence each other as has been observed for the interplay between motivational variables and academic achievement</w:t>
      </w:r>
      <w:ins w:id="79" w:author="Alexander Strobel" w:date="2023-03-14T12:19:00Z">
        <w:r w:rsidR="00BF5C91">
          <w:t xml:space="preserve"> (e.g., Wu et al., 2021).</w:t>
        </w:r>
      </w:ins>
    </w:p>
    <w:p w14:paraId="5934D0E0" w14:textId="77777777" w:rsidR="008428FA" w:rsidRDefault="00AF0531">
      <w:pPr>
        <w:pStyle w:val="berschrift1"/>
      </w:pPr>
      <w:bookmarkStart w:id="80" w:name="methods"/>
      <w:bookmarkEnd w:id="69"/>
      <w:r>
        <w:t>Methods</w:t>
      </w:r>
    </w:p>
    <w:p w14:paraId="5A3E0182" w14:textId="77777777" w:rsidR="008428FA" w:rsidRDefault="00AF0531">
      <w:pPr>
        <w:pStyle w:val="berschrift2"/>
      </w:pPr>
      <w:bookmarkStart w:id="81" w:name="openness-and-transparency"/>
      <w:r>
        <w:t>Openness and transparency</w:t>
      </w:r>
    </w:p>
    <w:p w14:paraId="17CCB3CB" w14:textId="67C7853A" w:rsidR="008428FA" w:rsidRDefault="00AF0531">
      <w:pPr>
        <w:pStyle w:val="FirstParagraph"/>
      </w:pPr>
      <w:r>
        <w:t>We report how we determined our sample size, all data exclusions, all manipulations, and all measures in the study (cf. Simmons</w:t>
      </w:r>
      <w:ins w:id="82" w:author="Alexander Strobel" w:date="2023-02-24T10:53:00Z">
        <w:r w:rsidR="00684770">
          <w:t xml:space="preserve"> et al.</w:t>
        </w:r>
      </w:ins>
      <w:r>
        <w:t xml:space="preserve">, 2012) and follow JARS (APA Publications and Communications Board Working Group on Journal Article Reporting Standards, 2008). Data were analyzed using R (version 4.1.1, R Core Team, 2018). All data and code for reproducing our analyses are permanently and openly accessible at </w:t>
      </w:r>
      <w:hyperlink r:id="rId7">
        <w:r>
          <w:rPr>
            <w:rStyle w:val="Hyperlink"/>
          </w:rPr>
          <w:t>https://osf.io/34yav/?view_only=3bf5e46b6a444bd8b69300041f838523</w:t>
        </w:r>
      </w:hyperlink>
      <w:r>
        <w:t xml:space="preserve"> (project blinded for review, and to ensure blind review, please do not follow the “View this file on GitHub” link). This study was not preregistered.</w:t>
      </w:r>
    </w:p>
    <w:p w14:paraId="231A24E0" w14:textId="77777777" w:rsidR="008428FA" w:rsidRDefault="00AF0531">
      <w:pPr>
        <w:pStyle w:val="berschrift2"/>
      </w:pPr>
      <w:bookmarkStart w:id="83" w:name="participants"/>
      <w:bookmarkEnd w:id="81"/>
      <w:r>
        <w:lastRenderedPageBreak/>
        <w:t>Participants</w:t>
      </w:r>
    </w:p>
    <w:p w14:paraId="3D056CB5" w14:textId="547B2A37" w:rsidR="008428FA" w:rsidRDefault="00AF0531">
      <w:pPr>
        <w:pStyle w:val="FirstParagraph"/>
      </w:pPr>
      <w:r>
        <w:t xml:space="preserve">Sample size was determined by pragmatic considerations, i.e., to collect as many participants given existing time constraints and the longitudinal nature of the project. We eventually managed to recruit a sample of </w:t>
      </w:r>
      <m:oMath>
        <m:r>
          <w:rPr>
            <w:rFonts w:ascii="Cambria Math" w:hAnsi="Cambria Math"/>
          </w:rPr>
          <m:t>N</m:t>
        </m:r>
      </m:oMath>
      <w:r>
        <w:t xml:space="preserve"> = 277 </w:t>
      </w:r>
      <w:ins w:id="84" w:author="Alexander Strobel" w:date="2023-02-27T21:12:00Z">
        <w:r w:rsidR="0059705A">
          <w:t xml:space="preserve">adolescents </w:t>
        </w:r>
      </w:ins>
      <w:r>
        <w:t xml:space="preserve">(60% </w:t>
      </w:r>
      <w:ins w:id="85" w:author="Alexander Strobel" w:date="2023-02-27T21:12:00Z">
        <w:r w:rsidR="0059705A">
          <w:t>female</w:t>
        </w:r>
      </w:ins>
      <w:r>
        <w:t xml:space="preserve">) at the first measurement occasion (T1) of which </w:t>
      </w:r>
      <m:oMath>
        <m:r>
          <w:rPr>
            <w:rFonts w:ascii="Cambria Math" w:hAnsi="Cambria Math"/>
          </w:rPr>
          <m:t>N</m:t>
        </m:r>
      </m:oMath>
      <w:r>
        <w:t xml:space="preserve"> = 251 </w:t>
      </w:r>
      <w:ins w:id="86" w:author="Alexander Strobel" w:date="2023-02-27T21:12:00Z">
        <w:r w:rsidR="0059705A">
          <w:t>adol</w:t>
        </w:r>
      </w:ins>
      <w:ins w:id="87" w:author="Alexander Strobel" w:date="2023-02-27T21:13:00Z">
        <w:r w:rsidR="0059705A">
          <w:t>e</w:t>
        </w:r>
      </w:ins>
      <w:ins w:id="88" w:author="Alexander Strobel" w:date="2023-02-27T21:12:00Z">
        <w:r w:rsidR="0059705A">
          <w:t xml:space="preserve">scents </w:t>
        </w:r>
      </w:ins>
      <w:r>
        <w:t xml:space="preserve">(61% </w:t>
      </w:r>
      <w:ins w:id="89" w:author="Alexander Strobel" w:date="2023-02-27T21:12:00Z">
        <w:r w:rsidR="0059705A">
          <w:t>female</w:t>
        </w:r>
      </w:ins>
      <w:r>
        <w:t xml:space="preserve">) also took part at the second measurement occasion (T2) that took place 53-59 weeks later. </w:t>
      </w:r>
      <w:ins w:id="90" w:author="Alexander Strobel" w:date="2023-03-14T12:19:00Z">
        <w:r w:rsidR="00BF5C91">
          <w:t xml:space="preserve">Data collection took place within a larger project about gender differences in STEM subjects. </w:t>
        </w:r>
      </w:ins>
      <w:r>
        <w:t xml:space="preserve">Students attended eleventh grade at two academic-track schools in the German federal state of Baden-Württemberg at T1. </w:t>
      </w:r>
      <w:ins w:id="91" w:author="Alexander Strobel" w:date="2023-03-14T12:20:00Z">
        <w:r w:rsidR="00BF5C91">
          <w:t xml:space="preserve">All students attended courses in German and </w:t>
        </w:r>
        <w:proofErr w:type="spellStart"/>
        <w:r w:rsidR="00BF5C91">
          <w:t>Maths</w:t>
        </w:r>
        <w:proofErr w:type="spellEnd"/>
        <w:r w:rsidR="00BF5C91">
          <w:t xml:space="preserve"> as well as – depending on their course choice – Physics or Chemistry. Course size comprised on average 20 students. </w:t>
        </w:r>
      </w:ins>
      <w:r>
        <w:t xml:space="preserve">Age range was 14-19 years (median = 17 years) at T1 and 15-20 years (median = 18 years) at T2. </w:t>
      </w:r>
      <w:ins w:id="92" w:author="Alexander Strobel" w:date="2023-03-14T09:41:00Z">
        <w:r w:rsidR="00632AC7" w:rsidRPr="00632AC7">
          <w:t xml:space="preserve">With the sample size accomplished at T2, we were able to detect correlations of </w:t>
        </w:r>
        <w:r w:rsidR="00632AC7" w:rsidRPr="00253FE9">
          <w:rPr>
            <w:i/>
            <w:iCs/>
          </w:rPr>
          <w:t>r</w:t>
        </w:r>
        <w:r w:rsidR="00632AC7">
          <w:t xml:space="preserve"> ≥</w:t>
        </w:r>
        <w:r w:rsidR="00632AC7" w:rsidRPr="00632AC7">
          <w:t xml:space="preserve">.18 at </w:t>
        </w:r>
        <w:r w:rsidR="00632AC7">
          <w:rPr>
            <w:rFonts w:ascii="Cambria Math" w:hAnsi="Cambria Math" w:cs="Cambria Math"/>
          </w:rPr>
          <w:t>𝛼</w:t>
        </w:r>
        <w:r w:rsidR="00632AC7" w:rsidRPr="00632AC7">
          <w:t xml:space="preserve"> = .05 (two-sided) and 1-</w:t>
        </w:r>
      </w:ins>
      <w:ins w:id="93" w:author="Alexander Strobel" w:date="2023-03-14T09:42:00Z">
        <w:r w:rsidR="00632AC7">
          <w:rPr>
            <w:rFonts w:ascii="Cambria Math" w:hAnsi="Cambria Math" w:cs="Cambria Math"/>
          </w:rPr>
          <w:t>𝛽</w:t>
        </w:r>
      </w:ins>
      <w:ins w:id="94" w:author="Alexander Strobel" w:date="2023-03-14T09:41:00Z">
        <w:r w:rsidR="00632AC7" w:rsidRPr="00632AC7">
          <w:t xml:space="preserve"> = .80. </w:t>
        </w:r>
      </w:ins>
      <w:r w:rsidRPr="0059705A">
        <w:t xml:space="preserve">Yet, we </w:t>
      </w:r>
      <w:ins w:id="95" w:author="Alexander Strobel" w:date="2023-02-27T21:14:00Z">
        <w:r w:rsidR="0059705A" w:rsidRPr="00253FE9">
          <w:t xml:space="preserve">used an approach to handle </w:t>
        </w:r>
      </w:ins>
      <w:r w:rsidRPr="0059705A">
        <w:t xml:space="preserve">missing values to raise power </w:t>
      </w:r>
      <w:ins w:id="96" w:author="Alexander Strobel" w:date="2023-03-06T17:40:00Z">
        <w:r w:rsidR="00291C93">
          <w:t xml:space="preserve">and also performed post hoc power analyses for the </w:t>
        </w:r>
      </w:ins>
      <w:ins w:id="97" w:author="Alexander Strobel" w:date="2023-03-06T17:41:00Z">
        <w:r w:rsidR="00291C93">
          <w:t xml:space="preserve">latent change score modeling approach actually used for the present research </w:t>
        </w:r>
        <w:r w:rsidR="00291C93" w:rsidRPr="0059705A">
          <w:t xml:space="preserve">(see below, </w:t>
        </w:r>
        <w:r w:rsidR="00291C93" w:rsidRPr="0059705A">
          <w:rPr>
            <w:i/>
            <w:iCs/>
          </w:rPr>
          <w:t>Statistical analyses</w:t>
        </w:r>
        <w:r w:rsidR="00291C93" w:rsidRPr="0059705A">
          <w:t>)</w:t>
        </w:r>
      </w:ins>
      <w:r w:rsidRPr="0059705A">
        <w:t>.</w:t>
      </w:r>
    </w:p>
    <w:p w14:paraId="14283299" w14:textId="77777777" w:rsidR="008428FA" w:rsidRDefault="00AF0531">
      <w:pPr>
        <w:pStyle w:val="berschrift2"/>
      </w:pPr>
      <w:bookmarkStart w:id="98" w:name="material"/>
      <w:bookmarkEnd w:id="83"/>
      <w:r>
        <w:t>Material</w:t>
      </w:r>
    </w:p>
    <w:p w14:paraId="70980740" w14:textId="7543C319" w:rsidR="000F3ED7" w:rsidRPr="000F3ED7" w:rsidRDefault="00AF0531" w:rsidP="00253FE9">
      <w:pPr>
        <w:pStyle w:val="Textkrper"/>
        <w:rPr>
          <w:ins w:id="99" w:author="Alexander Strobel" w:date="2023-03-06T16:11:00Z"/>
        </w:rPr>
      </w:pPr>
      <w:r>
        <w:t>We used the following self-report measures to assess the measures of interest for the present study.</w:t>
      </w:r>
    </w:p>
    <w:p w14:paraId="125F4D98" w14:textId="3D5B4577" w:rsidR="008428FA" w:rsidRDefault="00AF0531" w:rsidP="000F3ED7">
      <w:pPr>
        <w:pStyle w:val="FirstParagraph"/>
      </w:pPr>
      <w:r>
        <w:rPr>
          <w:i/>
          <w:iCs/>
        </w:rPr>
        <w:t>Academic achievement</w:t>
      </w:r>
      <w:r>
        <w:t xml:space="preserve"> We assessed school grades in general, i.e., Grade Point Average (GPA), and grades in German, Math, Physics, and Chemistry via self-report. </w:t>
      </w:r>
      <w:ins w:id="100" w:author="Alexander Strobel" w:date="2023-03-08T16:01:00Z">
        <w:r w:rsidR="00EE7015">
          <w:t>S</w:t>
        </w:r>
      </w:ins>
      <w:r w:rsidRPr="003613C2">
        <w:t xml:space="preserve">chool grades range from </w:t>
      </w:r>
      <w:ins w:id="101" w:author="Alexander Strobel" w:date="2023-03-08T16:02:00Z">
        <w:r w:rsidR="00EE7015">
          <w:t>0.75</w:t>
        </w:r>
      </w:ins>
      <w:r w:rsidRPr="003613C2">
        <w:t xml:space="preserve"> (excellent) to 6 (insufficient). For better interpretability, we reversed this coding via </w:t>
      </w:r>
      <m:oMath>
        <m:r>
          <w:rPr>
            <w:rFonts w:ascii="Cambria Math" w:hAnsi="Cambria Math"/>
          </w:rPr>
          <m:t>6</m:t>
        </m:r>
        <m:r>
          <m:rPr>
            <m:sty m:val="p"/>
          </m:rPr>
          <w:rPr>
            <w:rFonts w:ascii="Cambria Math" w:hAnsi="Cambria Math"/>
          </w:rPr>
          <m:t>-</m:t>
        </m:r>
        <m:r>
          <w:rPr>
            <w:rFonts w:ascii="Cambria Math" w:hAnsi="Cambria Math"/>
          </w:rPr>
          <m:t>grade</m:t>
        </m:r>
      </m:oMath>
      <w:r w:rsidRPr="003613C2">
        <w:t>, so the values we used for statistical analyses ranged from 0 (insufficient) to 5</w:t>
      </w:r>
      <w:ins w:id="102" w:author="Alexander Strobel" w:date="2023-03-08T16:02:00Z">
        <w:r w:rsidR="00EE7015">
          <w:t>.25</w:t>
        </w:r>
      </w:ins>
      <w:r w:rsidRPr="003613C2">
        <w:t xml:space="preserve"> (excellent).</w:t>
      </w:r>
    </w:p>
    <w:p w14:paraId="6D307F75" w14:textId="6408C9ED" w:rsidR="008428FA" w:rsidRDefault="00AF0531">
      <w:pPr>
        <w:pStyle w:val="Textkrper"/>
      </w:pPr>
      <w:r>
        <w:rPr>
          <w:i/>
          <w:iCs/>
        </w:rPr>
        <w:lastRenderedPageBreak/>
        <w:t>Need for Cognition</w:t>
      </w:r>
      <w:r>
        <w:t xml:space="preserve"> (NFC) was assessed with the 16-item short version of the German NFC scale (Bless et al., 1994). Responses to each item (e.g., “Thinking is not my idea of fun”, recoded) were recorded on a </w:t>
      </w:r>
      <w:ins w:id="103" w:author="Alexander Strobel" w:date="2023-02-24T10:30:00Z">
        <w:r w:rsidR="00F320E0">
          <w:t>seven</w:t>
        </w:r>
      </w:ins>
      <w:r>
        <w:t xml:space="preserve">-point scale ranging from -3 (completely disagree) to +3 (completely agree) and were </w:t>
      </w:r>
      <w:ins w:id="104" w:author="Alexander Strobel" w:date="2023-02-27T20:54:00Z">
        <w:r w:rsidR="00B44A89">
          <w:t>aggregated</w:t>
        </w:r>
      </w:ins>
      <w:ins w:id="105" w:author="Alexander Strobel" w:date="2023-02-27T20:52:00Z">
        <w:r w:rsidR="00B44A89">
          <w:t xml:space="preserve"> </w:t>
        </w:r>
      </w:ins>
      <w:r>
        <w:t xml:space="preserve">to the total NFC score. The scale has </w:t>
      </w:r>
      <w:ins w:id="106" w:author="Alexander Strobel" w:date="2023-02-24T10:30:00Z">
        <w:r w:rsidR="00F320E0">
          <w:t xml:space="preserve">been shown to exhibit </w:t>
        </w:r>
      </w:ins>
      <w:r>
        <w:t xml:space="preserve">comparably high internal consistency, Cronbach’s </w:t>
      </w:r>
      <m:oMath>
        <m:r>
          <w:rPr>
            <w:rFonts w:ascii="Cambria Math" w:hAnsi="Cambria Math"/>
          </w:rPr>
          <m:t>α</m:t>
        </m:r>
      </m:oMath>
      <w:r>
        <w:t xml:space="preserve"> &gt; .80 (Bless et al., 1994; Fleischhauer et al., 2010), and retest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.83</m:t>
        </m:r>
      </m:oMath>
      <w:r>
        <w:t xml:space="preserve"> across 8 to 18 weeks (Fleischhauer</w:t>
      </w:r>
      <w:ins w:id="107" w:author="Alexander Strobel" w:date="2023-02-24T10:41:00Z">
        <w:r w:rsidR="00AE00EB">
          <w:t xml:space="preserve"> et al.</w:t>
        </w:r>
      </w:ins>
      <w:r>
        <w:t>, 2015).</w:t>
      </w:r>
    </w:p>
    <w:p w14:paraId="78969107" w14:textId="57DACC6B" w:rsidR="008428FA" w:rsidRDefault="00AF0531">
      <w:pPr>
        <w:pStyle w:val="Textkrper"/>
      </w:pPr>
      <w:r>
        <w:rPr>
          <w:i/>
          <w:iCs/>
        </w:rPr>
        <w:t xml:space="preserve">Hope for </w:t>
      </w:r>
      <w:proofErr w:type="spellStart"/>
      <w:r>
        <w:rPr>
          <w:i/>
          <w:iCs/>
        </w:rPr>
        <w:t>Successs</w:t>
      </w:r>
      <w:proofErr w:type="spellEnd"/>
      <w:r>
        <w:t xml:space="preserve"> and </w:t>
      </w:r>
      <w:r>
        <w:rPr>
          <w:i/>
          <w:iCs/>
        </w:rPr>
        <w:t>Fear of Failure</w:t>
      </w:r>
      <w:r>
        <w:t xml:space="preserve"> were assessed using the Achievement Motive Scales (German version: </w:t>
      </w:r>
      <w:proofErr w:type="spellStart"/>
      <w:r>
        <w:t>Göttert</w:t>
      </w:r>
      <w:proofErr w:type="spellEnd"/>
      <w:r>
        <w:t xml:space="preserve"> &amp; Kuhl, 1980). For the present study, we used a short form measuring each construct with seven items. All items were answered on a four-point scale ranging from 1 (does not apply at all) to 4 (fully applies). Example items for the two scales are “Difficult problems appeal to me” and “Matters that are slightly difficult disconcert me”. Both scales exhibit</w:t>
      </w:r>
      <w:ins w:id="108" w:author="Alexander Strobel" w:date="2023-02-24T10:37:00Z">
        <w:r w:rsidR="00F320E0">
          <w:t>ed</w:t>
        </w:r>
      </w:ins>
      <w:r>
        <w:t xml:space="preserve"> high internal consistencies</w:t>
      </w:r>
      <w:ins w:id="109" w:author="Alexander Strobel" w:date="2023-02-24T10:37:00Z">
        <w:r w:rsidR="00F320E0">
          <w:t xml:space="preserve"> in previous research</w:t>
        </w:r>
      </w:ins>
      <w:r>
        <w:t xml:space="preserve">, Cronbach’s </w:t>
      </w:r>
      <m:oMath>
        <m:r>
          <w:rPr>
            <w:rFonts w:ascii="Cambria Math" w:hAnsi="Cambria Math"/>
          </w:rPr>
          <m:t>α</m:t>
        </m:r>
        <m:r>
          <m:rPr>
            <m:sty m:val="p"/>
          </m:rPr>
          <w:rPr>
            <w:rFonts w:ascii="Cambria Math" w:hAnsi="Cambria Math"/>
          </w:rPr>
          <m:t>≥</m:t>
        </m:r>
        <m:r>
          <w:rPr>
            <w:rFonts w:ascii="Cambria Math" w:hAnsi="Cambria Math"/>
          </w:rPr>
          <m:t>.85</m:t>
        </m:r>
      </m:oMath>
      <w:r>
        <w:t xml:space="preserve"> (Steinmayr &amp; Spinath, 2009).</w:t>
      </w:r>
    </w:p>
    <w:p w14:paraId="4346BE8A" w14:textId="5D4DB0A0" w:rsidR="008428FA" w:rsidRDefault="00AF0531">
      <w:pPr>
        <w:pStyle w:val="Textkrper"/>
      </w:pPr>
      <w:r>
        <w:t xml:space="preserve">The </w:t>
      </w:r>
      <w:r>
        <w:rPr>
          <w:i/>
          <w:iCs/>
        </w:rPr>
        <w:t>Ability Self-Concept</w:t>
      </w:r>
      <w:r>
        <w:t xml:space="preserve"> in school in general and in the four subjects German, Math, Physics, and Chemistry were assessed with four items per domain using the Scales for the Assessment of Academic Self-Concept (</w:t>
      </w:r>
      <w:proofErr w:type="spellStart"/>
      <w:r>
        <w:t>Schöne</w:t>
      </w:r>
      <w:proofErr w:type="spellEnd"/>
      <w:ins w:id="110" w:author="Alexander Strobel" w:date="2023-02-24T10:41:00Z">
        <w:r w:rsidR="00AE00EB">
          <w:t xml:space="preserve"> et al.</w:t>
        </w:r>
      </w:ins>
      <w:r>
        <w:t xml:space="preserve">, 2002) (example item: “I can do well in … (school, Math, German, Physics, Chemistry).”). Items were answered on a 5-point scale ranging from 1 (does not apply at all) to 5 (fully applies). </w:t>
      </w:r>
      <w:ins w:id="111" w:author="Alexander Strobel" w:date="2023-02-24T10:40:00Z">
        <w:r w:rsidR="00AE00EB">
          <w:t xml:space="preserve">As previously shown, the </w:t>
        </w:r>
      </w:ins>
      <w:r>
        <w:t xml:space="preserve">scales’ internal consistency, Cronbach’s </w:t>
      </w:r>
      <m:oMath>
        <m:r>
          <w:rPr>
            <w:rFonts w:ascii="Cambria Math" w:hAnsi="Cambria Math"/>
          </w:rPr>
          <m:t>α</m:t>
        </m:r>
        <m:r>
          <m:rPr>
            <m:sty m:val="p"/>
          </m:rPr>
          <w:rPr>
            <w:rFonts w:ascii="Cambria Math" w:hAnsi="Cambria Math"/>
          </w:rPr>
          <m:t>≥</m:t>
        </m:r>
        <m:r>
          <w:rPr>
            <w:rFonts w:ascii="Cambria Math" w:hAnsi="Cambria Math"/>
          </w:rPr>
          <m:t>.80</m:t>
        </m:r>
      </m:oMath>
      <w:r>
        <w:t xml:space="preserve">, and retest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.59</m:t>
        </m:r>
      </m:oMath>
      <w:r>
        <w:t xml:space="preserve"> across six months, can be considered as high</w:t>
      </w:r>
      <w:ins w:id="112" w:author="Alexander Strobel" w:date="2023-02-24T10:41:00Z">
        <w:r w:rsidR="00AE00EB">
          <w:t xml:space="preserve"> (</w:t>
        </w:r>
        <w:proofErr w:type="spellStart"/>
        <w:r w:rsidR="00AE00EB">
          <w:t>Schöne</w:t>
        </w:r>
        <w:proofErr w:type="spellEnd"/>
        <w:r w:rsidR="00AE00EB">
          <w:t xml:space="preserve"> et al., 2022)</w:t>
        </w:r>
      </w:ins>
      <w:r>
        <w:t>.</w:t>
      </w:r>
    </w:p>
    <w:p w14:paraId="0C089DDC" w14:textId="5C5D86CD" w:rsidR="008428FA" w:rsidRDefault="00AF0531">
      <w:pPr>
        <w:pStyle w:val="Textkrper"/>
        <w:rPr>
          <w:ins w:id="113" w:author="Alexander Strobel" w:date="2023-03-06T16:12:00Z"/>
        </w:rPr>
      </w:pPr>
      <w:r>
        <w:rPr>
          <w:i/>
          <w:iCs/>
        </w:rPr>
        <w:t>Interest</w:t>
      </w:r>
      <w:r>
        <w:t xml:space="preserve"> in school in general and in the above four subjects were measured using Interest subscales of the Scales for the Assessment of Subjective Values in School (Steinmayr &amp; </w:t>
      </w:r>
      <w:proofErr w:type="spellStart"/>
      <w:r>
        <w:t>Spinath</w:t>
      </w:r>
      <w:proofErr w:type="spellEnd"/>
      <w:r>
        <w:t xml:space="preserve">, 2010). Answers to three items per domain (example item: “How much do you like … (school, </w:t>
      </w:r>
      <w:r>
        <w:lastRenderedPageBreak/>
        <w:t xml:space="preserve">Math, German, Physics, Chemistry).”) were recorded on a 5-point scale ranging from ranging from 1 (does not apply at all) to 5 (fully applies). </w:t>
      </w:r>
      <w:ins w:id="114" w:author="Alexander Strobel" w:date="2023-02-24T10:38:00Z">
        <w:r w:rsidR="00F320E0">
          <w:t xml:space="preserve">In previous research, the </w:t>
        </w:r>
      </w:ins>
      <w:r>
        <w:t xml:space="preserve">scales </w:t>
      </w:r>
      <w:ins w:id="115" w:author="Alexander Strobel" w:date="2023-02-24T10:38:00Z">
        <w:r w:rsidR="00F320E0">
          <w:t xml:space="preserve">showed </w:t>
        </w:r>
      </w:ins>
      <w:r>
        <w:t xml:space="preserve">high internal consistency, Cronbach’s </w:t>
      </w:r>
      <m:oMath>
        <m:r>
          <w:rPr>
            <w:rFonts w:ascii="Cambria Math" w:hAnsi="Cambria Math"/>
          </w:rPr>
          <m:t>α</m:t>
        </m:r>
        <m:r>
          <m:rPr>
            <m:sty m:val="p"/>
          </m:rPr>
          <w:rPr>
            <w:rFonts w:ascii="Cambria Math" w:hAnsi="Cambria Math"/>
          </w:rPr>
          <m:t>≥</m:t>
        </m:r>
        <m:r>
          <w:rPr>
            <w:rFonts w:ascii="Cambria Math" w:hAnsi="Cambria Math"/>
          </w:rPr>
          <m:t>.89</m:t>
        </m:r>
      </m:oMath>
      <w:r>
        <w:t xml:space="preserve">, and retest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.72</m:t>
        </m:r>
      </m:oMath>
      <w:r>
        <w:t xml:space="preserve"> across six months (Steinmayr &amp; </w:t>
      </w:r>
      <w:proofErr w:type="spellStart"/>
      <w:r>
        <w:t>Spinath</w:t>
      </w:r>
      <w:proofErr w:type="spellEnd"/>
      <w:r>
        <w:t>, 2010).</w:t>
      </w:r>
    </w:p>
    <w:p w14:paraId="79CF80BC" w14:textId="65B191D7" w:rsidR="00253FE9" w:rsidRDefault="00253FE9" w:rsidP="00253FE9">
      <w:pPr>
        <w:pStyle w:val="Textkrper"/>
        <w:rPr>
          <w:ins w:id="116" w:author="Alexander Strobel" w:date="2023-03-14T11:33:00Z"/>
        </w:rPr>
      </w:pPr>
      <w:bookmarkStart w:id="117" w:name="procedure"/>
      <w:bookmarkEnd w:id="98"/>
      <w:ins w:id="118" w:author="Alexander Strobel" w:date="2023-03-14T11:33:00Z">
        <w:r w:rsidRPr="0089678E">
          <w:rPr>
            <w:color w:val="F79646" w:themeColor="accent6"/>
          </w:rPr>
          <w:t xml:space="preserve">For each of the above mentioned constructs, we used factor scores derived from measurements models as composite measures. Specifically, we fitted </w:t>
        </w:r>
        <w:r>
          <w:rPr>
            <w:color w:val="F79646" w:themeColor="accent6"/>
          </w:rPr>
          <w:t xml:space="preserve">four </w:t>
        </w:r>
        <w:r w:rsidRPr="0089678E">
          <w:rPr>
            <w:color w:val="F79646" w:themeColor="accent6"/>
          </w:rPr>
          <w:t xml:space="preserve">measurement models of 1) </w:t>
        </w:r>
        <w:r>
          <w:rPr>
            <w:color w:val="F79646" w:themeColor="accent6"/>
          </w:rPr>
          <w:t xml:space="preserve">school grades estimated directly from the manifest school grades in order to have the same level of abstraction and to handle missing values for these variables as well, 2) </w:t>
        </w:r>
        <w:r w:rsidRPr="0089678E">
          <w:rPr>
            <w:color w:val="F79646" w:themeColor="accent6"/>
          </w:rPr>
          <w:t xml:space="preserve">the motivational traits in question, i.e., NFC, Hope for Success and Fear of Failure as well as domain-general and domain-specific </w:t>
        </w:r>
        <w:r>
          <w:rPr>
            <w:color w:val="F79646" w:themeColor="accent6"/>
          </w:rPr>
          <w:t>3</w:t>
        </w:r>
        <w:r w:rsidRPr="0089678E">
          <w:rPr>
            <w:color w:val="F79646" w:themeColor="accent6"/>
          </w:rPr>
          <w:t xml:space="preserve">) ability self-concepts and </w:t>
        </w:r>
        <w:r>
          <w:rPr>
            <w:color w:val="F79646" w:themeColor="accent6"/>
          </w:rPr>
          <w:t>4</w:t>
        </w:r>
        <w:r w:rsidRPr="0089678E">
          <w:rPr>
            <w:color w:val="F79646" w:themeColor="accent6"/>
          </w:rPr>
          <w:t xml:space="preserve">) interests. </w:t>
        </w:r>
        <w:r>
          <w:rPr>
            <w:color w:val="F79646" w:themeColor="accent6"/>
          </w:rPr>
          <w:t xml:space="preserve">Separate models were fitted </w:t>
        </w:r>
        <w:r w:rsidRPr="0089678E">
          <w:rPr>
            <w:color w:val="F79646" w:themeColor="accent6"/>
          </w:rPr>
          <w:t>because an analysis of all constructs specified in one model failed to converge.</w:t>
        </w:r>
        <w:r>
          <w:rPr>
            <w:color w:val="F79646" w:themeColor="accent6"/>
          </w:rPr>
          <w:t xml:space="preserve"> </w:t>
        </w:r>
      </w:ins>
    </w:p>
    <w:p w14:paraId="419CBFB6" w14:textId="77777777" w:rsidR="008428FA" w:rsidRDefault="00AF0531">
      <w:pPr>
        <w:pStyle w:val="berschrift2"/>
      </w:pPr>
      <w:r>
        <w:t>Procedure</w:t>
      </w:r>
    </w:p>
    <w:p w14:paraId="35738B33" w14:textId="77777777" w:rsidR="008428FA" w:rsidRDefault="00AF0531">
      <w:pPr>
        <w:pStyle w:val="FirstParagraph"/>
      </w:pPr>
      <w:r>
        <w:t xml:space="preserve">Testing took place during a regular school day between March 2008 and 2009. Tests were administered at school during a regular class, which was scheduled for our study. Parents of underaged students (age &lt; 18) provided informed consent. As the school actively supported the study participation rate was very high (96%). However, some students could not participate at measurement point 1 or 2 due to illness or other reasons (T1: </w:t>
      </w:r>
      <m:oMath>
        <m:r>
          <w:rPr>
            <w:rFonts w:ascii="Cambria Math" w:hAnsi="Cambria Math"/>
          </w:rPr>
          <m:t>n</m:t>
        </m:r>
        <m:r>
          <m:rPr>
            <m:sty m:val="p"/>
          </m:rPr>
          <w:rPr>
            <w:rFonts w:ascii="Cambria Math" w:hAnsi="Cambria Math"/>
          </w:rPr>
          <m:t>=</m:t>
        </m:r>
        <m:r>
          <w:rPr>
            <w:rFonts w:ascii="Cambria Math" w:hAnsi="Cambria Math"/>
          </w:rPr>
          <m:t>18</m:t>
        </m:r>
      </m:oMath>
      <w:r>
        <w:t xml:space="preserve">; T2: </w:t>
      </w:r>
      <m:oMath>
        <m:r>
          <w:rPr>
            <w:rFonts w:ascii="Cambria Math" w:hAnsi="Cambria Math"/>
          </w:rPr>
          <m:t>n</m:t>
        </m:r>
        <m:r>
          <m:rPr>
            <m:sty m:val="p"/>
          </m:rPr>
          <w:rPr>
            <w:rFonts w:ascii="Cambria Math" w:hAnsi="Cambria Math"/>
          </w:rPr>
          <m:t>=</m:t>
        </m:r>
        <m:r>
          <w:rPr>
            <w:rFonts w:ascii="Cambria Math" w:hAnsi="Cambria Math"/>
          </w:rPr>
          <m:t>26</m:t>
        </m:r>
      </m:oMath>
      <w:r>
        <w:t>). Students were separated into groups of about 20 and tested by trained research assistants. The test sessions lasted approximately 45 minutes.</w:t>
      </w:r>
    </w:p>
    <w:p w14:paraId="2CAFF474" w14:textId="77777777" w:rsidR="008428FA" w:rsidRDefault="00AF0531">
      <w:pPr>
        <w:pStyle w:val="berschrift2"/>
      </w:pPr>
      <w:bookmarkStart w:id="119" w:name="statistical-analysis"/>
      <w:bookmarkEnd w:id="117"/>
      <w:r>
        <w:t>Statistical analysis</w:t>
      </w:r>
    </w:p>
    <w:p w14:paraId="7541C035" w14:textId="07FE5321" w:rsidR="008428FA" w:rsidRDefault="00AF0531">
      <w:pPr>
        <w:pStyle w:val="FirstParagraph"/>
      </w:pPr>
      <w:r>
        <w:t xml:space="preserve">We used </w:t>
      </w:r>
      <w:r>
        <w:rPr>
          <w:i/>
          <w:iCs/>
        </w:rPr>
        <w:t>RStudio</w:t>
      </w:r>
      <w:r>
        <w:t xml:space="preserve"> (Version 2021.9.0.351, RStudio Team, 2016) with R (Version 4.1.1; R Core Team, 2018) and </w:t>
      </w:r>
      <w:ins w:id="120" w:author="Alexander Strobel" w:date="2023-03-09T13:11:00Z">
        <w:r w:rsidR="00C10E1D">
          <w:t xml:space="preserve">mainly relied on the </w:t>
        </w:r>
      </w:ins>
      <w:proofErr w:type="spellStart"/>
      <w:r>
        <w:t>the</w:t>
      </w:r>
      <w:proofErr w:type="spellEnd"/>
      <w:r>
        <w:t xml:space="preserve"> R-packages </w:t>
      </w:r>
      <w:proofErr w:type="spellStart"/>
      <w:r>
        <w:rPr>
          <w:i/>
          <w:iCs/>
        </w:rPr>
        <w:t>lavaan</w:t>
      </w:r>
      <w:proofErr w:type="spellEnd"/>
      <w:r>
        <w:t xml:space="preserve"> (Version 0.6.10; </w:t>
      </w:r>
      <w:proofErr w:type="spellStart"/>
      <w:r>
        <w:t>Rosseel</w:t>
      </w:r>
      <w:proofErr w:type="spellEnd"/>
      <w:r>
        <w:t>, 2012)</w:t>
      </w:r>
      <w:ins w:id="121" w:author="Alexander Strobel" w:date="2023-03-09T13:12:00Z">
        <w:r w:rsidR="00C10E1D">
          <w:t xml:space="preserve"> for statistical analysis, </w:t>
        </w:r>
      </w:ins>
      <w:proofErr w:type="spellStart"/>
      <w:r>
        <w:rPr>
          <w:i/>
          <w:iCs/>
        </w:rPr>
        <w:t>papaja</w:t>
      </w:r>
      <w:proofErr w:type="spellEnd"/>
      <w:r>
        <w:t xml:space="preserve"> (Version 0.1.0.9997, Aust &amp; Barth, 2018)</w:t>
      </w:r>
      <w:ins w:id="122" w:author="Alexander Strobel" w:date="2023-03-09T13:12:00Z">
        <w:r w:rsidR="00C10E1D">
          <w:t xml:space="preserve"> for manuscript </w:t>
        </w:r>
      </w:ins>
      <w:ins w:id="123" w:author="Alexander Strobel" w:date="2023-03-09T13:13:00Z">
        <w:r w:rsidR="009647EF">
          <w:lastRenderedPageBreak/>
          <w:t>preparation</w:t>
        </w:r>
      </w:ins>
      <w:r>
        <w:t xml:space="preserve">, </w:t>
      </w:r>
      <w:ins w:id="124" w:author="Alexander Strobel" w:date="2023-03-09T13:12:00Z">
        <w:r w:rsidR="00C10E1D" w:rsidRPr="00253FE9">
          <w:t>and</w:t>
        </w:r>
        <w:r w:rsidR="00C10E1D">
          <w:rPr>
            <w:i/>
            <w:iCs/>
          </w:rPr>
          <w:t xml:space="preserve"> </w:t>
        </w:r>
      </w:ins>
      <w:proofErr w:type="spellStart"/>
      <w:r>
        <w:rPr>
          <w:i/>
          <w:iCs/>
        </w:rPr>
        <w:t>renv</w:t>
      </w:r>
      <w:proofErr w:type="spellEnd"/>
      <w:r>
        <w:t xml:space="preserve"> (Version 0.14.0, </w:t>
      </w:r>
      <w:proofErr w:type="spellStart"/>
      <w:r>
        <w:t>Ushey</w:t>
      </w:r>
      <w:proofErr w:type="spellEnd"/>
      <w:r>
        <w:t xml:space="preserve">, 2021) </w:t>
      </w:r>
      <w:ins w:id="125" w:author="Alexander Strobel" w:date="2023-03-09T13:12:00Z">
        <w:r w:rsidR="00C10E1D">
          <w:t xml:space="preserve">for </w:t>
        </w:r>
      </w:ins>
      <w:ins w:id="126" w:author="Alexander Strobel" w:date="2023-03-09T13:13:00Z">
        <w:r w:rsidR="009647EF">
          <w:t xml:space="preserve">ensuring </w:t>
        </w:r>
      </w:ins>
      <w:ins w:id="127" w:author="Alexander Strobel" w:date="2023-03-09T13:12:00Z">
        <w:r w:rsidR="00C10E1D">
          <w:t>computational reproducibility</w:t>
        </w:r>
      </w:ins>
      <w:ins w:id="128" w:author="Alexander Strobel" w:date="2023-02-24T10:54:00Z">
        <w:r w:rsidR="00684770">
          <w:t>.</w:t>
        </w:r>
      </w:ins>
      <w:ins w:id="129" w:author="Alexander Strobel" w:date="2023-03-09T13:13:00Z">
        <w:r w:rsidR="00C10E1D">
          <w:t xml:space="preserve"> For further R packages employed, see the </w:t>
        </w:r>
        <w:r w:rsidR="00C10E1D" w:rsidRPr="00253FE9">
          <w:rPr>
            <w:i/>
            <w:iCs/>
          </w:rPr>
          <w:t>Supplement</w:t>
        </w:r>
        <w:r w:rsidR="00C10E1D">
          <w:t>.</w:t>
        </w:r>
      </w:ins>
    </w:p>
    <w:p w14:paraId="7677A8B0" w14:textId="04F5E193" w:rsidR="008428FA" w:rsidRDefault="00AF0531">
      <w:pPr>
        <w:pStyle w:val="Textkrper"/>
      </w:pPr>
      <w:r>
        <w:t xml:space="preserve">First, the variables were separated into </w:t>
      </w:r>
      <w:ins w:id="130" w:author="Alexander Strobel" w:date="2023-02-24T10:34:00Z">
        <w:r w:rsidR="00F320E0">
          <w:t xml:space="preserve">five </w:t>
        </w:r>
      </w:ins>
      <w:r>
        <w:t>sets, each containing the T1 and T2 measurements of the variables Hope for Success (</w:t>
      </w:r>
      <w:proofErr w:type="spellStart"/>
      <w:r>
        <w:t>HfS</w:t>
      </w:r>
      <w:proofErr w:type="spellEnd"/>
      <w:r>
        <w:t>), Fear of Failure (</w:t>
      </w:r>
      <w:proofErr w:type="spellStart"/>
      <w:r>
        <w:t>FoF</w:t>
      </w:r>
      <w:proofErr w:type="spellEnd"/>
      <w:r>
        <w:t xml:space="preserve">), and Need for Cognition (NFC) as well as either GPA, overall ability self-concept regarding school, and general interest in school, or domain-specific grades, ability self-concept and interest in German, Math, Physics, and Chemistry. All measures were initially analyzed with regard to descriptive statistics, reliability (retest-reliability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as well as </w:t>
      </w:r>
      <w:ins w:id="131" w:author="Alexander Strobel" w:date="2023-03-09T13:14:00Z">
        <w:r w:rsidR="009647EF">
          <w:t xml:space="preserve">internal consistency, i.e., </w:t>
        </w:r>
      </w:ins>
      <w:r>
        <w:t xml:space="preserve">Cronbach’s </w:t>
      </w:r>
      <m:oMath>
        <m:r>
          <w:ins w:id="132" w:author="Alexander Strobel" w:date="2023-03-13T16:07:00Z">
            <w:rPr>
              <w:rFonts w:ascii="Cambria Math" w:hAnsi="Cambria Math"/>
            </w:rPr>
            <m:t>α</m:t>
          </w:ins>
        </m:r>
        <m:r>
          <w:del w:id="133" w:author="Alexander Strobel" w:date="2023-03-13T16:07:00Z">
            <m:rPr>
              <m:sty m:val="p"/>
            </m:rPr>
            <w:rPr>
              <w:rFonts w:ascii="Cambria Math" w:hAnsi="Cambria Math"/>
            </w:rPr>
            <m:t>)</m:t>
          </w:del>
        </m:r>
      </m:oMath>
      <w:del w:id="134" w:author="Alexander Strobel" w:date="2023-03-13T16:07:00Z">
        <w:r w:rsidDel="002309B0">
          <w:delText>,</w:delText>
        </w:r>
      </w:del>
      <w:r>
        <w:t xml:space="preserve"> </w:t>
      </w:r>
      <w:ins w:id="135" w:author="Alexander Strobel" w:date="2023-03-13T16:07:00Z">
        <w:r w:rsidR="0076376F" w:rsidRPr="0076376F">
          <w:t>as well as MacDonald</w:t>
        </w:r>
      </w:ins>
      <w:ins w:id="136" w:author="Alexander Strobel" w:date="2023-03-13T16:08:00Z">
        <w:r w:rsidR="0076376F">
          <w:t>’</w:t>
        </w:r>
      </w:ins>
      <w:ins w:id="137" w:author="Alexander Strobel" w:date="2023-03-13T16:07:00Z">
        <w:r w:rsidR="0076376F" w:rsidRPr="0076376F">
          <w:t xml:space="preserve">s </w:t>
        </w:r>
      </w:ins>
      <w:ins w:id="138" w:author="Alexander Strobel" w:date="2023-03-13T16:08:00Z">
        <w:r w:rsidR="0076376F">
          <w:rPr>
            <w:rFonts w:ascii="Cambria Math" w:hAnsi="Cambria Math"/>
          </w:rPr>
          <w:t>𝜔</w:t>
        </w:r>
      </w:ins>
      <w:ins w:id="139" w:author="Alexander Strobel" w:date="2023-03-14T11:41:00Z">
        <w:r w:rsidR="00490794">
          <w:rPr>
            <w:rFonts w:ascii="Cambria Math" w:hAnsi="Cambria Math"/>
          </w:rPr>
          <w:t>)</w:t>
        </w:r>
      </w:ins>
      <w:ins w:id="140" w:author="Alexander Strobel" w:date="2023-03-13T16:08:00Z">
        <w:r w:rsidR="0076376F">
          <w:rPr>
            <w:rFonts w:ascii="Cambria Math" w:hAnsi="Cambria Math"/>
          </w:rPr>
          <w:t xml:space="preserve"> </w:t>
        </w:r>
      </w:ins>
      <w:r>
        <w:t>and possible deviation from univariate and multivariate normality. Almost all relevant variables deviated from univariate normality as determined using Shapiro-Wilks tests</w:t>
      </w:r>
      <w:ins w:id="141" w:author="Alexander Strobel" w:date="2023-03-14T11:42:00Z">
        <w:r w:rsidR="00490794">
          <w:t>,</w:t>
        </w:r>
      </w:ins>
      <w:r>
        <w:t xml:space="preserve"> </w:t>
      </w:r>
      <w:ins w:id="142" w:author="Alexander Strobel" w:date="2023-03-13T15:56:00Z">
        <w:r w:rsidR="00EF215D">
          <w:t xml:space="preserve">all </w:t>
        </w:r>
      </w:ins>
      <m:oMath>
        <m:r>
          <w:ins w:id="143" w:author="Alexander Strobel" w:date="2023-03-13T15:56:00Z">
            <w:rPr>
              <w:rFonts w:ascii="Cambria Math" w:hAnsi="Cambria Math"/>
            </w:rPr>
            <m:t>p</m:t>
          </w:ins>
        </m:r>
        <m:r>
          <w:ins w:id="144" w:author="Alexander Strobel" w:date="2023-03-13T15:56:00Z">
            <m:rPr>
              <m:sty m:val="p"/>
            </m:rPr>
            <w:rPr>
              <w:rFonts w:ascii="Cambria Math" w:hAnsi="Cambria Math"/>
            </w:rPr>
            <m:t>≤</m:t>
          </w:ins>
        </m:r>
      </m:oMath>
      <w:ins w:id="145" w:author="Alexander Strobel" w:date="2023-03-13T15:56:00Z">
        <w:r w:rsidR="00EF215D">
          <w:t xml:space="preserve"> .</w:t>
        </w:r>
      </w:ins>
      <w:ins w:id="146" w:author="Alexander Strobel" w:date="2023-03-14T11:42:00Z">
        <w:r w:rsidR="00490794">
          <w:t>20</w:t>
        </w:r>
      </w:ins>
      <w:ins w:id="147" w:author="Alexander Strobel" w:date="2023-03-13T15:56:00Z">
        <w:r w:rsidR="00EF215D">
          <w:t xml:space="preserve">, except for NFC, </w:t>
        </w:r>
        <w:r w:rsidR="00EF215D">
          <w:rPr>
            <w:i/>
            <w:iCs/>
          </w:rPr>
          <w:t>p</w:t>
        </w:r>
        <w:r w:rsidR="00EF215D">
          <w:t xml:space="preserve"> ≥ .735, and Hope for Success, </w:t>
        </w:r>
        <w:r w:rsidR="00EF215D">
          <w:rPr>
            <w:i/>
            <w:iCs/>
          </w:rPr>
          <w:t>p</w:t>
        </w:r>
        <w:r w:rsidR="00EF215D">
          <w:t xml:space="preserve"> ≥ .25</w:t>
        </w:r>
      </w:ins>
      <w:ins w:id="148" w:author="Alexander Strobel" w:date="2023-03-14T11:44:00Z">
        <w:r w:rsidR="00490794">
          <w:t>8</w:t>
        </w:r>
      </w:ins>
      <w:r>
        <w:t xml:space="preserve">. Also, there was deviation from multivariate normality as determined using </w:t>
      </w:r>
      <w:proofErr w:type="spellStart"/>
      <w:r>
        <w:t>Mardia</w:t>
      </w:r>
      <w:proofErr w:type="spellEnd"/>
      <w:r>
        <w:t xml:space="preserve"> tests, all </w:t>
      </w:r>
      <m:oMath>
        <m:sSub>
          <m:sSubPr>
            <m:ctrlPr>
              <w:rPr>
                <w:rFonts w:ascii="Cambria Math" w:hAnsi="Cambria Math"/>
              </w:rPr>
            </m:ctrlPr>
          </m:sSubPr>
          <m:e>
            <m:r>
              <w:rPr>
                <w:rFonts w:ascii="Cambria Math" w:hAnsi="Cambria Math"/>
              </w:rPr>
              <m:t>p</m:t>
            </m:r>
          </m:e>
          <m:sub>
            <m:r>
              <w:rPr>
                <w:rFonts w:ascii="Cambria Math" w:hAnsi="Cambria Math"/>
              </w:rPr>
              <m:t>skew</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kurtosis</m:t>
            </m:r>
          </m:sub>
        </m:sSub>
      </m:oMath>
      <w:r>
        <w:t xml:space="preserve"> &lt; .001. Therefore, we used robust variants for the statistical tests to be performed, i.e., Spearman rank correlations (</w:t>
      </w:r>
      <m:oMath>
        <m:sSub>
          <m:sSubPr>
            <m:ctrlPr>
              <w:rPr>
                <w:rFonts w:ascii="Cambria Math" w:hAnsi="Cambria Math"/>
              </w:rPr>
            </m:ctrlPr>
          </m:sSubPr>
          <m:e>
            <m:r>
              <w:rPr>
                <w:rFonts w:ascii="Cambria Math" w:hAnsi="Cambria Math"/>
              </w:rPr>
              <m:t>r</m:t>
            </m:r>
          </m:e>
          <m:sub>
            <m:r>
              <w:rPr>
                <w:rFonts w:ascii="Cambria Math" w:hAnsi="Cambria Math"/>
              </w:rPr>
              <m:t>s</m:t>
            </m:r>
          </m:sub>
        </m:sSub>
      </m:oMath>
      <w:r>
        <w:t>) for correlation analyses and Robust Maximum Likelihood (MLR) for latent change score modeling.</w:t>
      </w:r>
    </w:p>
    <w:p w14:paraId="678F5674" w14:textId="77777777" w:rsidR="008428FA" w:rsidRDefault="00AF0531">
      <w:pPr>
        <w:pStyle w:val="Textkrper"/>
      </w:pPr>
      <w:r>
        <w:t xml:space="preserve">Possible differences between the measurement occasions T1 and T2 were descriptively assessed via boxplots but not considered further given the scope of the present paper. Correlation analyses were performed separately for the five sets of data (see Table 1 and Supplementary Tables S1 to S4). Where appropriate, evaluation of statistical significance was based on 95% confidence intervals (CI) that did not include zero. Evaluation of effect sizes of correlations was based on the empirically derived guidelines for personality and social psychology research provided by Gignac and </w:t>
      </w:r>
      <w:proofErr w:type="spellStart"/>
      <w:r>
        <w:t>Szodorai</w:t>
      </w:r>
      <w:proofErr w:type="spellEnd"/>
      <w:r>
        <w:t xml:space="preserve"> (2016), i.e., correlations were regarded as small for </w:t>
      </w:r>
      <m:oMath>
        <m:r>
          <w:rPr>
            <w:rFonts w:ascii="Cambria Math" w:hAnsi="Cambria Math"/>
          </w:rPr>
          <m:t>r</m:t>
        </m:r>
        <m:r>
          <m:rPr>
            <m:sty m:val="p"/>
          </m:rPr>
          <w:rPr>
            <w:rFonts w:ascii="Cambria Math" w:hAnsi="Cambria Math"/>
          </w:rPr>
          <m:t>&lt;</m:t>
        </m:r>
        <m:r>
          <w:rPr>
            <w:rFonts w:ascii="Cambria Math" w:hAnsi="Cambria Math"/>
          </w:rPr>
          <m:t>.20</m:t>
        </m:r>
      </m:oMath>
      <w:r>
        <w:t xml:space="preserve">, as medium for </w:t>
      </w:r>
      <m:oMath>
        <m:r>
          <w:rPr>
            <w:rFonts w:ascii="Cambria Math" w:hAnsi="Cambria Math"/>
          </w:rPr>
          <m:t>.20</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.30</m:t>
        </m:r>
      </m:oMath>
      <w:r>
        <w:t xml:space="preserve">, and as large for </w:t>
      </w:r>
      <m:oMath>
        <m:r>
          <w:rPr>
            <w:rFonts w:ascii="Cambria Math" w:hAnsi="Cambria Math"/>
          </w:rPr>
          <m:t>r</m:t>
        </m:r>
        <m:r>
          <m:rPr>
            <m:sty m:val="p"/>
          </m:rPr>
          <w:rPr>
            <w:rFonts w:ascii="Cambria Math" w:hAnsi="Cambria Math"/>
          </w:rPr>
          <m:t>&gt;</m:t>
        </m:r>
        <m:r>
          <w:rPr>
            <w:rFonts w:ascii="Cambria Math" w:hAnsi="Cambria Math"/>
          </w:rPr>
          <m:t>.30</m:t>
        </m:r>
      </m:oMath>
      <w:r>
        <w:t>.</w:t>
      </w:r>
    </w:p>
    <w:p w14:paraId="559C1C34" w14:textId="72552F1C" w:rsidR="00C10E1D" w:rsidRDefault="00490794">
      <w:pPr>
        <w:pStyle w:val="Textkrper"/>
        <w:rPr>
          <w:ins w:id="149" w:author="Alexander Strobel" w:date="2023-03-09T13:09:00Z"/>
        </w:rPr>
      </w:pPr>
      <w:ins w:id="150" w:author="Alexander Strobel" w:date="2023-03-14T11:45:00Z">
        <w:r w:rsidRPr="00490794">
          <w:lastRenderedPageBreak/>
          <w:t xml:space="preserve">To address our research questions, we used the </w:t>
        </w:r>
      </w:ins>
      <w:ins w:id="151" w:author="Alexander Strobel" w:date="2023-03-09T13:08:00Z">
        <w:r w:rsidR="00C10E1D">
          <w:t xml:space="preserve">latent change score modeling approach (see </w:t>
        </w:r>
        <w:proofErr w:type="spellStart"/>
        <w:r w:rsidR="00C10E1D">
          <w:t>Kievit</w:t>
        </w:r>
        <w:proofErr w:type="spellEnd"/>
        <w:r w:rsidR="00C10E1D">
          <w:t xml:space="preserve"> et al., 2018) that allows to examine (1) whether true change in a variable has occurred via a latent change score that is modeled from the respective measurements of this variable at different measurement occasions, here T1 and T2, (2) to what extent the change in a variable is a function of the measurement of the </w:t>
        </w:r>
        <w:r w:rsidR="00C10E1D">
          <w:rPr>
            <w:i/>
            <w:iCs/>
          </w:rPr>
          <w:t>same</w:t>
        </w:r>
        <w:r w:rsidR="00C10E1D">
          <w:t xml:space="preserve"> variable at T1 (</w:t>
        </w:r>
        <w:r w:rsidR="00C10E1D" w:rsidRPr="00490794">
          <w:rPr>
            <w:i/>
            <w:iCs/>
          </w:rPr>
          <w:t>self-feedback</w:t>
        </w:r>
        <w:r w:rsidR="00C10E1D">
          <w:t xml:space="preserve">), and (3) to what extent the change in this variable is a function of the measurement of </w:t>
        </w:r>
        <w:r w:rsidR="00C10E1D">
          <w:rPr>
            <w:i/>
            <w:iCs/>
          </w:rPr>
          <w:t>other</w:t>
        </w:r>
        <w:r w:rsidR="00C10E1D">
          <w:t xml:space="preserve"> variables in the model at T1 (</w:t>
        </w:r>
        <w:r w:rsidR="00C10E1D" w:rsidRPr="00490794">
          <w:rPr>
            <w:i/>
            <w:iCs/>
          </w:rPr>
          <w:t>cross-domain coupling</w:t>
        </w:r>
        <w:r w:rsidR="00C10E1D">
          <w:t xml:space="preserve">). Thereby, cross-domain effects, i.e., whether the change in one domain (e.g., academic achievement) is a function of the baseline score of another (e.g., NFC) and vice versa can be examined. In addition, </w:t>
        </w:r>
        <w:r w:rsidR="00C10E1D" w:rsidRPr="00490794">
          <w:rPr>
            <w:i/>
            <w:iCs/>
          </w:rPr>
          <w:t>correlated change</w:t>
        </w:r>
        <w:r w:rsidR="00C10E1D">
          <w:t xml:space="preserve"> </w:t>
        </w:r>
      </w:ins>
      <w:ins w:id="152" w:author="Alexander Strobel" w:date="2023-03-13T18:53:00Z">
        <w:r w:rsidR="00EF2C8A">
          <w:t>of</w:t>
        </w:r>
      </w:ins>
      <w:ins w:id="153" w:author="Alexander Strobel" w:date="2023-03-09T13:08:00Z">
        <w:r w:rsidR="00C10E1D">
          <w:t xml:space="preserve"> the variables of interest can be examined, i.e., to what extent does the change in one variable correlate with the change in another variable</w:t>
        </w:r>
      </w:ins>
      <w:ins w:id="154" w:author="Alexander Strobel" w:date="2023-03-13T18:50:00Z">
        <w:r w:rsidR="00EF2C8A">
          <w:t xml:space="preserve"> after taking into a</w:t>
        </w:r>
      </w:ins>
      <w:ins w:id="155" w:author="Alexander Strobel" w:date="2023-03-13T18:51:00Z">
        <w:r w:rsidR="00EF2C8A">
          <w:t>ccount self-feedback and cross</w:t>
        </w:r>
      </w:ins>
      <w:ins w:id="156" w:author="Alexander Strobel" w:date="2023-03-13T18:52:00Z">
        <w:r w:rsidR="00EF2C8A">
          <w:t>-</w:t>
        </w:r>
      </w:ins>
      <w:ins w:id="157" w:author="Alexander Strobel" w:date="2023-03-13T18:51:00Z">
        <w:r w:rsidR="00EF2C8A">
          <w:t>domain coupling</w:t>
        </w:r>
      </w:ins>
      <w:ins w:id="158" w:author="Alexander Strobel" w:date="2023-03-13T18:52:00Z">
        <w:r w:rsidR="00EF2C8A">
          <w:t xml:space="preserve"> (i.e., </w:t>
        </w:r>
      </w:ins>
      <w:ins w:id="159" w:author="Alexander Strobel" w:date="2023-03-13T18:54:00Z">
        <w:r w:rsidR="00EF2C8A">
          <w:t>to what extent do the residuals of the change scores correlate</w:t>
        </w:r>
      </w:ins>
      <w:ins w:id="160" w:author="Alexander Strobel" w:date="2023-03-13T18:52:00Z">
        <w:r w:rsidR="00EF2C8A">
          <w:t>)</w:t>
        </w:r>
      </w:ins>
      <w:ins w:id="161" w:author="Alexander Strobel" w:date="2023-03-09T13:08:00Z">
        <w:r w:rsidR="00C10E1D">
          <w:t>. Fig. 1A provides an example of a bivariate latent change score model</w:t>
        </w:r>
      </w:ins>
      <w:ins w:id="162" w:author="Alexander Strobel" w:date="2023-03-09T15:37:00Z">
        <w:r w:rsidR="0054075D">
          <w:t xml:space="preserve"> that illustrates the relevant paths to be estimated</w:t>
        </w:r>
      </w:ins>
      <w:ins w:id="163" w:author="Alexander Strobel" w:date="2023-03-09T13:08:00Z">
        <w:r w:rsidR="00C10E1D">
          <w:t>.</w:t>
        </w:r>
      </w:ins>
      <w:ins w:id="164" w:author="Alexander Strobel" w:date="2023-03-09T15:37:00Z">
        <w:r w:rsidR="0054075D">
          <w:t xml:space="preserve"> </w:t>
        </w:r>
      </w:ins>
      <w:ins w:id="165" w:author="Alexander Strobel" w:date="2023-03-09T15:38:00Z">
        <w:r w:rsidR="0054075D">
          <w:t xml:space="preserve">For illustrative purposes, however, we do not provide an exhaustive depiction of the results of the latent change </w:t>
        </w:r>
      </w:ins>
      <w:ins w:id="166" w:author="Alexander Strobel" w:date="2023-03-09T15:39:00Z">
        <w:r w:rsidR="0054075D">
          <w:t>score models, but only of the subset of variables that actually contributed to change in school grades (for detailed result</w:t>
        </w:r>
      </w:ins>
      <w:ins w:id="167" w:author="Alexander Strobel" w:date="2023-03-09T15:40:00Z">
        <w:r w:rsidR="0054075D">
          <w:t xml:space="preserve">s see the </w:t>
        </w:r>
        <w:r w:rsidR="0054075D" w:rsidRPr="00490794">
          <w:rPr>
            <w:i/>
            <w:iCs/>
            <w:u w:val="single"/>
          </w:rPr>
          <w:t>Supplement</w:t>
        </w:r>
        <w:r w:rsidR="0054075D">
          <w:t>).</w:t>
        </w:r>
      </w:ins>
    </w:p>
    <w:p w14:paraId="0CBDD2A1" w14:textId="6FEEE4FE" w:rsidR="00645927" w:rsidRPr="00490794" w:rsidRDefault="00C10E1D" w:rsidP="00C10E1D">
      <w:pPr>
        <w:pStyle w:val="Textkrper"/>
        <w:rPr>
          <w:color w:val="4F81BD" w:themeColor="accent1"/>
        </w:rPr>
      </w:pPr>
      <w:ins w:id="168" w:author="Alexander Strobel" w:date="2023-03-09T13:04:00Z">
        <w:r>
          <w:t>L</w:t>
        </w:r>
      </w:ins>
      <w:r w:rsidR="00AF0531">
        <w:t xml:space="preserve">atent change score modeling was </w:t>
      </w:r>
      <w:ins w:id="169" w:author="Alexander Strobel" w:date="2023-03-09T13:04:00Z">
        <w:r>
          <w:t xml:space="preserve">performed using </w:t>
        </w:r>
      </w:ins>
      <w:proofErr w:type="spellStart"/>
      <w:ins w:id="170" w:author="Alexander Strobel" w:date="2023-03-09T13:05:00Z">
        <w:r w:rsidRPr="00490794">
          <w:rPr>
            <w:i/>
            <w:iCs/>
          </w:rPr>
          <w:t>lavaan</w:t>
        </w:r>
        <w:proofErr w:type="spellEnd"/>
        <w:r>
          <w:t xml:space="preserve"> with </w:t>
        </w:r>
        <w:r w:rsidRPr="00490794">
          <w:t xml:space="preserve">MLR as estimation technique and—because missing data in all five variable sets were </w:t>
        </w:r>
        <w:r w:rsidRPr="00490794">
          <w:rPr>
            <w:i/>
            <w:iCs/>
          </w:rPr>
          <w:t>missing completely at random</w:t>
        </w:r>
        <w:r w:rsidRPr="00490794">
          <w:t xml:space="preserve"> (MCAR), Little’s tests, </w:t>
        </w:r>
      </w:ins>
      <m:oMath>
        <m:r>
          <w:ins w:id="171" w:author="Alexander Strobel" w:date="2023-03-09T13:05:00Z">
            <w:rPr>
              <w:rFonts w:ascii="Cambria Math" w:hAnsi="Cambria Math"/>
            </w:rPr>
            <m:t>p</m:t>
          </w:ins>
        </m:r>
        <m:r>
          <w:ins w:id="172" w:author="Alexander Strobel" w:date="2023-03-09T13:05:00Z">
            <m:rPr>
              <m:sty m:val="p"/>
            </m:rPr>
            <w:rPr>
              <w:rFonts w:ascii="Cambria Math" w:hAnsi="Cambria Math"/>
            </w:rPr>
            <m:t>≥</m:t>
          </w:ins>
        </m:r>
      </m:oMath>
      <w:ins w:id="173" w:author="Alexander Strobel" w:date="2023-03-09T13:05:00Z">
        <w:r w:rsidRPr="00490794">
          <w:t xml:space="preserve"> .169—the Full-Information Maximum Likelihood (FIML) approach to handle missing values. </w:t>
        </w:r>
      </w:ins>
      <w:ins w:id="174" w:author="Alexander Strobel" w:date="2023-03-09T13:07:00Z">
        <w:r w:rsidRPr="004860F2">
          <w:t>To assess whether a model that included NFC was superior to a model that included established predictors of academic achievement</w:t>
        </w:r>
        <w:r>
          <w:t xml:space="preserve"> only</w:t>
        </w:r>
        <w:r w:rsidRPr="004860F2">
          <w:t xml:space="preserve">, we (1) evaluated the fit of the respective models based on the recommendations by Hu and </w:t>
        </w:r>
        <w:proofErr w:type="spellStart"/>
        <w:r w:rsidRPr="004860F2">
          <w:t>Bentler</w:t>
        </w:r>
        <w:proofErr w:type="spellEnd"/>
        <w:r w:rsidRPr="004860F2">
          <w:t xml:space="preserve"> (1999), with values of CFI </w:t>
        </w:r>
      </w:ins>
      <m:oMath>
        <m:r>
          <w:ins w:id="175" w:author="Alexander Strobel" w:date="2023-03-09T13:07:00Z">
            <m:rPr>
              <m:sty m:val="p"/>
            </m:rPr>
            <w:rPr>
              <w:rFonts w:ascii="Cambria Math" w:hAnsi="Cambria Math"/>
            </w:rPr>
            <m:t>≥</m:t>
          </w:ins>
        </m:r>
      </m:oMath>
      <w:ins w:id="176" w:author="Alexander Strobel" w:date="2023-03-09T13:07:00Z">
        <w:r w:rsidRPr="004860F2">
          <w:t xml:space="preserve"> .95, RMSEA </w:t>
        </w:r>
      </w:ins>
      <m:oMath>
        <m:r>
          <w:ins w:id="177" w:author="Alexander Strobel" w:date="2023-03-09T13:07:00Z">
            <m:rPr>
              <m:sty m:val="p"/>
            </m:rPr>
            <w:rPr>
              <w:rFonts w:ascii="Cambria Math" w:hAnsi="Cambria Math"/>
            </w:rPr>
            <m:t>≤</m:t>
          </w:ins>
        </m:r>
      </m:oMath>
      <w:ins w:id="178" w:author="Alexander Strobel" w:date="2023-03-09T13:07:00Z">
        <w:r w:rsidRPr="004860F2">
          <w:t xml:space="preserve"> .06, and SRMR </w:t>
        </w:r>
      </w:ins>
      <m:oMath>
        <m:r>
          <w:ins w:id="179" w:author="Alexander Strobel" w:date="2023-03-09T13:07:00Z">
            <m:rPr>
              <m:sty m:val="p"/>
            </m:rPr>
            <w:rPr>
              <w:rFonts w:ascii="Cambria Math" w:hAnsi="Cambria Math"/>
            </w:rPr>
            <m:t>≤</m:t>
          </w:ins>
        </m:r>
      </m:oMath>
      <w:ins w:id="180" w:author="Alexander Strobel" w:date="2023-03-09T13:07:00Z">
        <w:r w:rsidRPr="004860F2">
          <w:t xml:space="preserve"> 0.08 indicating good model fit, and (2) performed </w:t>
        </w:r>
      </w:ins>
      <m:oMath>
        <m:sSup>
          <m:sSupPr>
            <m:ctrlPr>
              <w:ins w:id="181" w:author="Alexander Strobel" w:date="2023-03-09T13:07:00Z">
                <w:rPr>
                  <w:rFonts w:ascii="Cambria Math" w:hAnsi="Cambria Math"/>
                </w:rPr>
              </w:ins>
            </m:ctrlPr>
          </m:sSupPr>
          <m:e>
            <m:r>
              <w:ins w:id="182" w:author="Alexander Strobel" w:date="2023-03-09T13:07:00Z">
                <w:rPr>
                  <w:rFonts w:ascii="Cambria Math" w:hAnsi="Cambria Math"/>
                </w:rPr>
                <m:t>χ</m:t>
              </w:ins>
            </m:r>
          </m:e>
          <m:sup>
            <m:r>
              <w:ins w:id="183" w:author="Alexander Strobel" w:date="2023-03-09T13:07:00Z">
                <w:rPr>
                  <w:rFonts w:ascii="Cambria Math" w:hAnsi="Cambria Math"/>
                </w:rPr>
                <m:t>2</m:t>
              </w:ins>
            </m:r>
          </m:sup>
        </m:sSup>
      </m:oMath>
      <w:ins w:id="184" w:author="Alexander Strobel" w:date="2023-03-09T13:07:00Z">
        <w:r w:rsidRPr="004860F2">
          <w:t>-difference tests between the former and the latter model.</w:t>
        </w:r>
        <w:r>
          <w:t xml:space="preserve"> </w:t>
        </w:r>
      </w:ins>
      <w:ins w:id="185" w:author="Alexander Strobel" w:date="2023-03-06T18:01:00Z">
        <w:r w:rsidR="00645927">
          <w:rPr>
            <w:color w:val="4F81BD" w:themeColor="accent1"/>
          </w:rPr>
          <w:t xml:space="preserve">We determined post hoc power </w:t>
        </w:r>
        <w:r w:rsidR="00645927" w:rsidRPr="0055674A">
          <w:rPr>
            <w:color w:val="4F81BD" w:themeColor="accent1"/>
          </w:rPr>
          <w:t xml:space="preserve">via the </w:t>
        </w:r>
        <w:proofErr w:type="spellStart"/>
        <w:r w:rsidR="00645927">
          <w:rPr>
            <w:i/>
            <w:iCs/>
            <w:color w:val="4F81BD" w:themeColor="accent1"/>
          </w:rPr>
          <w:lastRenderedPageBreak/>
          <w:t>semP</w:t>
        </w:r>
        <w:r w:rsidR="00645927" w:rsidRPr="0055674A">
          <w:rPr>
            <w:i/>
            <w:iCs/>
            <w:color w:val="4F81BD" w:themeColor="accent1"/>
          </w:rPr>
          <w:t>ower</w:t>
        </w:r>
        <w:r w:rsidR="00645927">
          <w:rPr>
            <w:i/>
            <w:iCs/>
            <w:color w:val="4F81BD" w:themeColor="accent1"/>
          </w:rPr>
          <w:t>.postHoc</w:t>
        </w:r>
      </w:ins>
      <w:proofErr w:type="spellEnd"/>
      <w:ins w:id="186" w:author="Alexander Strobel" w:date="2023-03-08T16:13:00Z">
        <w:r w:rsidR="006D7613">
          <w:rPr>
            <w:i/>
            <w:iCs/>
            <w:color w:val="4F81BD" w:themeColor="accent1"/>
          </w:rPr>
          <w:t>()</w:t>
        </w:r>
      </w:ins>
      <w:ins w:id="187" w:author="Alexander Strobel" w:date="2023-03-06T18:01:00Z">
        <w:r w:rsidR="00645927" w:rsidRPr="0055674A">
          <w:rPr>
            <w:color w:val="4F81BD" w:themeColor="accent1"/>
          </w:rPr>
          <w:t xml:space="preserve"> function</w:t>
        </w:r>
        <w:r w:rsidR="00645927">
          <w:rPr>
            <w:color w:val="4F81BD" w:themeColor="accent1"/>
          </w:rPr>
          <w:t xml:space="preserve"> </w:t>
        </w:r>
      </w:ins>
      <w:ins w:id="188" w:author="Alexander Strobel" w:date="2023-03-06T18:02:00Z">
        <w:r w:rsidR="00645927">
          <w:rPr>
            <w:color w:val="4F81BD" w:themeColor="accent1"/>
          </w:rPr>
          <w:t xml:space="preserve">of the </w:t>
        </w:r>
        <w:proofErr w:type="spellStart"/>
        <w:r w:rsidR="00645927" w:rsidRPr="00490794">
          <w:rPr>
            <w:i/>
            <w:iCs/>
            <w:color w:val="4F81BD" w:themeColor="accent1"/>
          </w:rPr>
          <w:t>semPower</w:t>
        </w:r>
        <w:proofErr w:type="spellEnd"/>
        <w:r w:rsidR="00645927">
          <w:rPr>
            <w:color w:val="4F81BD" w:themeColor="accent1"/>
          </w:rPr>
          <w:t xml:space="preserve"> package (</w:t>
        </w:r>
        <w:proofErr w:type="spellStart"/>
        <w:r w:rsidR="00645927">
          <w:rPr>
            <w:color w:val="4F81BD" w:themeColor="accent1"/>
          </w:rPr>
          <w:t>Moshagen</w:t>
        </w:r>
        <w:proofErr w:type="spellEnd"/>
        <w:r w:rsidR="00645927">
          <w:rPr>
            <w:color w:val="4F81BD" w:themeColor="accent1"/>
          </w:rPr>
          <w:t xml:space="preserve"> &amp; </w:t>
        </w:r>
        <w:proofErr w:type="spellStart"/>
        <w:r w:rsidR="00645927">
          <w:rPr>
            <w:color w:val="4F81BD" w:themeColor="accent1"/>
          </w:rPr>
          <w:t>Erdfelder</w:t>
        </w:r>
        <w:proofErr w:type="spellEnd"/>
        <w:r w:rsidR="00645927">
          <w:rPr>
            <w:color w:val="4F81BD" w:themeColor="accent1"/>
          </w:rPr>
          <w:t xml:space="preserve">, 2016) using </w:t>
        </w:r>
      </w:ins>
      <w:ins w:id="189" w:author="Alexander Strobel" w:date="2023-03-06T18:01:00Z">
        <w:r w:rsidR="00645927">
          <w:rPr>
            <w:color w:val="4F81BD" w:themeColor="accent1"/>
          </w:rPr>
          <w:t xml:space="preserve">the following parameters: The </w:t>
        </w:r>
      </w:ins>
      <w:ins w:id="190" w:author="Alexander Strobel" w:date="2023-03-06T18:02:00Z">
        <w:r w:rsidR="00645927">
          <w:rPr>
            <w:color w:val="4F81BD" w:themeColor="accent1"/>
          </w:rPr>
          <w:t xml:space="preserve">latent change score </w:t>
        </w:r>
      </w:ins>
      <w:ins w:id="191" w:author="Alexander Strobel" w:date="2023-03-06T18:01:00Z">
        <w:r w:rsidR="00645927">
          <w:rPr>
            <w:color w:val="4F81BD" w:themeColor="accent1"/>
          </w:rPr>
          <w:t>model include</w:t>
        </w:r>
      </w:ins>
      <w:ins w:id="192" w:author="Alexander Strobel" w:date="2023-03-06T18:02:00Z">
        <w:r w:rsidR="00645927">
          <w:rPr>
            <w:color w:val="4F81BD" w:themeColor="accent1"/>
          </w:rPr>
          <w:t>d</w:t>
        </w:r>
      </w:ins>
      <w:ins w:id="193" w:author="Alexander Strobel" w:date="2023-03-06T18:01:00Z">
        <w:r w:rsidR="00645927">
          <w:rPr>
            <w:color w:val="4F81BD" w:themeColor="accent1"/>
          </w:rPr>
          <w:t xml:space="preserve"> all the variables </w:t>
        </w:r>
      </w:ins>
      <w:ins w:id="194" w:author="Alexander Strobel" w:date="2023-03-13T17:07:00Z">
        <w:r w:rsidR="009F430B">
          <w:rPr>
            <w:color w:val="4F81BD" w:themeColor="accent1"/>
          </w:rPr>
          <w:t xml:space="preserve">of interest per subject </w:t>
        </w:r>
      </w:ins>
      <w:ins w:id="195" w:author="Alexander Strobel" w:date="2023-03-06T18:01:00Z">
        <w:r w:rsidR="00645927">
          <w:rPr>
            <w:color w:val="4F81BD" w:themeColor="accent1"/>
          </w:rPr>
          <w:t xml:space="preserve">and all possible paths and, thus, </w:t>
        </w:r>
      </w:ins>
      <w:ins w:id="196" w:author="Alexander Strobel" w:date="2023-03-06T18:03:00Z">
        <w:r w:rsidR="00645927">
          <w:rPr>
            <w:color w:val="4F81BD" w:themeColor="accent1"/>
          </w:rPr>
          <w:t>wa</w:t>
        </w:r>
      </w:ins>
      <w:ins w:id="197" w:author="Alexander Strobel" w:date="2023-03-06T18:01:00Z">
        <w:r w:rsidR="00645927">
          <w:rPr>
            <w:color w:val="4F81BD" w:themeColor="accent1"/>
          </w:rPr>
          <w:t xml:space="preserve">s a saturated one with zero degrees of freedom. We tested it against a model where all paths related to NFC (except those that define the latent NFC change score) </w:t>
        </w:r>
      </w:ins>
      <w:ins w:id="198" w:author="Alexander Strobel" w:date="2023-03-06T18:03:00Z">
        <w:r w:rsidR="00645927">
          <w:rPr>
            <w:color w:val="4F81BD" w:themeColor="accent1"/>
          </w:rPr>
          <w:t xml:space="preserve">were </w:t>
        </w:r>
      </w:ins>
      <w:ins w:id="199" w:author="Alexander Strobel" w:date="2023-03-06T18:01:00Z">
        <w:r w:rsidR="00645927">
          <w:rPr>
            <w:color w:val="4F81BD" w:themeColor="accent1"/>
          </w:rPr>
          <w:t xml:space="preserve">fixed to zero, i.e., </w:t>
        </w:r>
        <w:r w:rsidR="00645927" w:rsidRPr="00962FE4">
          <w:rPr>
            <w:color w:val="4F81BD" w:themeColor="accent1"/>
          </w:rPr>
          <w:t>cross-domain coupling</w:t>
        </w:r>
        <w:r w:rsidR="00645927">
          <w:rPr>
            <w:color w:val="4F81BD" w:themeColor="accent1"/>
          </w:rPr>
          <w:t xml:space="preserve"> paths, </w:t>
        </w:r>
        <w:r w:rsidR="00645927" w:rsidRPr="00962FE4">
          <w:rPr>
            <w:color w:val="4F81BD" w:themeColor="accent1"/>
          </w:rPr>
          <w:t>correlations at T1 or correlated change</w:t>
        </w:r>
        <w:r w:rsidR="00645927">
          <w:rPr>
            <w:color w:val="4F81BD" w:themeColor="accent1"/>
          </w:rPr>
          <w:t>. This model ha</w:t>
        </w:r>
      </w:ins>
      <w:ins w:id="200" w:author="Alexander Strobel" w:date="2023-03-06T18:03:00Z">
        <w:r w:rsidR="00645927">
          <w:rPr>
            <w:color w:val="4F81BD" w:themeColor="accent1"/>
          </w:rPr>
          <w:t>d</w:t>
        </w:r>
      </w:ins>
      <w:ins w:id="201" w:author="Alexander Strobel" w:date="2023-03-06T18:01:00Z">
        <w:r w:rsidR="00645927">
          <w:rPr>
            <w:color w:val="4F81BD" w:themeColor="accent1"/>
          </w:rPr>
          <w:t xml:space="preserve"> 22 degrees of freedom. Using this figure together with an assumed difference in RMSEA between these two models of .06 and a sample size of </w:t>
        </w:r>
        <w:r w:rsidR="00645927" w:rsidRPr="00962FE4">
          <w:rPr>
            <w:i/>
            <w:iCs/>
            <w:color w:val="4F81BD" w:themeColor="accent1"/>
          </w:rPr>
          <w:t>N</w:t>
        </w:r>
        <w:r w:rsidR="00645927">
          <w:rPr>
            <w:color w:val="4F81BD" w:themeColor="accent1"/>
          </w:rPr>
          <w:t xml:space="preserve"> = 277, we </w:t>
        </w:r>
      </w:ins>
      <w:ins w:id="202" w:author="Alexander Strobel" w:date="2023-03-06T18:04:00Z">
        <w:r w:rsidR="00645927">
          <w:rPr>
            <w:color w:val="4F81BD" w:themeColor="accent1"/>
          </w:rPr>
          <w:t xml:space="preserve">had </w:t>
        </w:r>
      </w:ins>
      <w:ins w:id="203" w:author="Alexander Strobel" w:date="2023-03-06T18:01:00Z">
        <w:r w:rsidR="00645927">
          <w:rPr>
            <w:color w:val="4F81BD" w:themeColor="accent1"/>
          </w:rPr>
          <w:t>a post hoc power of 1-</w:t>
        </w:r>
      </w:ins>
      <w:ins w:id="204" w:author="Alexander Strobel" w:date="2023-03-06T18:04:00Z">
        <w:r w:rsidR="00645927">
          <w:rPr>
            <w:rFonts w:ascii="Cambria Math" w:hAnsi="Cambria Math" w:cs="Cambria Math"/>
            <w:color w:val="4F81BD" w:themeColor="accent1"/>
          </w:rPr>
          <w:t>𝛽</w:t>
        </w:r>
      </w:ins>
      <w:ins w:id="205" w:author="Alexander Strobel" w:date="2023-03-08T16:05:00Z">
        <w:r w:rsidR="00EE7015">
          <w:rPr>
            <w:rFonts w:ascii="Cambria Math" w:hAnsi="Cambria Math" w:cs="Cambria Math"/>
            <w:color w:val="4F81BD" w:themeColor="accent1"/>
          </w:rPr>
          <w:t xml:space="preserve"> </w:t>
        </w:r>
      </w:ins>
      <w:ins w:id="206" w:author="Alexander Strobel" w:date="2023-03-06T18:01:00Z">
        <w:r w:rsidR="00645927">
          <w:rPr>
            <w:color w:val="4F81BD" w:themeColor="accent1"/>
          </w:rPr>
          <w:t xml:space="preserve">= .80 at </w:t>
        </w:r>
      </w:ins>
      <w:ins w:id="207" w:author="Alexander Strobel" w:date="2023-03-06T18:04:00Z">
        <w:r w:rsidR="00645927">
          <w:rPr>
            <w:rFonts w:ascii="Cambria Math" w:hAnsi="Cambria Math" w:cs="Cambria Math"/>
            <w:color w:val="4F81BD" w:themeColor="accent1"/>
          </w:rPr>
          <w:t xml:space="preserve">𝛼 = </w:t>
        </w:r>
      </w:ins>
      <w:ins w:id="208" w:author="Alexander Strobel" w:date="2023-03-06T18:01:00Z">
        <w:r w:rsidR="00645927">
          <w:rPr>
            <w:color w:val="4F81BD" w:themeColor="accent1"/>
          </w:rPr>
          <w:t xml:space="preserve"> .05.</w:t>
        </w:r>
      </w:ins>
      <w:ins w:id="209" w:author="Alexander Strobel" w:date="2023-03-13T16:11:00Z">
        <w:r w:rsidR="0076376F">
          <w:rPr>
            <w:color w:val="4F81BD" w:themeColor="accent1"/>
          </w:rPr>
          <w:t xml:space="preserve"> We also performed a </w:t>
        </w:r>
      </w:ins>
      <m:oMath>
        <m:sSup>
          <m:sSupPr>
            <m:ctrlPr>
              <w:ins w:id="210" w:author="Alexander Strobel" w:date="2023-03-13T16:11:00Z">
                <w:rPr>
                  <w:rFonts w:ascii="Cambria Math" w:hAnsi="Cambria Math"/>
                  <w:color w:val="F79646" w:themeColor="accent6"/>
                </w:rPr>
              </w:ins>
            </m:ctrlPr>
          </m:sSupPr>
          <m:e>
            <m:r>
              <w:ins w:id="211" w:author="Alexander Strobel" w:date="2023-03-13T16:11:00Z">
                <w:rPr>
                  <w:rFonts w:ascii="Cambria Math" w:hAnsi="Cambria Math"/>
                  <w:color w:val="F79646" w:themeColor="accent6"/>
                </w:rPr>
                <m:t>χ</m:t>
              </w:ins>
            </m:r>
          </m:e>
          <m:sup>
            <m:r>
              <w:ins w:id="212" w:author="Alexander Strobel" w:date="2023-03-13T16:11:00Z">
                <w:rPr>
                  <w:rFonts w:ascii="Cambria Math" w:hAnsi="Cambria Math"/>
                  <w:color w:val="F79646" w:themeColor="accent6"/>
                </w:rPr>
                <m:t>2</m:t>
              </w:ins>
            </m:r>
          </m:sup>
        </m:sSup>
      </m:oMath>
      <w:ins w:id="213" w:author="Alexander Strobel" w:date="2023-03-13T16:11:00Z">
        <w:r w:rsidR="0076376F" w:rsidRPr="004860F2">
          <w:rPr>
            <w:color w:val="F79646" w:themeColor="accent6"/>
          </w:rPr>
          <w:t>-difference test</w:t>
        </w:r>
        <w:r w:rsidR="0076376F">
          <w:rPr>
            <w:color w:val="F79646" w:themeColor="accent6"/>
          </w:rPr>
          <w:t xml:space="preserve"> to determine whether a model that included NFC-related paths was superior to a model that did not include these paths.</w:t>
        </w:r>
      </w:ins>
    </w:p>
    <w:p w14:paraId="4EEEDE57" w14:textId="77777777" w:rsidR="008428FA" w:rsidRDefault="00AF0531">
      <w:pPr>
        <w:pStyle w:val="berschrift1"/>
      </w:pPr>
      <w:bookmarkStart w:id="214" w:name="results"/>
      <w:bookmarkEnd w:id="80"/>
      <w:bookmarkEnd w:id="119"/>
      <w:r>
        <w:t>Results</w:t>
      </w:r>
    </w:p>
    <w:p w14:paraId="3CD4A0AC" w14:textId="77777777" w:rsidR="008428FA" w:rsidRDefault="00AF0531">
      <w:pPr>
        <w:pStyle w:val="berschrift2"/>
      </w:pPr>
      <w:bookmarkStart w:id="215" w:name="prediction-of-domain-general-grades"/>
      <w:r>
        <w:t>Prediction of domain-general grades</w:t>
      </w:r>
    </w:p>
    <w:p w14:paraId="1FC39C78" w14:textId="3869712A" w:rsidR="002532B2" w:rsidRDefault="000510E7" w:rsidP="000510E7">
      <w:pPr>
        <w:pStyle w:val="Textkrper"/>
        <w:rPr>
          <w:ins w:id="216" w:author="Alexander Strobel" w:date="2023-03-13T16:56:00Z"/>
        </w:rPr>
      </w:pPr>
      <w:ins w:id="217" w:author="Alexander Strobel" w:date="2023-03-13T16:29:00Z">
        <w:r>
          <w:t xml:space="preserve">All variables of interest exhibited good internal consistency, Cronbach’s </w:t>
        </w:r>
        <w:r>
          <w:rPr>
            <w:rFonts w:ascii="Cambria Math" w:hAnsi="Cambria Math"/>
          </w:rPr>
          <w:t>𝛼</w:t>
        </w:r>
        <w:r>
          <w:t xml:space="preserve"> </w:t>
        </w:r>
        <w:r w:rsidRPr="002309B0">
          <w:t>as well as MacDonald's</w:t>
        </w:r>
        <w:r>
          <w:t xml:space="preserve"> </w:t>
        </w:r>
      </w:ins>
      <m:oMath>
        <m:r>
          <w:ins w:id="218" w:author="Alexander Strobel" w:date="2023-03-13T16:29:00Z">
            <w:rPr>
              <w:rFonts w:ascii="Cambria Math" w:hAnsi="Cambria Math" w:cs="Times New Roman"/>
            </w:rPr>
            <m:t>ω</m:t>
          </w:ins>
        </m:r>
        <m:r>
          <w:ins w:id="219" w:author="Alexander Strobel" w:date="2023-03-13T16:29:00Z">
            <m:rPr>
              <m:sty m:val="p"/>
            </m:rPr>
            <w:rPr>
              <w:rFonts w:ascii="Cambria Math" w:hAnsi="Cambria Math" w:cs="Times New Roman"/>
            </w:rPr>
            <m:t>≥</m:t>
          </w:ins>
        </m:r>
      </m:oMath>
      <w:ins w:id="220" w:author="Alexander Strobel" w:date="2023-03-13T16:29:00Z">
        <w:r>
          <w:t xml:space="preserve"> .84, and retest reliability, </w:t>
        </w:r>
      </w:ins>
      <m:oMath>
        <m:sSub>
          <m:sSubPr>
            <m:ctrlPr>
              <w:ins w:id="221" w:author="Alexander Strobel" w:date="2023-03-13T16:29:00Z">
                <w:rPr>
                  <w:rFonts w:ascii="Cambria Math" w:hAnsi="Cambria Math"/>
                </w:rPr>
              </w:ins>
            </m:ctrlPr>
          </m:sSubPr>
          <m:e>
            <m:r>
              <w:ins w:id="222" w:author="Alexander Strobel" w:date="2023-03-13T16:29:00Z">
                <w:rPr>
                  <w:rFonts w:ascii="Cambria Math" w:hAnsi="Cambria Math"/>
                </w:rPr>
                <m:t>r</m:t>
              </w:ins>
            </m:r>
          </m:e>
          <m:sub>
            <m:r>
              <w:ins w:id="223" w:author="Alexander Strobel" w:date="2023-03-13T16:29:00Z">
                <w:rPr>
                  <w:rFonts w:ascii="Cambria Math" w:hAnsi="Cambria Math"/>
                </w:rPr>
                <m:t>tt</m:t>
              </w:ins>
            </m:r>
          </m:sub>
        </m:sSub>
        <m:r>
          <w:ins w:id="224" w:author="Alexander Strobel" w:date="2023-03-13T16:29:00Z">
            <m:rPr>
              <m:sty m:val="p"/>
            </m:rPr>
            <w:rPr>
              <w:rFonts w:ascii="Cambria Math" w:hAnsi="Cambria Math"/>
            </w:rPr>
            <m:t>≥</m:t>
          </w:ins>
        </m:r>
      </m:oMath>
      <w:ins w:id="225" w:author="Alexander Strobel" w:date="2023-03-13T16:29:00Z">
        <w:r>
          <w:t xml:space="preserve"> .54 (see Supplementary Table </w:t>
        </w:r>
        <w:r w:rsidRPr="00651E56">
          <w:t>S</w:t>
        </w:r>
      </w:ins>
      <w:ins w:id="226" w:author="Alexander Strobel" w:date="2023-03-13T17:43:00Z">
        <w:r w:rsidR="00651E56" w:rsidRPr="00651E56">
          <w:t>1</w:t>
        </w:r>
      </w:ins>
      <w:ins w:id="227" w:author="Alexander Strobel" w:date="2023-03-13T16:29:00Z">
        <w:r w:rsidRPr="00651E56">
          <w:t>)</w:t>
        </w:r>
        <w:r>
          <w:t xml:space="preserve">. </w:t>
        </w:r>
      </w:ins>
      <w:ins w:id="228" w:author="Alexander Strobel" w:date="2023-03-13T16:56:00Z">
        <w:r w:rsidR="002532B2" w:rsidRPr="004860F2">
          <w:rPr>
            <w:color w:val="F79646" w:themeColor="accent6"/>
          </w:rPr>
          <w:t xml:space="preserve">A </w:t>
        </w:r>
      </w:ins>
      <m:oMath>
        <m:sSup>
          <m:sSupPr>
            <m:ctrlPr>
              <w:ins w:id="229" w:author="Alexander Strobel" w:date="2023-03-13T16:56:00Z">
                <w:rPr>
                  <w:rFonts w:ascii="Cambria Math" w:hAnsi="Cambria Math"/>
                  <w:color w:val="F79646" w:themeColor="accent6"/>
                </w:rPr>
              </w:ins>
            </m:ctrlPr>
          </m:sSupPr>
          <m:e>
            <m:r>
              <w:ins w:id="230" w:author="Alexander Strobel" w:date="2023-03-13T16:56:00Z">
                <w:rPr>
                  <w:rFonts w:ascii="Cambria Math" w:hAnsi="Cambria Math"/>
                  <w:color w:val="F79646" w:themeColor="accent6"/>
                </w:rPr>
                <m:t>χ</m:t>
              </w:ins>
            </m:r>
          </m:e>
          <m:sup>
            <m:r>
              <w:ins w:id="231" w:author="Alexander Strobel" w:date="2023-03-13T16:56:00Z">
                <w:rPr>
                  <w:rFonts w:ascii="Cambria Math" w:hAnsi="Cambria Math"/>
                  <w:color w:val="F79646" w:themeColor="accent6"/>
                </w:rPr>
                <m:t>2</m:t>
              </w:ins>
            </m:r>
          </m:sup>
        </m:sSup>
      </m:oMath>
      <w:ins w:id="232" w:author="Alexander Strobel" w:date="2023-03-13T16:56:00Z">
        <w:r w:rsidR="002532B2" w:rsidRPr="004860F2">
          <w:rPr>
            <w:color w:val="F79646" w:themeColor="accent6"/>
          </w:rPr>
          <w:t xml:space="preserve">-difference </w:t>
        </w:r>
        <w:r w:rsidR="002532B2">
          <w:rPr>
            <w:color w:val="F79646" w:themeColor="accent6"/>
          </w:rPr>
          <w:t xml:space="preserve">was performed to examine whether a model that included NFC as a relevant predictor variable was superior to a model without NFC. This </w:t>
        </w:r>
        <w:r w:rsidR="002532B2" w:rsidRPr="004860F2">
          <w:rPr>
            <w:color w:val="F79646" w:themeColor="accent6"/>
          </w:rPr>
          <w:t xml:space="preserve">test supported the superiority of the former compared to the latter model, </w:t>
        </w:r>
      </w:ins>
      <m:oMath>
        <m:sSup>
          <m:sSupPr>
            <m:ctrlPr>
              <w:ins w:id="233" w:author="Alexander Strobel" w:date="2023-03-13T16:56:00Z">
                <w:rPr>
                  <w:rFonts w:ascii="Cambria Math" w:hAnsi="Cambria Math"/>
                  <w:color w:val="F79646" w:themeColor="accent6"/>
                </w:rPr>
              </w:ins>
            </m:ctrlPr>
          </m:sSupPr>
          <m:e>
            <m:r>
              <w:ins w:id="234" w:author="Alexander Strobel" w:date="2023-03-13T16:56:00Z">
                <w:rPr>
                  <w:rFonts w:ascii="Cambria Math" w:hAnsi="Cambria Math"/>
                  <w:color w:val="F79646" w:themeColor="accent6"/>
                </w:rPr>
                <m:t>χ</m:t>
              </w:ins>
            </m:r>
          </m:e>
          <m:sup>
            <m:r>
              <w:ins w:id="235" w:author="Alexander Strobel" w:date="2023-03-13T16:56:00Z">
                <w:rPr>
                  <w:rFonts w:ascii="Cambria Math" w:hAnsi="Cambria Math"/>
                  <w:color w:val="F79646" w:themeColor="accent6"/>
                </w:rPr>
                <m:t>2</m:t>
              </w:ins>
            </m:r>
          </m:sup>
        </m:sSup>
      </m:oMath>
      <w:ins w:id="236" w:author="Alexander Strobel" w:date="2023-03-13T16:56:00Z">
        <w:r w:rsidR="002532B2" w:rsidRPr="004860F2">
          <w:rPr>
            <w:color w:val="F79646" w:themeColor="accent6"/>
          </w:rPr>
          <w:t>(</w:t>
        </w:r>
        <w:r w:rsidR="002532B2">
          <w:rPr>
            <w:color w:val="F79646" w:themeColor="accent6"/>
          </w:rPr>
          <w:t>22</w:t>
        </w:r>
        <w:r w:rsidR="002532B2" w:rsidRPr="004860F2">
          <w:rPr>
            <w:color w:val="F79646" w:themeColor="accent6"/>
          </w:rPr>
          <w:t xml:space="preserve">) = </w:t>
        </w:r>
        <w:r w:rsidR="002532B2" w:rsidRPr="000510E7">
          <w:rPr>
            <w:color w:val="F79646" w:themeColor="accent6"/>
          </w:rPr>
          <w:t>574.92</w:t>
        </w:r>
        <w:r w:rsidR="002532B2" w:rsidRPr="004860F2">
          <w:rPr>
            <w:color w:val="F79646" w:themeColor="accent6"/>
          </w:rPr>
          <w:t xml:space="preserve">, </w:t>
        </w:r>
      </w:ins>
      <m:oMath>
        <m:r>
          <w:ins w:id="237" w:author="Alexander Strobel" w:date="2023-03-13T16:56:00Z">
            <w:rPr>
              <w:rFonts w:ascii="Cambria Math" w:hAnsi="Cambria Math"/>
              <w:color w:val="F79646" w:themeColor="accent6"/>
            </w:rPr>
            <m:t>p</m:t>
          </w:ins>
        </m:r>
      </m:oMath>
      <w:ins w:id="238" w:author="Alexander Strobel" w:date="2023-03-13T16:56:00Z">
        <w:r w:rsidR="002532B2" w:rsidRPr="004860F2">
          <w:rPr>
            <w:color w:val="F79646" w:themeColor="accent6"/>
          </w:rPr>
          <w:t xml:space="preserve"> </w:t>
        </w:r>
        <w:r w:rsidR="002532B2">
          <w:rPr>
            <w:color w:val="F79646" w:themeColor="accent6"/>
          </w:rPr>
          <w:t>&lt;</w:t>
        </w:r>
        <w:r w:rsidR="002532B2" w:rsidRPr="004860F2">
          <w:rPr>
            <w:color w:val="F79646" w:themeColor="accent6"/>
          </w:rPr>
          <w:t xml:space="preserve"> .</w:t>
        </w:r>
        <w:r w:rsidR="002532B2">
          <w:rPr>
            <w:color w:val="F79646" w:themeColor="accent6"/>
          </w:rPr>
          <w:t>001</w:t>
        </w:r>
        <w:r w:rsidR="002532B2" w:rsidRPr="004860F2">
          <w:rPr>
            <w:color w:val="F79646" w:themeColor="accent6"/>
          </w:rPr>
          <w:t>.</w:t>
        </w:r>
        <w:r w:rsidR="002532B2">
          <w:t xml:space="preserve"> We therefore further examined a latent change score model (see Fig. 1A for an illustration of a bivariate model) involving all the variables of interest including NFC. </w:t>
        </w:r>
      </w:ins>
    </w:p>
    <w:p w14:paraId="08E8DBD8" w14:textId="69AC87C8" w:rsidR="00DB327B" w:rsidRDefault="00AF0531" w:rsidP="000510E7">
      <w:pPr>
        <w:pStyle w:val="Textkrper"/>
        <w:rPr>
          <w:ins w:id="239" w:author="Alexander Strobel" w:date="2023-03-09T15:49:00Z"/>
        </w:rPr>
      </w:pPr>
      <w:r>
        <w:t xml:space="preserve">Table 1 gives the intercorrelations of the variables of interest </w:t>
      </w:r>
      <w:ins w:id="240" w:author="Alexander Strobel" w:date="2023-03-09T15:41:00Z">
        <w:r w:rsidR="0054075D">
          <w:t>with respect to overall grades</w:t>
        </w:r>
      </w:ins>
      <w:ins w:id="241" w:author="Alexander Strobel" w:date="2023-03-09T15:49:00Z">
        <w:r w:rsidR="00DB327B">
          <w:t>, domain-general ability self-concept, and general interest in school as well as Hope for Success, Fear of Failure, and NFC</w:t>
        </w:r>
      </w:ins>
      <w:ins w:id="242" w:author="Alexander Strobel" w:date="2023-03-09T15:42:00Z">
        <w:r w:rsidR="0054075D">
          <w:t>. S</w:t>
        </w:r>
      </w:ins>
      <w:ins w:id="243" w:author="Alexander Strobel" w:date="2023-03-09T15:43:00Z">
        <w:r w:rsidR="0054075D">
          <w:t xml:space="preserve">pecifically, this table provides </w:t>
        </w:r>
      </w:ins>
      <w:ins w:id="244" w:author="Alexander Strobel" w:date="2023-03-09T15:44:00Z">
        <w:r w:rsidR="0054075D">
          <w:t xml:space="preserve">1) </w:t>
        </w:r>
      </w:ins>
      <w:ins w:id="245" w:author="Alexander Strobel" w:date="2023-03-09T15:43:00Z">
        <w:r w:rsidR="0054075D">
          <w:t xml:space="preserve">the </w:t>
        </w:r>
      </w:ins>
      <w:ins w:id="246" w:author="Alexander Strobel" w:date="2023-03-10T11:38:00Z">
        <w:r w:rsidR="008C3638">
          <w:t xml:space="preserve">variables’ </w:t>
        </w:r>
      </w:ins>
      <w:ins w:id="247" w:author="Alexander Strobel" w:date="2023-03-09T15:43:00Z">
        <w:r w:rsidR="0054075D">
          <w:t xml:space="preserve">intercorrelations </w:t>
        </w:r>
      </w:ins>
      <w:ins w:id="248" w:author="Alexander Strobel" w:date="2023-03-10T11:38:00Z">
        <w:r w:rsidR="008C3638">
          <w:t xml:space="preserve">at </w:t>
        </w:r>
      </w:ins>
      <w:ins w:id="249" w:author="Alexander Strobel" w:date="2023-03-09T15:43:00Z">
        <w:r w:rsidR="0054075D">
          <w:t xml:space="preserve">the </w:t>
        </w:r>
      </w:ins>
      <w:ins w:id="250" w:author="Alexander Strobel" w:date="2023-03-09T15:42:00Z">
        <w:r w:rsidR="0054075D">
          <w:rPr>
            <w:color w:val="4F81BD" w:themeColor="accent1"/>
          </w:rPr>
          <w:t xml:space="preserve">first measurement occasion T1, </w:t>
        </w:r>
      </w:ins>
      <w:ins w:id="251" w:author="Alexander Strobel" w:date="2023-03-09T15:44:00Z">
        <w:r w:rsidR="0054075D">
          <w:rPr>
            <w:color w:val="4F81BD" w:themeColor="accent1"/>
          </w:rPr>
          <w:t xml:space="preserve">2) </w:t>
        </w:r>
      </w:ins>
      <w:ins w:id="252" w:author="Alexander Strobel" w:date="2023-03-09T15:42:00Z">
        <w:r w:rsidR="0054075D">
          <w:rPr>
            <w:color w:val="4F81BD" w:themeColor="accent1"/>
          </w:rPr>
          <w:t xml:space="preserve">the regression of the change scores on </w:t>
        </w:r>
        <w:r w:rsidR="0054075D">
          <w:rPr>
            <w:color w:val="4F81BD" w:themeColor="accent1"/>
          </w:rPr>
          <w:lastRenderedPageBreak/>
          <w:t xml:space="preserve">the T1 </w:t>
        </w:r>
      </w:ins>
      <w:ins w:id="253" w:author="Alexander Strobel" w:date="2023-03-10T11:38:00Z">
        <w:r w:rsidR="008C3638">
          <w:rPr>
            <w:color w:val="4F81BD" w:themeColor="accent1"/>
          </w:rPr>
          <w:t>scores</w:t>
        </w:r>
      </w:ins>
      <w:ins w:id="254" w:author="Alexander Strobel" w:date="2023-03-09T15:42:00Z">
        <w:r w:rsidR="0054075D">
          <w:rPr>
            <w:color w:val="4F81BD" w:themeColor="accent1"/>
          </w:rPr>
          <w:t xml:space="preserve">, and </w:t>
        </w:r>
      </w:ins>
      <w:ins w:id="255" w:author="Alexander Strobel" w:date="2023-03-09T15:44:00Z">
        <w:r w:rsidR="0054075D">
          <w:rPr>
            <w:color w:val="4F81BD" w:themeColor="accent1"/>
          </w:rPr>
          <w:t xml:space="preserve">3) </w:t>
        </w:r>
      </w:ins>
      <w:ins w:id="256" w:author="Alexander Strobel" w:date="2023-03-09T15:42:00Z">
        <w:r w:rsidR="0054075D">
          <w:rPr>
            <w:color w:val="4F81BD" w:themeColor="accent1"/>
          </w:rPr>
          <w:t>correlated change</w:t>
        </w:r>
      </w:ins>
      <w:ins w:id="257" w:author="Alexander Strobel" w:date="2023-03-09T15:45:00Z">
        <w:r w:rsidR="0054075D">
          <w:rPr>
            <w:color w:val="4F81BD" w:themeColor="accent1"/>
          </w:rPr>
          <w:t>,</w:t>
        </w:r>
      </w:ins>
      <w:ins w:id="258" w:author="Alexander Strobel" w:date="2023-03-09T15:42:00Z">
        <w:r w:rsidR="0054075D">
          <w:rPr>
            <w:color w:val="4F81BD" w:themeColor="accent1"/>
          </w:rPr>
          <w:t xml:space="preserve"> i.e., the </w:t>
        </w:r>
      </w:ins>
      <w:ins w:id="259" w:author="Alexander Strobel" w:date="2023-03-09T15:50:00Z">
        <w:r w:rsidR="00DB327B">
          <w:rPr>
            <w:color w:val="4F81BD" w:themeColor="accent1"/>
          </w:rPr>
          <w:t>inter</w:t>
        </w:r>
      </w:ins>
      <w:ins w:id="260" w:author="Alexander Strobel" w:date="2023-03-09T15:42:00Z">
        <w:r w:rsidR="0054075D">
          <w:rPr>
            <w:color w:val="4F81BD" w:themeColor="accent1"/>
          </w:rPr>
          <w:t>correlation of the change scores</w:t>
        </w:r>
      </w:ins>
      <w:ins w:id="261" w:author="Alexander Strobel" w:date="2023-03-09T15:45:00Z">
        <w:r w:rsidR="0054075D">
          <w:t>.</w:t>
        </w:r>
      </w:ins>
      <w:ins w:id="262" w:author="Alexander Strobel" w:date="2023-03-13T16:09:00Z">
        <w:r w:rsidR="0076376F">
          <w:t xml:space="preserve"> </w:t>
        </w:r>
      </w:ins>
      <w:ins w:id="263" w:author="Alexander Strobel" w:date="2023-03-13T16:29:00Z">
        <w:r w:rsidR="000510E7">
          <w:t>With regard to 1), all variables of interest showed high intercorrelations at T1, |</w:t>
        </w:r>
        <w:r w:rsidR="000510E7" w:rsidRPr="00490794">
          <w:rPr>
            <w:i/>
            <w:iCs/>
          </w:rPr>
          <w:t>r</w:t>
        </w:r>
      </w:ins>
      <w:ins w:id="264" w:author="Alexander Strobel" w:date="2023-03-13T16:30:00Z">
        <w:r w:rsidR="000510E7">
          <w:t>| = .29 – .82 with the latter correlation being that between NFC and Hope for</w:t>
        </w:r>
      </w:ins>
      <w:ins w:id="265" w:author="Alexander Strobel" w:date="2023-03-13T16:31:00Z">
        <w:r w:rsidR="000510E7">
          <w:t xml:space="preserve"> Success</w:t>
        </w:r>
        <w:r w:rsidR="006A4AC2">
          <w:t>.</w:t>
        </w:r>
      </w:ins>
      <w:ins w:id="266" w:author="Alexander Strobel" w:date="2023-03-13T16:33:00Z">
        <w:r w:rsidR="006A4AC2">
          <w:t xml:space="preserve"> With regard to 2)</w:t>
        </w:r>
      </w:ins>
      <w:ins w:id="267" w:author="Alexander Strobel" w:date="2023-03-13T16:38:00Z">
        <w:r w:rsidR="006A4AC2">
          <w:t>,</w:t>
        </w:r>
      </w:ins>
      <w:ins w:id="268" w:author="Alexander Strobel" w:date="2023-03-13T16:33:00Z">
        <w:r w:rsidR="006A4AC2">
          <w:t xml:space="preserve"> change in grades was predicted b</w:t>
        </w:r>
      </w:ins>
      <w:ins w:id="269" w:author="Alexander Strobel" w:date="2023-03-13T16:34:00Z">
        <w:r w:rsidR="006A4AC2">
          <w:t xml:space="preserve">y </w:t>
        </w:r>
      </w:ins>
      <w:ins w:id="270" w:author="Alexander Strobel" w:date="2023-03-13T16:49:00Z">
        <w:r w:rsidR="00BB601A">
          <w:t xml:space="preserve">self-feedback, i.e., </w:t>
        </w:r>
      </w:ins>
      <w:ins w:id="271" w:author="Alexander Strobel" w:date="2023-03-13T16:36:00Z">
        <w:r w:rsidR="006A4AC2">
          <w:t>the T1</w:t>
        </w:r>
      </w:ins>
      <w:ins w:id="272" w:author="Alexander Strobel" w:date="2023-03-13T16:37:00Z">
        <w:r w:rsidR="006A4AC2">
          <w:t xml:space="preserve"> </w:t>
        </w:r>
      </w:ins>
      <w:ins w:id="273" w:author="Alexander Strobel" w:date="2023-03-13T16:36:00Z">
        <w:r w:rsidR="006A4AC2">
          <w:t xml:space="preserve">scores of </w:t>
        </w:r>
      </w:ins>
      <w:ins w:id="274" w:author="Alexander Strobel" w:date="2023-03-13T16:34:00Z">
        <w:r w:rsidR="006A4AC2">
          <w:t xml:space="preserve">grades, </w:t>
        </w:r>
        <w:r w:rsidR="006A4AC2">
          <w:rPr>
            <w:rFonts w:ascii="Cambria Math" w:hAnsi="Cambria Math"/>
          </w:rPr>
          <w:t>𝛽</w:t>
        </w:r>
      </w:ins>
      <w:ins w:id="275" w:author="Alexander Strobel" w:date="2023-03-13T16:33:00Z">
        <w:r w:rsidR="006A4AC2">
          <w:t xml:space="preserve"> </w:t>
        </w:r>
      </w:ins>
      <w:ins w:id="276" w:author="Alexander Strobel" w:date="2023-03-13T16:34:00Z">
        <w:r w:rsidR="006A4AC2">
          <w:t xml:space="preserve">= -.54, </w:t>
        </w:r>
      </w:ins>
      <w:ins w:id="277" w:author="Alexander Strobel" w:date="2023-03-13T16:35:00Z">
        <w:r w:rsidR="006A4AC2" w:rsidRPr="00490794">
          <w:rPr>
            <w:i/>
            <w:iCs/>
          </w:rPr>
          <w:t>p</w:t>
        </w:r>
        <w:r w:rsidR="006A4AC2">
          <w:t xml:space="preserve"> &lt; .001</w:t>
        </w:r>
      </w:ins>
      <w:ins w:id="278" w:author="Alexander Strobel" w:date="2023-03-13T16:39:00Z">
        <w:r w:rsidR="006A4AC2">
          <w:t xml:space="preserve"> (i.e., lower </w:t>
        </w:r>
      </w:ins>
      <w:ins w:id="279" w:author="Alexander Strobel" w:date="2023-03-13T16:40:00Z">
        <w:r w:rsidR="006A4AC2">
          <w:t>performance in the previous year was associated with less change in the following year)</w:t>
        </w:r>
      </w:ins>
      <w:ins w:id="280" w:author="Alexander Strobel" w:date="2023-03-13T16:35:00Z">
        <w:r w:rsidR="006A4AC2">
          <w:t xml:space="preserve">, and </w:t>
        </w:r>
      </w:ins>
      <w:ins w:id="281" w:author="Alexander Strobel" w:date="2023-03-13T16:49:00Z">
        <w:r w:rsidR="00BB601A">
          <w:t>cross-do</w:t>
        </w:r>
      </w:ins>
      <w:ins w:id="282" w:author="Alexander Strobel" w:date="2023-03-13T16:50:00Z">
        <w:r w:rsidR="00BB601A">
          <w:t xml:space="preserve">main coupling with </w:t>
        </w:r>
      </w:ins>
      <w:ins w:id="283" w:author="Alexander Strobel" w:date="2023-03-13T16:35:00Z">
        <w:r w:rsidR="006A4AC2">
          <w:t>NFC</w:t>
        </w:r>
      </w:ins>
      <w:ins w:id="284" w:author="Alexander Strobel" w:date="2023-03-13T16:36:00Z">
        <w:r w:rsidR="006A4AC2">
          <w:t xml:space="preserve">, </w:t>
        </w:r>
        <w:r w:rsidR="006A4AC2">
          <w:rPr>
            <w:rFonts w:ascii="Cambria Math" w:hAnsi="Cambria Math"/>
          </w:rPr>
          <w:t>𝛽</w:t>
        </w:r>
        <w:r w:rsidR="006A4AC2">
          <w:t xml:space="preserve"> = .2</w:t>
        </w:r>
      </w:ins>
      <w:ins w:id="285" w:author="Alexander Strobel" w:date="2023-03-13T16:37:00Z">
        <w:r w:rsidR="006A4AC2">
          <w:t>4</w:t>
        </w:r>
      </w:ins>
      <w:ins w:id="286" w:author="Alexander Strobel" w:date="2023-03-13T16:36:00Z">
        <w:r w:rsidR="006A4AC2">
          <w:t xml:space="preserve">, </w:t>
        </w:r>
        <w:r w:rsidR="006A4AC2" w:rsidRPr="004860F2">
          <w:rPr>
            <w:i/>
            <w:iCs/>
          </w:rPr>
          <w:t>p</w:t>
        </w:r>
        <w:r w:rsidR="006A4AC2">
          <w:t xml:space="preserve"> = .0</w:t>
        </w:r>
      </w:ins>
      <w:ins w:id="287" w:author="Alexander Strobel" w:date="2023-03-13T16:37:00Z">
        <w:r w:rsidR="006A4AC2">
          <w:t>24</w:t>
        </w:r>
      </w:ins>
      <w:ins w:id="288" w:author="Alexander Strobel" w:date="2023-03-13T16:40:00Z">
        <w:r w:rsidR="006A4AC2">
          <w:t xml:space="preserve"> (i.e., higher NFC in the previous </w:t>
        </w:r>
      </w:ins>
      <w:ins w:id="289" w:author="Alexander Strobel" w:date="2023-03-13T16:41:00Z">
        <w:r w:rsidR="006A4AC2">
          <w:t xml:space="preserve">year was associated with higher change in grades in the present year). </w:t>
        </w:r>
      </w:ins>
      <w:ins w:id="290" w:author="Alexander Strobel" w:date="2023-03-13T16:48:00Z">
        <w:r w:rsidR="00BB601A">
          <w:t>Table 2 details the statistic</w:t>
        </w:r>
      </w:ins>
      <w:ins w:id="291" w:author="Alexander Strobel" w:date="2023-03-13T17:14:00Z">
        <w:r w:rsidR="00856548">
          <w:t>al resul</w:t>
        </w:r>
      </w:ins>
      <w:ins w:id="292" w:author="Alexander Strobel" w:date="2023-03-13T17:15:00Z">
        <w:r w:rsidR="00856548">
          <w:t>ts</w:t>
        </w:r>
      </w:ins>
      <w:ins w:id="293" w:author="Alexander Strobel" w:date="2023-03-13T16:48:00Z">
        <w:r w:rsidR="00BB601A">
          <w:t xml:space="preserve"> </w:t>
        </w:r>
      </w:ins>
      <w:ins w:id="294" w:author="Alexander Strobel" w:date="2023-03-13T17:15:00Z">
        <w:r w:rsidR="00856548">
          <w:t xml:space="preserve">for </w:t>
        </w:r>
      </w:ins>
      <w:ins w:id="295" w:author="Alexander Strobel" w:date="2023-03-13T16:48:00Z">
        <w:r w:rsidR="00BB601A">
          <w:t xml:space="preserve">the </w:t>
        </w:r>
      </w:ins>
      <w:ins w:id="296" w:author="Alexander Strobel" w:date="2023-03-13T16:49:00Z">
        <w:r w:rsidR="00BB601A">
          <w:t xml:space="preserve">paths pertaining to self-feedback and cross-domain coupling. </w:t>
        </w:r>
      </w:ins>
      <w:ins w:id="297" w:author="Alexander Strobel" w:date="2023-03-13T16:41:00Z">
        <w:r w:rsidR="00BB601A">
          <w:t xml:space="preserve">With regard to 3), </w:t>
        </w:r>
      </w:ins>
      <w:ins w:id="298" w:author="Alexander Strobel" w:date="2023-03-13T16:42:00Z">
        <w:r w:rsidR="00BB601A">
          <w:t xml:space="preserve">overall school grades </w:t>
        </w:r>
      </w:ins>
      <w:ins w:id="299" w:author="Alexander Strobel" w:date="2023-03-13T16:45:00Z">
        <w:r w:rsidR="00BB601A">
          <w:t xml:space="preserve">showed </w:t>
        </w:r>
      </w:ins>
      <w:ins w:id="300" w:author="Alexander Strobel" w:date="2023-03-13T16:44:00Z">
        <w:r w:rsidR="00BB601A">
          <w:t xml:space="preserve">correlated change </w:t>
        </w:r>
      </w:ins>
      <w:ins w:id="301" w:author="Alexander Strobel" w:date="2023-03-13T16:45:00Z">
        <w:r w:rsidR="00BB601A">
          <w:t xml:space="preserve">only </w:t>
        </w:r>
      </w:ins>
      <w:ins w:id="302" w:author="Alexander Strobel" w:date="2023-03-13T16:44:00Z">
        <w:r w:rsidR="00BB601A">
          <w:t xml:space="preserve">with </w:t>
        </w:r>
      </w:ins>
      <w:ins w:id="303" w:author="Alexander Strobel" w:date="2023-03-13T16:42:00Z">
        <w:r w:rsidR="00BB601A">
          <w:t>the overall ability self-concept</w:t>
        </w:r>
      </w:ins>
      <w:ins w:id="304" w:author="Alexander Strobel" w:date="2023-03-13T16:43:00Z">
        <w:r w:rsidR="00BB601A">
          <w:t xml:space="preserve">, </w:t>
        </w:r>
        <w:r w:rsidR="00BB601A">
          <w:rPr>
            <w:rFonts w:ascii="Cambria Math" w:hAnsi="Cambria Math"/>
          </w:rPr>
          <w:t>𝛽</w:t>
        </w:r>
        <w:r w:rsidR="00BB601A">
          <w:t xml:space="preserve"> = .17, </w:t>
        </w:r>
        <w:r w:rsidR="00BB601A" w:rsidRPr="004860F2">
          <w:rPr>
            <w:i/>
            <w:iCs/>
          </w:rPr>
          <w:t>p</w:t>
        </w:r>
        <w:r w:rsidR="00BB601A">
          <w:t xml:space="preserve"> = .0</w:t>
        </w:r>
      </w:ins>
      <w:ins w:id="305" w:author="Alexander Strobel" w:date="2023-03-13T16:44:00Z">
        <w:r w:rsidR="00BB601A">
          <w:t>03</w:t>
        </w:r>
      </w:ins>
      <w:ins w:id="306" w:author="Alexander Strobel" w:date="2023-03-13T16:42:00Z">
        <w:r w:rsidR="00BB601A">
          <w:t xml:space="preserve">. </w:t>
        </w:r>
      </w:ins>
    </w:p>
    <w:p w14:paraId="15BEC561" w14:textId="687BFA16" w:rsidR="008428FA" w:rsidRDefault="00AF0531" w:rsidP="002532B2">
      <w:pPr>
        <w:pStyle w:val="Textkrper"/>
      </w:pPr>
      <w:r>
        <w:t xml:space="preserve">Fig. 1B </w:t>
      </w:r>
      <w:ins w:id="307" w:author="Alexander Strobel" w:date="2023-03-13T16:57:00Z">
        <w:r w:rsidR="002532B2">
          <w:t>illustrate</w:t>
        </w:r>
      </w:ins>
      <w:ins w:id="308" w:author="Alexander Strobel" w:date="2023-03-13T16:58:00Z">
        <w:r w:rsidR="002532B2">
          <w:t>s</w:t>
        </w:r>
      </w:ins>
      <w:ins w:id="309" w:author="Alexander Strobel" w:date="2023-03-13T16:57:00Z">
        <w:r w:rsidR="002532B2">
          <w:t xml:space="preserve"> </w:t>
        </w:r>
      </w:ins>
      <w:r>
        <w:t>the results of the latent change score modeling with regard to the prediction of change and correlated change in academic achievement</w:t>
      </w:r>
      <w:ins w:id="310" w:author="Alexander Strobel" w:date="2023-03-13T17:14:00Z">
        <w:r w:rsidR="00856548">
          <w:t>, while Table 3 provides more details on the statistical results</w:t>
        </w:r>
      </w:ins>
      <w:ins w:id="311" w:author="Alexander Strobel" w:date="2023-03-13T16:59:00Z">
        <w:r w:rsidR="002532B2">
          <w:t>.</w:t>
        </w:r>
      </w:ins>
      <w:ins w:id="312" w:author="Alexander Strobel" w:date="2023-02-27T20:57:00Z">
        <w:r w:rsidR="00B44A89">
          <w:t xml:space="preserve"> </w:t>
        </w:r>
      </w:ins>
      <w:ins w:id="313" w:author="Alexander Strobel" w:date="2023-03-13T16:59:00Z">
        <w:r w:rsidR="002532B2">
          <w:t>P</w:t>
        </w:r>
      </w:ins>
      <w:ins w:id="314" w:author="Alexander Strobel" w:date="2023-02-27T21:03:00Z">
        <w:r w:rsidR="00B44A89">
          <w:t xml:space="preserve">lease note that for reasons of simplicity, we </w:t>
        </w:r>
      </w:ins>
      <w:ins w:id="315" w:author="Alexander Strobel" w:date="2023-03-13T16:59:00Z">
        <w:r w:rsidR="002532B2">
          <w:t xml:space="preserve">1) </w:t>
        </w:r>
      </w:ins>
      <w:ins w:id="316" w:author="Alexander Strobel" w:date="2023-02-27T21:03:00Z">
        <w:r w:rsidR="00B44A89">
          <w:t xml:space="preserve">omitted to plot the T2 variables </w:t>
        </w:r>
        <w:r w:rsidR="00B44A89" w:rsidRPr="00B44A89">
          <w:t>throughout</w:t>
        </w:r>
        <w:r w:rsidR="00B44A89">
          <w:t xml:space="preserve"> Fig1B-F, because all paths involving these variables </w:t>
        </w:r>
      </w:ins>
      <w:ins w:id="317" w:author="Alexander Strobel" w:date="2023-03-13T16:58:00Z">
        <w:r w:rsidR="002532B2">
          <w:t>were</w:t>
        </w:r>
      </w:ins>
      <w:ins w:id="318" w:author="Alexander Strobel" w:date="2023-02-27T21:03:00Z">
        <w:r w:rsidR="00B44A89">
          <w:t xml:space="preserve"> fixed to one</w:t>
        </w:r>
      </w:ins>
      <w:ins w:id="319" w:author="Alexander Strobel" w:date="2023-03-13T17:09:00Z">
        <w:r w:rsidR="009F430B">
          <w:t>,</w:t>
        </w:r>
      </w:ins>
      <w:ins w:id="320" w:author="Alexander Strobel" w:date="2023-03-13T16:59:00Z">
        <w:r w:rsidR="002532B2">
          <w:t xml:space="preserve"> and 2) focused on the variables that </w:t>
        </w:r>
      </w:ins>
      <w:ins w:id="321" w:author="Alexander Strobel" w:date="2023-03-13T17:09:00Z">
        <w:r w:rsidR="009F430B">
          <w:t>were the most important predictors of c</w:t>
        </w:r>
      </w:ins>
      <w:ins w:id="322" w:author="Alexander Strobel" w:date="2023-03-13T17:10:00Z">
        <w:r w:rsidR="009F430B">
          <w:t>hanges in school grades, i.e., T1 grades, ability self-concept, and NFC</w:t>
        </w:r>
      </w:ins>
      <w:ins w:id="323" w:author="Alexander Strobel" w:date="2023-03-13T17:12:00Z">
        <w:r w:rsidR="009F430B">
          <w:t>.</w:t>
        </w:r>
      </w:ins>
      <w:ins w:id="324" w:author="Alexander Strobel" w:date="2023-03-13T17:13:00Z">
        <w:r w:rsidR="009F430B">
          <w:t xml:space="preserve"> </w:t>
        </w:r>
      </w:ins>
      <w:ins w:id="325" w:author="Alexander Strobel" w:date="2023-03-13T18:09:00Z">
        <w:r w:rsidR="00187DC9">
          <w:t>Results for specific grades can be found in the Supplementary Tables S2-5 with regard to mere intercorrelations (analogous to Table 1) and S6-9 with regard to detailed statistics on these intercorrelations (analogous to Table 2 and partly reproducing the content of Table 3, i.e., the results on the prediction of changes in grades).</w:t>
        </w:r>
      </w:ins>
    </w:p>
    <w:p w14:paraId="65036D95" w14:textId="77777777" w:rsidR="008428FA" w:rsidRDefault="00AF0531">
      <w:pPr>
        <w:pStyle w:val="berschrift2"/>
      </w:pPr>
      <w:bookmarkStart w:id="326" w:name="prediction-of-domain-specific-grades"/>
      <w:bookmarkEnd w:id="215"/>
      <w:r>
        <w:t>Prediction of domain-specific grades</w:t>
      </w:r>
    </w:p>
    <w:p w14:paraId="48BA3F7B" w14:textId="39D0F37C" w:rsidR="008428FA" w:rsidRDefault="00856548" w:rsidP="00B4653A">
      <w:pPr>
        <w:pStyle w:val="Textkrper"/>
      </w:pPr>
      <w:ins w:id="327" w:author="Alexander Strobel" w:date="2023-03-13T17:17:00Z">
        <w:r>
          <w:t xml:space="preserve">Table 3 and Figure 1C-F give the results for </w:t>
        </w:r>
      </w:ins>
      <w:r w:rsidR="00AF0531">
        <w:t xml:space="preserve">the four </w:t>
      </w:r>
      <w:ins w:id="328" w:author="Alexander Strobel" w:date="2023-03-13T17:18:00Z">
        <w:r>
          <w:t xml:space="preserve">specific </w:t>
        </w:r>
      </w:ins>
      <w:r w:rsidR="00AF0531">
        <w:t xml:space="preserve">subjects examined, i.e., German, Math, Physics, and Chemistry (see </w:t>
      </w:r>
      <w:ins w:id="329" w:author="Alexander Strobel" w:date="2023-03-13T17:18:00Z">
        <w:r>
          <w:t xml:space="preserve">also </w:t>
        </w:r>
      </w:ins>
      <w:r w:rsidR="00AF0531">
        <w:t xml:space="preserve">Supplementary Tables </w:t>
      </w:r>
      <w:ins w:id="330" w:author="Alexander Strobel" w:date="2023-03-13T17:18:00Z">
        <w:r>
          <w:t>S</w:t>
        </w:r>
      </w:ins>
      <w:ins w:id="331" w:author="Alexander Strobel" w:date="2023-03-14T11:52:00Z">
        <w:r w:rsidR="00FB6707">
          <w:t>2-9</w:t>
        </w:r>
      </w:ins>
      <w:r w:rsidR="00AF0531">
        <w:t xml:space="preserve">). </w:t>
      </w:r>
      <w:ins w:id="332" w:author="Alexander Strobel" w:date="2023-03-13T17:20:00Z">
        <w:r>
          <w:t>As can be s</w:t>
        </w:r>
      </w:ins>
      <w:ins w:id="333" w:author="Alexander Strobel" w:date="2023-03-13T17:21:00Z">
        <w:r>
          <w:t>e</w:t>
        </w:r>
      </w:ins>
      <w:ins w:id="334" w:author="Alexander Strobel" w:date="2023-03-13T17:20:00Z">
        <w:r>
          <w:t xml:space="preserve">en, the only variable that was a significant </w:t>
        </w:r>
      </w:ins>
      <w:ins w:id="335" w:author="Alexander Strobel" w:date="2023-03-13T17:21:00Z">
        <w:r>
          <w:t>predictor of change in grades was NFC,</w:t>
        </w:r>
      </w:ins>
      <w:ins w:id="336" w:author="Alexander Strobel" w:date="2023-03-13T17:22:00Z">
        <w:r>
          <w:t xml:space="preserve"> significantly so in </w:t>
        </w:r>
        <w:r>
          <w:lastRenderedPageBreak/>
          <w:t>German, Physics, and Chemis</w:t>
        </w:r>
      </w:ins>
      <w:ins w:id="337" w:author="Alexander Strobel" w:date="2023-03-13T17:23:00Z">
        <w:r>
          <w:t>t</w:t>
        </w:r>
      </w:ins>
      <w:ins w:id="338" w:author="Alexander Strobel" w:date="2023-03-13T17:22:00Z">
        <w:r>
          <w:t>ry</w:t>
        </w:r>
      </w:ins>
      <w:ins w:id="339" w:author="Alexander Strobel" w:date="2023-03-13T17:23:00Z">
        <w:r>
          <w:t xml:space="preserve">, </w:t>
        </w:r>
      </w:ins>
      <w:ins w:id="340" w:author="Alexander Strobel" w:date="2023-03-13T17:29:00Z">
        <w:r w:rsidR="00B4653A">
          <w:rPr>
            <w:rFonts w:ascii="Cambria Math" w:hAnsi="Cambria Math" w:cs="Cambria Math"/>
          </w:rPr>
          <w:t>𝛽</w:t>
        </w:r>
      </w:ins>
      <w:ins w:id="341" w:author="Alexander Strobel" w:date="2023-03-13T17:24:00Z">
        <w:r w:rsidR="00B4653A">
          <w:t xml:space="preserve"> ≥ .23, </w:t>
        </w:r>
        <w:r w:rsidR="00B4653A" w:rsidRPr="00FB6707">
          <w:rPr>
            <w:i/>
            <w:iCs/>
          </w:rPr>
          <w:t>p</w:t>
        </w:r>
        <w:r w:rsidR="00B4653A">
          <w:t xml:space="preserve"> </w:t>
        </w:r>
      </w:ins>
      <w:ins w:id="342" w:author="Alexander Strobel" w:date="2023-03-13T17:25:00Z">
        <w:r w:rsidR="00B4653A">
          <w:t xml:space="preserve">≤ .009, and not </w:t>
        </w:r>
      </w:ins>
      <w:ins w:id="343" w:author="Alexander Strobel" w:date="2023-03-13T17:26:00Z">
        <w:r w:rsidR="00B4653A" w:rsidRPr="00B4653A">
          <w:t>negligible</w:t>
        </w:r>
      </w:ins>
      <w:ins w:id="344" w:author="Alexander Strobel" w:date="2023-03-13T17:24:00Z">
        <w:r w:rsidR="00B4653A">
          <w:t xml:space="preserve"> </w:t>
        </w:r>
      </w:ins>
      <w:ins w:id="345" w:author="Alexander Strobel" w:date="2023-03-13T17:26:00Z">
        <w:r w:rsidR="00B4653A">
          <w:t xml:space="preserve">in Math, </w:t>
        </w:r>
      </w:ins>
      <w:ins w:id="346" w:author="Alexander Strobel" w:date="2023-03-13T17:30:00Z">
        <w:r w:rsidR="00B4653A">
          <w:rPr>
            <w:rFonts w:ascii="Cambria Math" w:hAnsi="Cambria Math" w:cs="Cambria Math"/>
          </w:rPr>
          <w:t>𝛽</w:t>
        </w:r>
      </w:ins>
      <w:ins w:id="347" w:author="Alexander Strobel" w:date="2023-03-13T17:26:00Z">
        <w:r w:rsidR="00B4653A">
          <w:t xml:space="preserve"> = .17, </w:t>
        </w:r>
        <w:r w:rsidR="00B4653A" w:rsidRPr="00FB6707">
          <w:rPr>
            <w:i/>
            <w:iCs/>
          </w:rPr>
          <w:t>p</w:t>
        </w:r>
        <w:r w:rsidR="00B4653A">
          <w:t xml:space="preserve"> = .099</w:t>
        </w:r>
      </w:ins>
      <w:ins w:id="348" w:author="Alexander Strobel" w:date="2023-03-13T17:21:00Z">
        <w:r>
          <w:t xml:space="preserve">. </w:t>
        </w:r>
      </w:ins>
      <w:ins w:id="349" w:author="Alexander Strobel" w:date="2023-03-13T17:28:00Z">
        <w:r w:rsidR="00B4653A">
          <w:t>It has to be noted</w:t>
        </w:r>
      </w:ins>
      <w:ins w:id="350" w:author="Alexander Strobel" w:date="2023-03-13T17:29:00Z">
        <w:r w:rsidR="00B4653A">
          <w:t xml:space="preserve"> that Hope for Success also was a significant predictor of </w:t>
        </w:r>
      </w:ins>
      <w:ins w:id="351" w:author="Alexander Strobel" w:date="2023-03-13T17:31:00Z">
        <w:r w:rsidR="00B4653A">
          <w:t xml:space="preserve">the </w:t>
        </w:r>
      </w:ins>
      <w:ins w:id="352" w:author="Alexander Strobel" w:date="2023-03-13T17:30:00Z">
        <w:r w:rsidR="00B4653A">
          <w:t xml:space="preserve">change in </w:t>
        </w:r>
      </w:ins>
      <w:ins w:id="353" w:author="Alexander Strobel" w:date="2023-03-13T17:29:00Z">
        <w:r w:rsidR="00B4653A">
          <w:t xml:space="preserve">grades in German, </w:t>
        </w:r>
      </w:ins>
      <w:ins w:id="354" w:author="Alexander Strobel" w:date="2023-03-13T17:30:00Z">
        <w:r w:rsidR="00B4653A">
          <w:rPr>
            <w:rFonts w:ascii="Cambria Math" w:hAnsi="Cambria Math" w:cs="Cambria Math"/>
          </w:rPr>
          <w:t xml:space="preserve">𝛽 </w:t>
        </w:r>
        <w:r w:rsidR="00B4653A" w:rsidRPr="00FB6707">
          <w:rPr>
            <w:rFonts w:cs="Times New Roman"/>
          </w:rPr>
          <w:t>= -.20</w:t>
        </w:r>
      </w:ins>
      <w:ins w:id="355" w:author="Alexander Strobel" w:date="2023-03-13T17:31:00Z">
        <w:r w:rsidR="00B4653A" w:rsidRPr="00FB6707">
          <w:rPr>
            <w:rFonts w:cs="Times New Roman"/>
          </w:rPr>
          <w:t xml:space="preserve">, </w:t>
        </w:r>
        <w:r w:rsidR="00B4653A" w:rsidRPr="00FB6707">
          <w:rPr>
            <w:rFonts w:cs="Times New Roman"/>
            <w:i/>
            <w:iCs/>
          </w:rPr>
          <w:t>p</w:t>
        </w:r>
        <w:r w:rsidR="00B4653A" w:rsidRPr="00FB6707">
          <w:rPr>
            <w:rFonts w:cs="Times New Roman"/>
          </w:rPr>
          <w:t xml:space="preserve"> = .047</w:t>
        </w:r>
      </w:ins>
      <w:ins w:id="356" w:author="Alexander Strobel" w:date="2023-03-13T17:33:00Z">
        <w:r w:rsidR="00B4653A">
          <w:rPr>
            <w:rFonts w:cs="Times New Roman"/>
          </w:rPr>
          <w:t xml:space="preserve">, but seemed to be largely redundant to NFC in most of the analyses. </w:t>
        </w:r>
      </w:ins>
    </w:p>
    <w:p w14:paraId="2C222874" w14:textId="77777777" w:rsidR="008428FA" w:rsidRDefault="00AF0531">
      <w:pPr>
        <w:pStyle w:val="berschrift1"/>
      </w:pPr>
      <w:bookmarkStart w:id="357" w:name="discussion"/>
      <w:bookmarkEnd w:id="214"/>
      <w:bookmarkEnd w:id="326"/>
      <w:r>
        <w:t>Discussion</w:t>
      </w:r>
    </w:p>
    <w:p w14:paraId="3576AAA8" w14:textId="5920D3D6" w:rsidR="008428FA" w:rsidRDefault="00AF0531">
      <w:pPr>
        <w:pStyle w:val="FirstParagraph"/>
      </w:pPr>
      <w:r>
        <w:t xml:space="preserve">The present study was conducted to provide new insights into the interplay of academic achievement, motivational variables and NFC. </w:t>
      </w:r>
      <w:ins w:id="358" w:author="Alexander Strobel" w:date="2023-03-14T12:25:00Z">
        <w:r w:rsidR="00C37870">
          <w:t xml:space="preserve">Building on and extending previous findings (e.g., Preckel, 2014; </w:t>
        </w:r>
        <w:proofErr w:type="spellStart"/>
        <w:r w:rsidR="00C37870">
          <w:t>Lavrijsen</w:t>
        </w:r>
        <w:proofErr w:type="spellEnd"/>
        <w:r w:rsidR="00C37870">
          <w:t xml:space="preserve"> et al., 2021), </w:t>
        </w:r>
        <w:r w:rsidR="00C928DC">
          <w:t xml:space="preserve">in </w:t>
        </w:r>
      </w:ins>
      <w:r>
        <w:t>a sample of secondary school students, we examined the (incremental) validity of NFC for explaining academic achievement and its development, considering ability self-concept, interest (general and domain-specific), hope for success and fear of failure as well as prior achievement in the prediction of academic achievement (assessed via GPA and grades in German, Math, Physics, and Chemistry</w:t>
      </w:r>
      <w:ins w:id="359" w:author="Alexander Strobel" w:date="2023-03-14T12:26:00Z">
        <w:r w:rsidR="00C928DC">
          <w:t>)</w:t>
        </w:r>
      </w:ins>
      <w:r>
        <w:t xml:space="preserve">. </w:t>
      </w:r>
      <w:ins w:id="360" w:author="Alexander Strobel" w:date="2023-03-14T12:26:00Z">
        <w:r w:rsidR="00C928DC">
          <w:t>By assessing each variable at both points of time we were able to apply latent change score modelling and hence, to determine the influence of these predictors on the change of academic achievement over one year. At the same time, we examined correlated change in these variables – an aspect that was not done before concerning NFC.</w:t>
        </w:r>
      </w:ins>
      <w:r>
        <w:t xml:space="preserve"> The main results are discussed below.</w:t>
      </w:r>
    </w:p>
    <w:p w14:paraId="247DB192" w14:textId="77777777" w:rsidR="008428FA" w:rsidRDefault="00AF0531">
      <w:pPr>
        <w:pStyle w:val="berschrift2"/>
      </w:pPr>
      <w:bookmarkStart w:id="361" w:name="X704db2e538a46e101a14dfe4847e54be3241f50"/>
      <w:r>
        <w:t>Validity of NFC for predicting academic achievement over time</w:t>
      </w:r>
    </w:p>
    <w:p w14:paraId="5CC50E5E" w14:textId="7EE9CA7B" w:rsidR="00C928DC" w:rsidRDefault="00AF0531" w:rsidP="00C928DC">
      <w:pPr>
        <w:pStyle w:val="FirstParagraph"/>
        <w:rPr>
          <w:ins w:id="362" w:author="Alexander Strobel" w:date="2023-03-14T12:29:00Z"/>
        </w:rPr>
      </w:pPr>
      <w:r>
        <w:t xml:space="preserve">NFC showed positive concurrent and predictive correlations with achievement and all motivational variables, except for fear of failure for which concurrent and predictive correlations were negative. This correlational pattern was found for domain-general measures as well as for the four subjects. </w:t>
      </w:r>
      <w:ins w:id="363" w:author="Alexander Strobel" w:date="2023-03-14T12:28:00Z">
        <w:r w:rsidR="00C928DC">
          <w:t xml:space="preserve">Correlations were of medium to large effect size and comparable to previous findings: We found strong associations of NFC with ability self-concept (comparable to, e.g., </w:t>
        </w:r>
        <w:proofErr w:type="spellStart"/>
        <w:r w:rsidR="00C928DC">
          <w:t>Dickhäuser</w:t>
        </w:r>
        <w:proofErr w:type="spellEnd"/>
        <w:r w:rsidR="00C928DC">
          <w:t xml:space="preserve"> &amp; Reinhard, 2019), medium-sized correlations with interest (comparable to Preckel, 2014, or Keller et al., 2019), and a strong positive relation to hope for success and at the same </w:t>
        </w:r>
        <w:r w:rsidR="00C928DC">
          <w:lastRenderedPageBreak/>
          <w:t xml:space="preserve">time a medium-sized negative association with fear of failure (see e.g., </w:t>
        </w:r>
        <w:proofErr w:type="spellStart"/>
        <w:r w:rsidR="00C928DC">
          <w:t>Diseth</w:t>
        </w:r>
        <w:proofErr w:type="spellEnd"/>
        <w:r w:rsidR="00C928DC">
          <w:t xml:space="preserve"> &amp; Martinsen, 2003). </w:t>
        </w:r>
      </w:ins>
      <w:r>
        <w:t xml:space="preserve">These findings clearly support the relevance of NFC for learning and the development of achievement. Of all variables under study, NFC showed the second-highest correlations with GPA, after ability self-concept. With regard to the four subjects, NFC showed the third-highest correlations with grades, after domain-specific ability self-concept and domain-specific interest. </w:t>
      </w:r>
    </w:p>
    <w:p w14:paraId="41DEAD81" w14:textId="3B3D6E6D" w:rsidR="00C928DC" w:rsidRDefault="00C928DC" w:rsidP="00C928DC">
      <w:pPr>
        <w:pStyle w:val="FirstParagraph"/>
        <w:rPr>
          <w:ins w:id="364" w:author="Alexander Strobel" w:date="2023-03-14T12:29:00Z"/>
        </w:rPr>
      </w:pPr>
      <w:ins w:id="365" w:author="Alexander Strobel" w:date="2023-03-14T12:29:00Z">
        <w:r>
          <w:t xml:space="preserve">Correlations for all subjects </w:t>
        </w:r>
      </w:ins>
      <w:ins w:id="366" w:author="Alexander Strobel" w:date="2023-03-14T12:32:00Z">
        <w:r>
          <w:t xml:space="preserve">were large </w:t>
        </w:r>
      </w:ins>
      <w:ins w:id="367" w:author="Alexander Strobel" w:date="2023-03-14T12:29:00Z">
        <w:r>
          <w:t xml:space="preserve">which is comparable to findings, for example by </w:t>
        </w:r>
        <w:proofErr w:type="spellStart"/>
        <w:r>
          <w:t>Ginet</w:t>
        </w:r>
        <w:proofErr w:type="spellEnd"/>
        <w:r>
          <w:t xml:space="preserve"> and </w:t>
        </w:r>
        <w:proofErr w:type="spellStart"/>
        <w:r>
          <w:t>Py</w:t>
        </w:r>
        <w:proofErr w:type="spellEnd"/>
        <w:r>
          <w:t xml:space="preserve"> (2000) or Luong et al. (2017). While previous findings usually focused on GPA, Math, and first language (e.g., German, French), our findings extend the knowledge of NFC and academic achievement to two STEM subjects, namely Physics and Chemistry. The strong associations (about </w:t>
        </w:r>
        <w:r w:rsidRPr="00FE699C">
          <w:rPr>
            <w:i/>
            <w:iCs/>
          </w:rPr>
          <w:t>r</w:t>
        </w:r>
        <w:r>
          <w:t xml:space="preserve"> = 0.35) highlight the importance of NFC in subjects that require </w:t>
        </w:r>
        <w:r w:rsidRPr="00585AAD">
          <w:t>conquering the models and approaches to get an in-depth understanding</w:t>
        </w:r>
        <w:r>
          <w:t xml:space="preserve"> which is an inherent conceptual aspect of NFC (Cacioppo et al., 1996).</w:t>
        </w:r>
      </w:ins>
    </w:p>
    <w:p w14:paraId="0511ECE8" w14:textId="42CDF106" w:rsidR="008428FA" w:rsidRDefault="00AF0531">
      <w:pPr>
        <w:pStyle w:val="FirstParagraph"/>
      </w:pPr>
      <w:r>
        <w:t>In line with former findings (</w:t>
      </w:r>
      <w:proofErr w:type="spellStart"/>
      <w:r>
        <w:t>Hailikari</w:t>
      </w:r>
      <w:proofErr w:type="spellEnd"/>
      <w:r>
        <w:t xml:space="preserve"> et al., 2007; Steinmayr et al., 2019), prior achievement showed a strong relation to GPA at the second time of assessment. Also mirroring previous findings (Steinmayr et al., 2019), among the motivational variables, ability self-concept showed the highest correlations with academic achievement, and this held for general as well as domain-specific ability self-concept. Concerning the prediction of change in grades, NFC and the general ability self-concept significantly positively predicted change in GPA. Furthermore, NFC predicted changes in Physics, German, and Chemistry, while domain specific ability self-concept was a significant predictor only for the latter two.</w:t>
      </w:r>
    </w:p>
    <w:p w14:paraId="1BBA42F8" w14:textId="77777777" w:rsidR="008428FA" w:rsidRDefault="00AF0531">
      <w:pPr>
        <w:pStyle w:val="berschrift2"/>
      </w:pPr>
      <w:bookmarkStart w:id="368" w:name="X5b0b6d41f1422002268b770f0c949b445fa66bb"/>
      <w:bookmarkEnd w:id="361"/>
      <w:r>
        <w:t>Incremental validity of NFC over and above established motivational constructs and prior achievement</w:t>
      </w:r>
    </w:p>
    <w:p w14:paraId="53A7F0E5" w14:textId="5708E7F6" w:rsidR="008428FA" w:rsidRDefault="00C928DC" w:rsidP="00C928DC">
      <w:pPr>
        <w:pStyle w:val="FirstParagraph"/>
      </w:pPr>
      <w:ins w:id="369" w:author="Alexander Strobel" w:date="2023-03-14T12:33:00Z">
        <w:r>
          <w:t xml:space="preserve">The importance of NFC for learning becomes even more apparent when looking at the latent change score models. Findings revealed that – with the exception of Math – NFC predicted </w:t>
        </w:r>
        <w:r>
          <w:lastRenderedPageBreak/>
          <w:t xml:space="preserve">changes in grades for GPA and all subject alongside with prior achievement. Compelling evidence of the </w:t>
        </w:r>
        <w:r w:rsidRPr="00FE699C">
          <w:rPr>
            <w:i/>
            <w:iCs/>
          </w:rPr>
          <w:t>incremental</w:t>
        </w:r>
        <w:r>
          <w:t xml:space="preserve"> validity of NFC also emerges from further examination of the latent change score models. For GPA, and German, prior achievement positively predicted changes in grades, as did NFC and general, or domain specific ability self-concept, respectively. For German, Hope for Success was another relevant predictor, but it is noteworthy that it</w:t>
        </w:r>
        <w:r>
          <w:rPr>
            <w:rFonts w:cs="Times New Roman"/>
          </w:rPr>
          <w:t xml:space="preserve"> seemed to be largely redundant to NFC in most of the analyses which is also indicated by a high  intercorrelation of both variables</w:t>
        </w:r>
      </w:ins>
      <w:ins w:id="370" w:author="Alexander Strobel" w:date="2023-03-14T12:34:00Z">
        <w:r>
          <w:rPr>
            <w:rFonts w:cs="Times New Roman"/>
          </w:rPr>
          <w:t xml:space="preserve"> (</w:t>
        </w:r>
        <w:r w:rsidRPr="00FE699C">
          <w:rPr>
            <w:rFonts w:cs="Times New Roman"/>
            <w:i/>
            <w:iCs/>
          </w:rPr>
          <w:t>r</w:t>
        </w:r>
        <w:r>
          <w:rPr>
            <w:rFonts w:cs="Times New Roman"/>
          </w:rPr>
          <w:t xml:space="preserve"> = .82)</w:t>
        </w:r>
      </w:ins>
      <w:ins w:id="371" w:author="Alexander Strobel" w:date="2023-03-14T12:33:00Z">
        <w:r>
          <w:t xml:space="preserve">. </w:t>
        </w:r>
      </w:ins>
      <w:ins w:id="372" w:author="Alexander Strobel" w:date="2023-03-14T12:34:00Z">
        <w:r>
          <w:t>One reason for this finding might be t</w:t>
        </w:r>
      </w:ins>
      <w:ins w:id="373" w:author="Alexander Strobel" w:date="2023-03-14T12:33:00Z">
        <w:r>
          <w:t>hat the items of both scales had similar</w:t>
        </w:r>
      </w:ins>
      <w:ins w:id="374" w:author="Alexander Strobel" w:date="2023-03-14T12:34:00Z">
        <w:r>
          <w:t xml:space="preserve"> content</w:t>
        </w:r>
      </w:ins>
      <w:ins w:id="375" w:author="Alexander Strobel" w:date="2023-03-14T12:33:00Z">
        <w:r>
          <w:t xml:space="preserve">. The differentiation of both variables should be a subject of further studies. Concerning Physics and Chemistry, only NFC was found to predict changes in grades for this subject alongside with prior achievement. Only for Math, NFC just missed the significance threshold and did not explain achievement over and above the other predictor variables, and prior achievement was the only relevant predictor. It is noteworthy that the stability of the Math’s grade was lower than that of the other subjects included. There could be many possible reasons for this finding, however, we are not able to draw firm conclusions on the basis of the available information. Subject and potential teaching specific differences should be addressed in further studies. To conclude, with regard to all grades examined and comparable to the results of Keller et al. (2019), or </w:t>
        </w:r>
        <w:proofErr w:type="spellStart"/>
        <w:r>
          <w:t>Lavrijsen</w:t>
        </w:r>
        <w:proofErr w:type="spellEnd"/>
        <w:r>
          <w:t xml:space="preserve"> et al. (2021), respectively, NFC proved to be a valuable predictor of academic achievement besides prior achievement and ability self-concept. Taking a differentiated view, compared to one of the best established predictors in educational research, the ability self-concept, NFC was even broader able to predict academic achievement. As mentioned above, extending previous findings by including two STEM subjects highlights convincingly that NFC enfolds its potential especially in subjects that require deeper thinking. </w:t>
        </w:r>
      </w:ins>
      <w:ins w:id="376" w:author="Alexander Strobel" w:date="2023-03-14T12:35:00Z">
        <w:r>
          <w:t>Hence</w:t>
        </w:r>
      </w:ins>
      <w:ins w:id="377" w:author="Alexander Strobel" w:date="2023-03-14T12:33:00Z">
        <w:r>
          <w:t>, NFC should definitely be considered alongside established motivational variables to gain a comprehensive picture of the factors that influence grades and their development.</w:t>
        </w:r>
      </w:ins>
    </w:p>
    <w:p w14:paraId="6CD161FF" w14:textId="77777777" w:rsidR="008428FA" w:rsidRDefault="00AF0531">
      <w:pPr>
        <w:pStyle w:val="berschrift2"/>
      </w:pPr>
      <w:bookmarkStart w:id="378" w:name="interplay-of-all-predictors"/>
      <w:bookmarkEnd w:id="368"/>
      <w:r>
        <w:lastRenderedPageBreak/>
        <w:t>Interplay of all predictors</w:t>
      </w:r>
    </w:p>
    <w:p w14:paraId="37A9678D" w14:textId="0A314F01" w:rsidR="008428FA" w:rsidRDefault="00AF0531">
      <w:pPr>
        <w:pStyle w:val="FirstParagraph"/>
      </w:pPr>
      <w:r>
        <w:t xml:space="preserve">By applying latent change score modelling, we were also able to gain insights into the interplay of </w:t>
      </w:r>
      <w:ins w:id="379" w:author="Alexander Strobel" w:date="2023-03-14T12:35:00Z">
        <w:r w:rsidR="00C928DC">
          <w:t xml:space="preserve">the examined variables. We took a closer look at the variables with the broadest predictive value, namely </w:t>
        </w:r>
      </w:ins>
      <w:r>
        <w:t xml:space="preserve">prior achievement, ability self-concept, and NFC. For all three variables, their level at the first measurement occasion predicted changes in their respective level at the second time of assessment. </w:t>
      </w:r>
      <w:ins w:id="380" w:author="Alexander Strobel" w:date="2023-03-14T12:36:00Z">
        <w:r w:rsidR="00C928DC" w:rsidRPr="000D3F36">
          <w:t xml:space="preserve">Changes in NFC could also be predicted by prior achievement </w:t>
        </w:r>
        <w:r w:rsidR="00C928DC" w:rsidRPr="00FE699C">
          <w:t xml:space="preserve">in GPA, German and Math </w:t>
        </w:r>
        <w:r w:rsidR="00C928DC" w:rsidRPr="000D3F36">
          <w:t xml:space="preserve"> while for changes in ability self-concept, prior achievement was only predictive in the German</w:t>
        </w:r>
        <w:r w:rsidR="00C928DC" w:rsidRPr="00FE699C">
          <w:t xml:space="preserve"> and Physics</w:t>
        </w:r>
        <w:r w:rsidR="00C928DC" w:rsidRPr="000D3F36">
          <w:t xml:space="preserve"> model. Furthermore, concerning correlated change, the amount of change in grades at the second measurement occasion correlated with changes in ability self-concept for GPA and all subjects</w:t>
        </w:r>
        <w:r w:rsidR="00C928DC" w:rsidRPr="00FE699C">
          <w:t xml:space="preserve"> except German</w:t>
        </w:r>
        <w:r w:rsidR="00C928DC" w:rsidRPr="000D3F36">
          <w:t xml:space="preserve">, that is, changes in grades were </w:t>
        </w:r>
        <w:r w:rsidR="00C928DC" w:rsidRPr="00FE699C">
          <w:t xml:space="preserve">mostly </w:t>
        </w:r>
        <w:r w:rsidR="00C928DC" w:rsidRPr="000D3F36">
          <w:t>accompanied by changes in ability self-concept and vice versa.</w:t>
        </w:r>
        <w:r w:rsidR="00C928DC">
          <w:t xml:space="preserve"> </w:t>
        </w:r>
      </w:ins>
      <w:r>
        <w:t>This is a plausible interplay as ability self-concept is subject to change through feedback and the experience of success or failure and enhances achievement in turn (e.g., Marsh</w:t>
      </w:r>
      <w:ins w:id="381" w:author="Alexander Strobel" w:date="2023-02-24T10:55:00Z">
        <w:r w:rsidR="00684770">
          <w:t xml:space="preserve"> et al.</w:t>
        </w:r>
      </w:ins>
      <w:r>
        <w:t xml:space="preserve">, 2005; </w:t>
      </w:r>
      <w:proofErr w:type="spellStart"/>
      <w:r>
        <w:t>Spinath</w:t>
      </w:r>
      <w:proofErr w:type="spellEnd"/>
      <w:r>
        <w:t xml:space="preserve"> &amp; </w:t>
      </w:r>
      <w:proofErr w:type="spellStart"/>
      <w:r>
        <w:t>Spinath</w:t>
      </w:r>
      <w:proofErr w:type="spellEnd"/>
      <w:r>
        <w:t xml:space="preserve">, 2005). The same association was observable for changes in grades and NFC in German, Math and Physics. Thus, change in grades was accompanied by larger change in the enjoyment of and motivation for thinking, particularly in these subjects. Changes in ability self-concept and NFC, in turn, were correlated in the GPA and Chemistry model. Taken together, this lends support to self-enhancement and skill-development processes for both, ability self-concept and NFC. While such positive reciprocal relations of academic achievement and the ability self-concept are well-confirmed (Marsh &amp; Martin, 2011; </w:t>
      </w:r>
      <w:proofErr w:type="spellStart"/>
      <w:r>
        <w:t>Möller</w:t>
      </w:r>
      <w:proofErr w:type="spellEnd"/>
      <w:ins w:id="382" w:author="Alexander Strobel" w:date="2023-02-24T10:55:00Z">
        <w:r w:rsidR="00684770">
          <w:t xml:space="preserve"> et al.</w:t>
        </w:r>
      </w:ins>
      <w:r>
        <w:t xml:space="preserve">, 2011; </w:t>
      </w:r>
      <w:proofErr w:type="spellStart"/>
      <w:r>
        <w:t>Möller</w:t>
      </w:r>
      <w:proofErr w:type="spellEnd"/>
      <w:ins w:id="383" w:author="Alexander Strobel" w:date="2023-02-24T10:55:00Z">
        <w:r w:rsidR="00684770">
          <w:t xml:space="preserve"> et al.</w:t>
        </w:r>
      </w:ins>
      <w:r>
        <w:t xml:space="preserve">, 2020), to our knowledge, this has not yet been demonstrated for NFC as well. Academic achievement and NFC appear to strengthen or weaken each other. Therefore, fostering NFC at school can be an essential part of ensuring that children can develop their full intellectual potential. The findings of Meier et al. </w:t>
      </w:r>
      <w:r>
        <w:lastRenderedPageBreak/>
        <w:t>(2014) support this assumption: for the attendance of a gifted class, the level of NFC played a pivotal role even after controlling for cognitive ability or ability self-concept.</w:t>
      </w:r>
    </w:p>
    <w:p w14:paraId="78F6660F" w14:textId="77777777" w:rsidR="008428FA" w:rsidRDefault="00AF0531">
      <w:pPr>
        <w:pStyle w:val="berschrift2"/>
      </w:pPr>
      <w:bookmarkStart w:id="384" w:name="limitations-and-further-directions"/>
      <w:bookmarkEnd w:id="378"/>
      <w:r>
        <w:t>Limitations and further directions</w:t>
      </w:r>
    </w:p>
    <w:p w14:paraId="1FB6457D" w14:textId="6F07615A" w:rsidR="008428FA" w:rsidRDefault="00AF0531" w:rsidP="00FB6707">
      <w:r>
        <w:t>Some limitations of our study have to be noted. We assessed all data in a convenience sample, and while it was large enough to have adequate power to detect small to medium correlations, it was not representative for the German population of adolescents</w:t>
      </w:r>
      <w:ins w:id="385" w:author="Alexander Strobel" w:date="2023-03-14T12:36:00Z">
        <w:r w:rsidR="00C928DC">
          <w:t xml:space="preserve"> as we assessed data only in two schools of one German federal state. Concerning the prediction of academic achievement it has to be noted that </w:t>
        </w:r>
        <w:r w:rsidR="00C928DC" w:rsidRPr="00E5260C">
          <w:rPr>
            <w:color w:val="F79646" w:themeColor="accent6"/>
          </w:rPr>
          <w:t xml:space="preserve">grades are not a truly objective criterion. They do not fully reflect performance, but a whole range of confounding aspects play into it. Course composition can play a role as well as the teachers themselves, teacher changes can bring grade changes, changes in the students' frame of reference can affect motivation and performance alike. </w:t>
        </w:r>
        <w:r w:rsidR="00C928DC">
          <w:rPr>
            <w:color w:val="F79646" w:themeColor="accent6"/>
          </w:rPr>
          <w:t>As, on the other hand,</w:t>
        </w:r>
        <w:r w:rsidR="00C928DC" w:rsidRPr="00E5260C">
          <w:rPr>
            <w:color w:val="F79646" w:themeColor="accent6"/>
          </w:rPr>
          <w:t xml:space="preserve"> these aspects enlarge error variance and therewith the risk of not finding associations or influences, respectively</w:t>
        </w:r>
        <w:r w:rsidR="00C928DC">
          <w:rPr>
            <w:color w:val="F79646" w:themeColor="accent6"/>
          </w:rPr>
          <w:t xml:space="preserve">, </w:t>
        </w:r>
        <w:r w:rsidR="00C928DC" w:rsidRPr="00E5260C">
          <w:rPr>
            <w:color w:val="F79646" w:themeColor="accent6"/>
          </w:rPr>
          <w:t>our results represent a relatively conservative estimate of potential associations and predictive values</w:t>
        </w:r>
      </w:ins>
      <w:r>
        <w:t xml:space="preserve">. Furthermore, there were missing values in the data. Yet, the FIML approach to </w:t>
      </w:r>
      <w:ins w:id="386" w:author="Alexander Strobel" w:date="2023-02-24T15:08:00Z">
        <w:r w:rsidR="008E7906">
          <w:t xml:space="preserve">handle </w:t>
        </w:r>
      </w:ins>
      <w:r>
        <w:t xml:space="preserve">missing values employed here was shown to lead to adequate estimates for the standard error of regression estimates (Larsen, 2011). </w:t>
      </w:r>
      <w:ins w:id="387" w:author="Alexander Strobel" w:date="2023-03-14T10:11:00Z">
        <w:r w:rsidR="004D07E9">
          <w:t xml:space="preserve">Third, we relied on latent change score modeling while </w:t>
        </w:r>
      </w:ins>
      <w:ins w:id="388" w:author="Alexander Strobel" w:date="2023-03-14T10:12:00Z">
        <w:r w:rsidR="001374BA">
          <w:t xml:space="preserve">powerful alternatives exits such as </w:t>
        </w:r>
      </w:ins>
      <w:ins w:id="389" w:author="Alexander Strobel" w:date="2023-03-14T10:13:00Z">
        <w:r w:rsidR="001374BA" w:rsidRPr="001374BA">
          <w:t xml:space="preserve">next-generation cross-lagged models </w:t>
        </w:r>
        <w:r w:rsidR="001374BA">
          <w:t xml:space="preserve">(e.g., </w:t>
        </w:r>
        <w:proofErr w:type="spellStart"/>
        <w:r w:rsidR="001374BA" w:rsidRPr="00B525B1">
          <w:t>Núñez-Regueiro</w:t>
        </w:r>
        <w:proofErr w:type="spellEnd"/>
        <w:r w:rsidR="001374BA">
          <w:t xml:space="preserve"> et al., </w:t>
        </w:r>
        <w:r w:rsidR="001374BA" w:rsidRPr="00B525B1">
          <w:t>2022)</w:t>
        </w:r>
      </w:ins>
      <w:ins w:id="390" w:author="Alexander Strobel" w:date="2023-03-14T10:14:00Z">
        <w:r w:rsidR="001374BA">
          <w:t xml:space="preserve"> which, however unfold their full </w:t>
        </w:r>
        <w:proofErr w:type="spellStart"/>
        <w:r w:rsidR="001374BA">
          <w:t>poitential</w:t>
        </w:r>
        <w:proofErr w:type="spellEnd"/>
        <w:r w:rsidR="001374BA">
          <w:t xml:space="preserve"> for more than the two measurement occasions in our study</w:t>
        </w:r>
      </w:ins>
      <w:ins w:id="391" w:author="Alexander Strobel" w:date="2023-03-14T10:13:00Z">
        <w:r w:rsidR="001374BA" w:rsidRPr="00B525B1">
          <w:t>.</w:t>
        </w:r>
      </w:ins>
      <w:ins w:id="392" w:author="Alexander Strobel" w:date="2023-03-14T10:14:00Z">
        <w:r w:rsidR="001374BA">
          <w:t xml:space="preserve"> </w:t>
        </w:r>
      </w:ins>
      <w:r>
        <w:t xml:space="preserve">Also, we did not have the opportunity to examine the predictive value of intelligence together with the predictors in our study. Although we assessed prior achievement as a relevant predictor also mirroring intellectual potential, further studies should also assess intelligence in order to gain a more comprehensive picture of the interplay of all variables of relevance. </w:t>
      </w:r>
      <w:ins w:id="393" w:author="Alexander Strobel" w:date="2023-03-14T10:15:00Z">
        <w:r w:rsidR="001374BA">
          <w:t>Moreover</w:t>
        </w:r>
      </w:ins>
      <w:r>
        <w:t xml:space="preserve">, because of the trait-character of NFC, </w:t>
      </w:r>
      <w:r w:rsidR="00FB6707">
        <w:t xml:space="preserve">Hope </w:t>
      </w:r>
      <w:r>
        <w:t xml:space="preserve">for </w:t>
      </w:r>
      <w:r w:rsidR="00FB6707">
        <w:t xml:space="preserve">Success </w:t>
      </w:r>
      <w:r>
        <w:t xml:space="preserve">and </w:t>
      </w:r>
      <w:r w:rsidR="00FB6707">
        <w:lastRenderedPageBreak/>
        <w:t xml:space="preserve">Fear </w:t>
      </w:r>
      <w:r>
        <w:t xml:space="preserve">of </w:t>
      </w:r>
      <w:r w:rsidR="00FB6707">
        <w:t>Failure</w:t>
      </w:r>
      <w:r>
        <w:t>, we did not assess these variables in a domain-specific way. As research concerning NFC showed that there is also a domain-specific component for this variable (Keller</w:t>
      </w:r>
      <w:ins w:id="394" w:author="Alexander Strobel" w:date="2023-02-24T10:55:00Z">
        <w:r w:rsidR="00684770">
          <w:t xml:space="preserve"> et al.</w:t>
        </w:r>
      </w:ins>
      <w:r>
        <w:t xml:space="preserve">, 2019) which is especially relevant in Math, it could be worthwhile to incorporate domain-specific measures at least of NFC in future research. This could also be helpful to further clarify the reasons for the observed differences in results for the subjects examined here. </w:t>
      </w:r>
      <w:ins w:id="395" w:author="Alexander Strobel" w:date="2023-03-14T12:37:00Z">
        <w:r w:rsidR="00AC6572">
          <w:t xml:space="preserve">At the background of the findings concerning Physics and Chemistry as STEM subjects and the potential that was shown for NFC it would be interesting to include a broader range of subjects in future studies to be able to examine differences in the predictive value of NFC in subjects with different characteristics or requirements, respectively. </w:t>
        </w:r>
      </w:ins>
      <w:ins w:id="396" w:author="Alexander Strobel" w:date="2023-03-14T12:38:00Z">
        <w:r w:rsidR="00AC6572">
          <w:t>Finally</w:t>
        </w:r>
      </w:ins>
      <w:r>
        <w:t xml:space="preserve">, it would be interesting to longitudinally investigate NFC together with established motivational variables especially in </w:t>
      </w:r>
      <w:r>
        <w:rPr>
          <w:i/>
          <w:iCs/>
        </w:rPr>
        <w:t>critical</w:t>
      </w:r>
      <w:r>
        <w:t xml:space="preserve"> stages of school life, for instance when decisions about school tracks are made.</w:t>
      </w:r>
    </w:p>
    <w:p w14:paraId="2E947F96" w14:textId="77777777" w:rsidR="008428FA" w:rsidRDefault="00AF0531">
      <w:pPr>
        <w:pStyle w:val="berschrift2"/>
      </w:pPr>
      <w:bookmarkStart w:id="397" w:name="conclusion"/>
      <w:bookmarkEnd w:id="384"/>
      <w:r>
        <w:t>Conclusion</w:t>
      </w:r>
    </w:p>
    <w:p w14:paraId="11EF79A8" w14:textId="3F829ACA" w:rsidR="008428FA" w:rsidRDefault="00AF0531">
      <w:pPr>
        <w:pStyle w:val="FirstParagraph"/>
      </w:pPr>
      <w:r>
        <w:t xml:space="preserve">Taken together, using a longitudinal approach and including a large set of established </w:t>
      </w:r>
      <w:ins w:id="398" w:author="Alexander Strobel" w:date="2023-03-14T12:37:00Z">
        <w:r w:rsidR="00AC6572">
          <w:t>trait-like variables</w:t>
        </w:r>
      </w:ins>
      <w:r>
        <w:t xml:space="preserve"> of academic motivation, the present study shows that NFC is of incremental value when aiming at a comprehensive picture on the prediction of academic achievement. Associations of NFC with grades were comparable or even stronger than for well-established motivational variables. In the prediction of grades over time, NFC could largely consistently prove its predictive and incremental value over and above prior achievement and academic self-concept. Furthermore, a </w:t>
      </w:r>
      <w:ins w:id="399" w:author="Alexander Strobel" w:date="2023-03-13T18:59:00Z">
        <w:r w:rsidR="00EF2C8A">
          <w:t>recipro</w:t>
        </w:r>
      </w:ins>
      <w:ins w:id="400" w:author="Alexander Strobel" w:date="2023-03-13T19:00:00Z">
        <w:r w:rsidR="00EF2C8A">
          <w:t>cal</w:t>
        </w:r>
      </w:ins>
      <w:ins w:id="401" w:author="Alexander Strobel" w:date="2023-03-13T18:59:00Z">
        <w:r w:rsidR="00EF2C8A">
          <w:t xml:space="preserve"> </w:t>
        </w:r>
      </w:ins>
      <w:r>
        <w:t>influence of NFC and academic achievement could be demonstrated with first evidence for skill-development as well as self-enhancement processes taken place in this interplay. To sum up, we propose that NFC should be included in models aiming at comprehensively explaining academic achievement in school. In addition, we consider fostering the general joy of thinking and conquering cognitively challenging tasks a worthwhile endeavor to help children to unfold their intellectual potential.</w:t>
      </w:r>
    </w:p>
    <w:p w14:paraId="41E4D239" w14:textId="77777777" w:rsidR="008428FA" w:rsidRPr="00AC6572" w:rsidRDefault="00AF0531" w:rsidP="00AC6572">
      <w:pPr>
        <w:pStyle w:val="berschrift1"/>
      </w:pPr>
      <w:bookmarkStart w:id="402" w:name="references"/>
      <w:bookmarkEnd w:id="357"/>
      <w:bookmarkEnd w:id="397"/>
      <w:r w:rsidRPr="00AC6572">
        <w:lastRenderedPageBreak/>
        <w:t>References</w:t>
      </w:r>
    </w:p>
    <w:p w14:paraId="0261AE8D" w14:textId="1BAE6CDD" w:rsidR="008428FA" w:rsidRDefault="00AF0531" w:rsidP="00191B20">
      <w:pPr>
        <w:pStyle w:val="Literaturverzeichnis"/>
        <w:spacing w:before="0" w:after="0"/>
        <w:rPr>
          <w:ins w:id="403" w:author="Alexander Strobel" w:date="2023-03-14T12:42:00Z"/>
          <w:rStyle w:val="Hyperlink"/>
        </w:rPr>
      </w:pPr>
      <w:bookmarkStart w:id="404" w:name="ref-APA2008"/>
      <w:bookmarkStart w:id="405" w:name="refs"/>
      <w:r>
        <w:t xml:space="preserve">APA Publications and Communications Board Working Group on Journal Article Reporting Standards. (2008). Reporting standards for research in psychology: Why do we need them? What might they be? </w:t>
      </w:r>
      <w:r>
        <w:rPr>
          <w:i/>
          <w:iCs/>
        </w:rPr>
        <w:t>American Psychologist</w:t>
      </w:r>
      <w:r>
        <w:t xml:space="preserve">, </w:t>
      </w:r>
      <w:r>
        <w:rPr>
          <w:i/>
          <w:iCs/>
        </w:rPr>
        <w:t>63</w:t>
      </w:r>
      <w:r>
        <w:t xml:space="preserve">, 839–851. </w:t>
      </w:r>
      <w:hyperlink r:id="rId8">
        <w:r>
          <w:rPr>
            <w:rStyle w:val="Hyperlink"/>
          </w:rPr>
          <w:t>https://doi.org/10.1037/0003-066X.63.9.839</w:t>
        </w:r>
      </w:hyperlink>
    </w:p>
    <w:p w14:paraId="039EC7FC" w14:textId="77777777" w:rsidR="0051557D" w:rsidRPr="008417D8" w:rsidRDefault="0051557D" w:rsidP="0051557D">
      <w:pPr>
        <w:pStyle w:val="Literaturverzeichnis"/>
        <w:spacing w:before="0" w:after="0"/>
        <w:rPr>
          <w:ins w:id="406" w:author="Alexander Strobel" w:date="2023-03-14T12:42:00Z"/>
          <w:rPrChange w:id="407" w:author="Alexander Strobel" w:date="2023-08-09T09:18:00Z">
            <w:rPr>
              <w:ins w:id="408" w:author="Alexander Strobel" w:date="2023-03-14T12:42:00Z"/>
              <w:lang w:val="de-DE"/>
            </w:rPr>
          </w:rPrChange>
        </w:rPr>
      </w:pPr>
      <w:ins w:id="409" w:author="Alexander Strobel" w:date="2023-03-14T12:42:00Z">
        <w:r>
          <w:t xml:space="preserve">Atkinson, J. W. (1957). Motivational determinants of risk taking behavior. </w:t>
        </w:r>
        <w:r w:rsidRPr="008417D8">
          <w:rPr>
            <w:i/>
            <w:iCs/>
            <w:rPrChange w:id="410" w:author="Alexander Strobel" w:date="2023-08-09T09:18:00Z">
              <w:rPr>
                <w:i/>
                <w:iCs/>
                <w:lang w:val="de-DE"/>
              </w:rPr>
            </w:rPrChange>
          </w:rPr>
          <w:t>Psychological Review, 64</w:t>
        </w:r>
        <w:r w:rsidRPr="008417D8">
          <w:rPr>
            <w:rPrChange w:id="411" w:author="Alexander Strobel" w:date="2023-08-09T09:18:00Z">
              <w:rPr>
                <w:lang w:val="de-DE"/>
              </w:rPr>
            </w:rPrChange>
          </w:rPr>
          <w:t>(6), 359–372. https://doi.org/10.1037/h0043445</w:t>
        </w:r>
      </w:ins>
    </w:p>
    <w:p w14:paraId="78720287" w14:textId="77777777" w:rsidR="008428FA" w:rsidRPr="008417D8" w:rsidRDefault="00AF0531" w:rsidP="00191B20">
      <w:pPr>
        <w:pStyle w:val="Literaturverzeichnis"/>
        <w:spacing w:before="0" w:after="0"/>
        <w:rPr>
          <w:lang w:val="de-DE"/>
          <w:rPrChange w:id="412" w:author="Alexander Strobel" w:date="2023-08-09T09:18:00Z">
            <w:rPr/>
          </w:rPrChange>
        </w:rPr>
      </w:pPr>
      <w:bookmarkStart w:id="413" w:name="ref-R-papaja"/>
      <w:bookmarkEnd w:id="404"/>
      <w:r>
        <w:t xml:space="preserve">Aust, F., &amp; Barth, M. (2018). </w:t>
      </w:r>
      <w:proofErr w:type="spellStart"/>
      <w:r>
        <w:rPr>
          <w:i/>
          <w:iCs/>
        </w:rPr>
        <w:t>papaja</w:t>
      </w:r>
      <w:proofErr w:type="spellEnd"/>
      <w:r>
        <w:rPr>
          <w:i/>
          <w:iCs/>
        </w:rPr>
        <w:t>: Create APA manuscripts with R Markdown</w:t>
      </w:r>
      <w:r>
        <w:t xml:space="preserve">. </w:t>
      </w:r>
      <w:proofErr w:type="spellStart"/>
      <w:r w:rsidRPr="008417D8">
        <w:rPr>
          <w:lang w:val="de-DE"/>
          <w:rPrChange w:id="414" w:author="Alexander Strobel" w:date="2023-08-09T09:18:00Z">
            <w:rPr/>
          </w:rPrChange>
        </w:rPr>
        <w:t>Retrieved</w:t>
      </w:r>
      <w:proofErr w:type="spellEnd"/>
      <w:r w:rsidRPr="008417D8">
        <w:rPr>
          <w:lang w:val="de-DE"/>
          <w:rPrChange w:id="415" w:author="Alexander Strobel" w:date="2023-08-09T09:18:00Z">
            <w:rPr/>
          </w:rPrChange>
        </w:rPr>
        <w:t xml:space="preserve"> </w:t>
      </w:r>
      <w:proofErr w:type="spellStart"/>
      <w:r w:rsidRPr="008417D8">
        <w:rPr>
          <w:lang w:val="de-DE"/>
          <w:rPrChange w:id="416" w:author="Alexander Strobel" w:date="2023-08-09T09:18:00Z">
            <w:rPr/>
          </w:rPrChange>
        </w:rPr>
        <w:t>from</w:t>
      </w:r>
      <w:proofErr w:type="spellEnd"/>
      <w:r w:rsidRPr="008417D8">
        <w:rPr>
          <w:lang w:val="de-DE"/>
          <w:rPrChange w:id="417" w:author="Alexander Strobel" w:date="2023-08-09T09:18:00Z">
            <w:rPr/>
          </w:rPrChange>
        </w:rPr>
        <w:t xml:space="preserve"> </w:t>
      </w:r>
      <w:r w:rsidR="00000000">
        <w:fldChar w:fldCharType="begin"/>
      </w:r>
      <w:r w:rsidR="00000000" w:rsidRPr="008417D8">
        <w:rPr>
          <w:lang w:val="de-DE"/>
          <w:rPrChange w:id="418" w:author="Alexander Strobel" w:date="2023-08-09T09:18:00Z">
            <w:rPr/>
          </w:rPrChange>
        </w:rPr>
        <w:instrText>HYPERLINK "https://github.com/crsh/papaja" \h</w:instrText>
      </w:r>
      <w:r w:rsidR="00000000">
        <w:fldChar w:fldCharType="separate"/>
      </w:r>
      <w:r w:rsidRPr="008417D8">
        <w:rPr>
          <w:rStyle w:val="Hyperlink"/>
          <w:lang w:val="de-DE"/>
          <w:rPrChange w:id="419" w:author="Alexander Strobel" w:date="2023-08-09T09:18:00Z">
            <w:rPr>
              <w:rStyle w:val="Hyperlink"/>
            </w:rPr>
          </w:rPrChange>
        </w:rPr>
        <w:t>https://github.com/crsh/papaja</w:t>
      </w:r>
      <w:r w:rsidR="00000000">
        <w:rPr>
          <w:rStyle w:val="Hyperlink"/>
        </w:rPr>
        <w:fldChar w:fldCharType="end"/>
      </w:r>
    </w:p>
    <w:p w14:paraId="48D7F4CC" w14:textId="77777777" w:rsidR="008428FA" w:rsidRPr="00191B20" w:rsidRDefault="00AF0531" w:rsidP="00191B20">
      <w:pPr>
        <w:pStyle w:val="Literaturverzeichnis"/>
        <w:spacing w:before="0" w:after="0"/>
        <w:rPr>
          <w:lang w:val="de-DE"/>
        </w:rPr>
      </w:pPr>
      <w:bookmarkStart w:id="420" w:name="ref-Bless1994"/>
      <w:bookmarkEnd w:id="413"/>
      <w:proofErr w:type="spellStart"/>
      <w:r w:rsidRPr="00191B20">
        <w:rPr>
          <w:lang w:val="de-DE"/>
        </w:rPr>
        <w:t>Bless</w:t>
      </w:r>
      <w:proofErr w:type="spellEnd"/>
      <w:r w:rsidRPr="00191B20">
        <w:rPr>
          <w:lang w:val="de-DE"/>
        </w:rPr>
        <w:t xml:space="preserve">, H., </w:t>
      </w:r>
      <w:proofErr w:type="spellStart"/>
      <w:r w:rsidRPr="00191B20">
        <w:rPr>
          <w:lang w:val="de-DE"/>
        </w:rPr>
        <w:t>Wänke</w:t>
      </w:r>
      <w:proofErr w:type="spellEnd"/>
      <w:r w:rsidRPr="00191B20">
        <w:rPr>
          <w:lang w:val="de-DE"/>
        </w:rPr>
        <w:t xml:space="preserve">, M., Bohner, G., Fellhauer, R. L., &amp; Schwarz, N. (1994). Need for Cognition: Eine Skala zur Erfassung von Engagement und Freude bei Denkaufgaben [Need for Cognition: A </w:t>
      </w:r>
      <w:proofErr w:type="spellStart"/>
      <w:r w:rsidRPr="00191B20">
        <w:rPr>
          <w:lang w:val="de-DE"/>
        </w:rPr>
        <w:t>scale</w:t>
      </w:r>
      <w:proofErr w:type="spellEnd"/>
      <w:r w:rsidRPr="00191B20">
        <w:rPr>
          <w:lang w:val="de-DE"/>
        </w:rPr>
        <w:t xml:space="preserve"> </w:t>
      </w:r>
      <w:proofErr w:type="spellStart"/>
      <w:r w:rsidRPr="00191B20">
        <w:rPr>
          <w:lang w:val="de-DE"/>
        </w:rPr>
        <w:t>measuring</w:t>
      </w:r>
      <w:proofErr w:type="spellEnd"/>
      <w:r w:rsidRPr="00191B20">
        <w:rPr>
          <w:lang w:val="de-DE"/>
        </w:rPr>
        <w:t xml:space="preserve"> </w:t>
      </w:r>
      <w:proofErr w:type="spellStart"/>
      <w:r w:rsidRPr="00191B20">
        <w:rPr>
          <w:lang w:val="de-DE"/>
        </w:rPr>
        <w:t>engagement</w:t>
      </w:r>
      <w:proofErr w:type="spellEnd"/>
      <w:r w:rsidRPr="00191B20">
        <w:rPr>
          <w:lang w:val="de-DE"/>
        </w:rPr>
        <w:t xml:space="preserve"> and </w:t>
      </w:r>
      <w:proofErr w:type="spellStart"/>
      <w:r w:rsidRPr="00191B20">
        <w:rPr>
          <w:lang w:val="de-DE"/>
        </w:rPr>
        <w:t>happiness</w:t>
      </w:r>
      <w:proofErr w:type="spellEnd"/>
      <w:r w:rsidRPr="00191B20">
        <w:rPr>
          <w:lang w:val="de-DE"/>
        </w:rPr>
        <w:t xml:space="preserve"> in </w:t>
      </w:r>
      <w:proofErr w:type="spellStart"/>
      <w:r w:rsidRPr="00191B20">
        <w:rPr>
          <w:lang w:val="de-DE"/>
        </w:rPr>
        <w:t>cognitive</w:t>
      </w:r>
      <w:proofErr w:type="spellEnd"/>
      <w:r w:rsidRPr="00191B20">
        <w:rPr>
          <w:lang w:val="de-DE"/>
        </w:rPr>
        <w:t xml:space="preserve"> </w:t>
      </w:r>
      <w:proofErr w:type="spellStart"/>
      <w:r w:rsidRPr="00191B20">
        <w:rPr>
          <w:lang w:val="de-DE"/>
        </w:rPr>
        <w:t>tasks</w:t>
      </w:r>
      <w:proofErr w:type="spellEnd"/>
      <w:r w:rsidRPr="00191B20">
        <w:rPr>
          <w:lang w:val="de-DE"/>
        </w:rPr>
        <w:t xml:space="preserve">]. </w:t>
      </w:r>
      <w:r w:rsidRPr="00191B20">
        <w:rPr>
          <w:i/>
          <w:iCs/>
          <w:lang w:val="de-DE"/>
        </w:rPr>
        <w:t>Zeitschrift für Sozialpsychologie</w:t>
      </w:r>
      <w:r w:rsidRPr="00191B20">
        <w:rPr>
          <w:lang w:val="de-DE"/>
        </w:rPr>
        <w:t xml:space="preserve">, </w:t>
      </w:r>
      <w:r w:rsidRPr="00191B20">
        <w:rPr>
          <w:i/>
          <w:iCs/>
          <w:lang w:val="de-DE"/>
        </w:rPr>
        <w:t>25</w:t>
      </w:r>
      <w:r w:rsidRPr="00191B20">
        <w:rPr>
          <w:lang w:val="de-DE"/>
        </w:rPr>
        <w:t>, 147–154.</w:t>
      </w:r>
    </w:p>
    <w:p w14:paraId="1FD71B57" w14:textId="77777777" w:rsidR="008428FA" w:rsidRDefault="00AF0531" w:rsidP="00191B20">
      <w:pPr>
        <w:pStyle w:val="Literaturverzeichnis"/>
        <w:spacing w:before="0" w:after="0"/>
      </w:pPr>
      <w:bookmarkStart w:id="421" w:name="ref-Cacioppo1982"/>
      <w:bookmarkEnd w:id="420"/>
      <w:r w:rsidRPr="00191B20">
        <w:rPr>
          <w:lang w:val="de-DE"/>
        </w:rPr>
        <w:t xml:space="preserve">Cacioppo, J. T., &amp; Petty, R. E. (1982). The </w:t>
      </w:r>
      <w:proofErr w:type="spellStart"/>
      <w:r w:rsidRPr="00191B20">
        <w:rPr>
          <w:lang w:val="de-DE"/>
        </w:rPr>
        <w:t>need</w:t>
      </w:r>
      <w:proofErr w:type="spellEnd"/>
      <w:r w:rsidRPr="00191B20">
        <w:rPr>
          <w:lang w:val="de-DE"/>
        </w:rPr>
        <w:t xml:space="preserve"> for </w:t>
      </w:r>
      <w:proofErr w:type="spellStart"/>
      <w:r w:rsidRPr="00191B20">
        <w:rPr>
          <w:lang w:val="de-DE"/>
        </w:rPr>
        <w:t>cognition</w:t>
      </w:r>
      <w:proofErr w:type="spellEnd"/>
      <w:r w:rsidRPr="00191B20">
        <w:rPr>
          <w:lang w:val="de-DE"/>
        </w:rPr>
        <w:t xml:space="preserve">. </w:t>
      </w:r>
      <w:r>
        <w:rPr>
          <w:i/>
          <w:iCs/>
        </w:rPr>
        <w:t>Journal of Personality and Social Psychology</w:t>
      </w:r>
      <w:r>
        <w:t xml:space="preserve">, </w:t>
      </w:r>
      <w:r>
        <w:rPr>
          <w:i/>
          <w:iCs/>
        </w:rPr>
        <w:t>42</w:t>
      </w:r>
      <w:r>
        <w:t xml:space="preserve">, 116–131. </w:t>
      </w:r>
      <w:hyperlink r:id="rId9">
        <w:r>
          <w:rPr>
            <w:rStyle w:val="Hyperlink"/>
          </w:rPr>
          <w:t>https://doi.org/10.1037/0022-3514.42.1.116</w:t>
        </w:r>
      </w:hyperlink>
    </w:p>
    <w:p w14:paraId="1A409B4B" w14:textId="77777777" w:rsidR="008428FA" w:rsidRDefault="00AF0531" w:rsidP="00191B20">
      <w:pPr>
        <w:pStyle w:val="Literaturverzeichnis"/>
        <w:spacing w:before="0" w:after="0"/>
      </w:pPr>
      <w:bookmarkStart w:id="422" w:name="ref-Cacioppo1996"/>
      <w:bookmarkEnd w:id="421"/>
      <w:r>
        <w:t xml:space="preserve">Cacioppo, J. T., Petty, R. E., Feinstein, J. A., &amp; Jarvis, W. B. G. (1996). Dispositional differences in cognitive motivation: The life and times of individuals varying in Need for Cognition. </w:t>
      </w:r>
      <w:r>
        <w:rPr>
          <w:i/>
          <w:iCs/>
        </w:rPr>
        <w:t>Psychological Bulletin</w:t>
      </w:r>
      <w:r>
        <w:t xml:space="preserve">, </w:t>
      </w:r>
      <w:r>
        <w:rPr>
          <w:i/>
          <w:iCs/>
        </w:rPr>
        <w:t>119</w:t>
      </w:r>
      <w:r>
        <w:t xml:space="preserve">(2), 197–253. </w:t>
      </w:r>
      <w:hyperlink r:id="rId10">
        <w:r>
          <w:rPr>
            <w:rStyle w:val="Hyperlink"/>
          </w:rPr>
          <w:t>https://doi.org/10.1037/0033-2909.119.2.197</w:t>
        </w:r>
      </w:hyperlink>
    </w:p>
    <w:p w14:paraId="3B92590C" w14:textId="77777777" w:rsidR="008428FA" w:rsidRDefault="00AF0531" w:rsidP="00191B20">
      <w:pPr>
        <w:pStyle w:val="Literaturverzeichnis"/>
        <w:spacing w:before="0" w:after="0"/>
      </w:pPr>
      <w:bookmarkStart w:id="423" w:name="ref-R-pwr"/>
      <w:bookmarkEnd w:id="422"/>
      <w:proofErr w:type="spellStart"/>
      <w:r>
        <w:t>Champely</w:t>
      </w:r>
      <w:proofErr w:type="spellEnd"/>
      <w:r>
        <w:t xml:space="preserve">, S. (2018). </w:t>
      </w:r>
      <w:proofErr w:type="spellStart"/>
      <w:r>
        <w:rPr>
          <w:i/>
          <w:iCs/>
        </w:rPr>
        <w:t>Pwr</w:t>
      </w:r>
      <w:proofErr w:type="spellEnd"/>
      <w:r>
        <w:rPr>
          <w:i/>
          <w:iCs/>
        </w:rPr>
        <w:t>: Basic functions for power analysis</w:t>
      </w:r>
      <w:r>
        <w:t xml:space="preserve">. Retrieved from </w:t>
      </w:r>
      <w:hyperlink r:id="rId11">
        <w:r>
          <w:rPr>
            <w:rStyle w:val="Hyperlink"/>
          </w:rPr>
          <w:t>https://CRAN.R-project.org/package=pwr</w:t>
        </w:r>
      </w:hyperlink>
    </w:p>
    <w:p w14:paraId="786F022A" w14:textId="77777777" w:rsidR="008428FA" w:rsidRDefault="00AF0531" w:rsidP="00191B20">
      <w:pPr>
        <w:pStyle w:val="Literaturverzeichnis"/>
        <w:spacing w:before="0" w:after="0"/>
      </w:pPr>
      <w:bookmarkStart w:id="424" w:name="ref-Colling2021"/>
      <w:bookmarkEnd w:id="423"/>
      <w:proofErr w:type="spellStart"/>
      <w:r w:rsidRPr="00191B20">
        <w:rPr>
          <w:lang w:val="de-DE"/>
        </w:rPr>
        <w:t>Colling</w:t>
      </w:r>
      <w:proofErr w:type="spellEnd"/>
      <w:r w:rsidRPr="00191B20">
        <w:rPr>
          <w:lang w:val="de-DE"/>
        </w:rPr>
        <w:t xml:space="preserve">, J., Wollschläger, R., Keller, U., Preckel, F., &amp; Fischbach, A. (2022). </w:t>
      </w:r>
      <w:r>
        <w:t xml:space="preserve">Need for cognition and its relation to academic achievement in different learning environments. </w:t>
      </w:r>
      <w:r>
        <w:rPr>
          <w:i/>
          <w:iCs/>
        </w:rPr>
        <w:t>Learning and Individual Differences</w:t>
      </w:r>
      <w:r>
        <w:t xml:space="preserve">, </w:t>
      </w:r>
      <w:r>
        <w:rPr>
          <w:i/>
          <w:iCs/>
        </w:rPr>
        <w:t>93</w:t>
      </w:r>
      <w:r>
        <w:t xml:space="preserve">, 102110. </w:t>
      </w:r>
      <w:hyperlink r:id="rId12">
        <w:r>
          <w:rPr>
            <w:rStyle w:val="Hyperlink"/>
          </w:rPr>
          <w:t>https://doi.org/10.1016/j.lindif.2021.102110</w:t>
        </w:r>
      </w:hyperlink>
    </w:p>
    <w:p w14:paraId="55B2F92C" w14:textId="77777777" w:rsidR="008428FA" w:rsidRPr="00191B20" w:rsidRDefault="00AF0531" w:rsidP="00191B20">
      <w:pPr>
        <w:pStyle w:val="Literaturverzeichnis"/>
        <w:spacing w:before="0" w:after="0"/>
        <w:rPr>
          <w:lang w:val="de-DE"/>
        </w:rPr>
      </w:pPr>
      <w:bookmarkStart w:id="425" w:name="ref-Deary2007"/>
      <w:bookmarkEnd w:id="424"/>
      <w:r>
        <w:lastRenderedPageBreak/>
        <w:t xml:space="preserve">Deary, I. J., Strand, S., Smith, P., &amp; Fernandes, C. (2007). Intelligence and educational achievement. </w:t>
      </w:r>
      <w:r>
        <w:rPr>
          <w:i/>
          <w:iCs/>
        </w:rPr>
        <w:t>Intelligence</w:t>
      </w:r>
      <w:r>
        <w:t xml:space="preserve">, </w:t>
      </w:r>
      <w:r>
        <w:rPr>
          <w:i/>
          <w:iCs/>
        </w:rPr>
        <w:t>35</w:t>
      </w:r>
      <w:r>
        <w:t xml:space="preserve">(1), 13–21. </w:t>
      </w:r>
      <w:hyperlink r:id="rId13">
        <w:r w:rsidRPr="00191B20">
          <w:rPr>
            <w:rStyle w:val="Hyperlink"/>
            <w:lang w:val="de-DE"/>
          </w:rPr>
          <w:t>https://doi.org/10.1016/j.intell.2006.02.001</w:t>
        </w:r>
      </w:hyperlink>
    </w:p>
    <w:p w14:paraId="4E0DE6D3" w14:textId="77777777" w:rsidR="008428FA" w:rsidRDefault="00AF0531" w:rsidP="00191B20">
      <w:pPr>
        <w:pStyle w:val="Literaturverzeichnis"/>
        <w:spacing w:before="0" w:after="0"/>
      </w:pPr>
      <w:bookmarkStart w:id="426" w:name="ref-Dickhaeuser2016"/>
      <w:bookmarkEnd w:id="425"/>
      <w:r w:rsidRPr="00191B20">
        <w:rPr>
          <w:lang w:val="de-DE"/>
        </w:rPr>
        <w:t xml:space="preserve">Dickhäuser, O., Dinger, F. C., Janke, S., </w:t>
      </w:r>
      <w:proofErr w:type="spellStart"/>
      <w:r w:rsidRPr="00191B20">
        <w:rPr>
          <w:lang w:val="de-DE"/>
        </w:rPr>
        <w:t>Spinath</w:t>
      </w:r>
      <w:proofErr w:type="spellEnd"/>
      <w:r w:rsidRPr="00191B20">
        <w:rPr>
          <w:lang w:val="de-DE"/>
        </w:rPr>
        <w:t xml:space="preserve">, B., &amp; Steinmayr, R. (2016). </w:t>
      </w:r>
      <w:r>
        <w:t xml:space="preserve">A prospective correlational analysis of achievement goals as mediating constructs linking distal motivational dispositions to intrinsic motivation and academic achievement. </w:t>
      </w:r>
      <w:r>
        <w:rPr>
          <w:i/>
          <w:iCs/>
        </w:rPr>
        <w:t>Learning and Individual Differences</w:t>
      </w:r>
      <w:r>
        <w:t xml:space="preserve">, </w:t>
      </w:r>
      <w:r>
        <w:rPr>
          <w:i/>
          <w:iCs/>
        </w:rPr>
        <w:t>50</w:t>
      </w:r>
      <w:r>
        <w:t xml:space="preserve">, 30–41. </w:t>
      </w:r>
      <w:hyperlink r:id="rId14">
        <w:r>
          <w:rPr>
            <w:rStyle w:val="Hyperlink"/>
          </w:rPr>
          <w:t>https://doi.org/10.1016/j.lindif.2016.06.020</w:t>
        </w:r>
      </w:hyperlink>
    </w:p>
    <w:p w14:paraId="065CFE54" w14:textId="77777777" w:rsidR="008428FA" w:rsidRDefault="00AF0531" w:rsidP="00191B20">
      <w:pPr>
        <w:pStyle w:val="Literaturverzeichnis"/>
        <w:spacing w:before="0" w:after="0"/>
      </w:pPr>
      <w:bookmarkStart w:id="427" w:name="ref-Dickhaeuser2010"/>
      <w:bookmarkEnd w:id="426"/>
      <w:proofErr w:type="spellStart"/>
      <w:r>
        <w:t>Dickhäuser</w:t>
      </w:r>
      <w:proofErr w:type="spellEnd"/>
      <w:r>
        <w:t xml:space="preserve">, O., &amp; Reinhard, M.-A. (2010). How students build their performance expectancies: The importance of need for cognition. </w:t>
      </w:r>
      <w:r>
        <w:rPr>
          <w:i/>
          <w:iCs/>
        </w:rPr>
        <w:t>European Journal of Psychology of Education</w:t>
      </w:r>
      <w:r>
        <w:t xml:space="preserve">, </w:t>
      </w:r>
      <w:r>
        <w:rPr>
          <w:i/>
          <w:iCs/>
        </w:rPr>
        <w:t>25</w:t>
      </w:r>
      <w:r>
        <w:t xml:space="preserve">(3), 399–409. </w:t>
      </w:r>
      <w:hyperlink r:id="rId15">
        <w:r>
          <w:rPr>
            <w:rStyle w:val="Hyperlink"/>
          </w:rPr>
          <w:t>https://doi.org/10.1007/s10212-010-0027-4</w:t>
        </w:r>
      </w:hyperlink>
    </w:p>
    <w:p w14:paraId="38958F8B" w14:textId="77777777" w:rsidR="008428FA" w:rsidRDefault="00AF0531" w:rsidP="00191B20">
      <w:pPr>
        <w:pStyle w:val="Literaturverzeichnis"/>
        <w:spacing w:before="0" w:after="0"/>
      </w:pPr>
      <w:bookmarkStart w:id="428" w:name="ref-Diseth2003"/>
      <w:bookmarkEnd w:id="427"/>
      <w:proofErr w:type="spellStart"/>
      <w:r>
        <w:t>Diseth</w:t>
      </w:r>
      <w:proofErr w:type="spellEnd"/>
      <w:r>
        <w:t xml:space="preserve">, Å., &amp; Martinsen, Ø. (2003). Approaches to learning, cognitive style, and motives as predictors of academic achievement. </w:t>
      </w:r>
      <w:r>
        <w:rPr>
          <w:i/>
          <w:iCs/>
        </w:rPr>
        <w:t>Educational Psychology</w:t>
      </w:r>
      <w:r>
        <w:t xml:space="preserve">, </w:t>
      </w:r>
      <w:r>
        <w:rPr>
          <w:i/>
          <w:iCs/>
        </w:rPr>
        <w:t>23</w:t>
      </w:r>
      <w:r>
        <w:t xml:space="preserve">(2), 195–207. </w:t>
      </w:r>
      <w:hyperlink r:id="rId16">
        <w:r>
          <w:rPr>
            <w:rStyle w:val="Hyperlink"/>
          </w:rPr>
          <w:t>https://doi.org/10.1080/01443410303225</w:t>
        </w:r>
      </w:hyperlink>
    </w:p>
    <w:p w14:paraId="5CB095B8" w14:textId="77777777" w:rsidR="008428FA" w:rsidRDefault="00AF0531" w:rsidP="00191B20">
      <w:pPr>
        <w:pStyle w:val="Literaturverzeichnis"/>
        <w:spacing w:before="0" w:after="0"/>
      </w:pPr>
      <w:bookmarkStart w:id="429" w:name="ref-Eccles2020"/>
      <w:bookmarkEnd w:id="428"/>
      <w:r>
        <w:t xml:space="preserve">Eccles, J. S., &amp; </w:t>
      </w:r>
      <w:proofErr w:type="spellStart"/>
      <w:r>
        <w:t>Wigfield</w:t>
      </w:r>
      <w:proofErr w:type="spellEnd"/>
      <w:r>
        <w:t xml:space="preserve">, A. (2020). From expectancy-value theory to situated expectancy-value theory: A developmental, social cognitive, and sociocultural perspective on motivation. </w:t>
      </w:r>
      <w:r>
        <w:rPr>
          <w:i/>
          <w:iCs/>
        </w:rPr>
        <w:t>Contemporary Educational Psychology</w:t>
      </w:r>
      <w:r>
        <w:t xml:space="preserve">, </w:t>
      </w:r>
      <w:r>
        <w:rPr>
          <w:i/>
          <w:iCs/>
        </w:rPr>
        <w:t>61</w:t>
      </w:r>
      <w:r>
        <w:t xml:space="preserve">, 101859. </w:t>
      </w:r>
      <w:hyperlink r:id="rId17">
        <w:r>
          <w:rPr>
            <w:rStyle w:val="Hyperlink"/>
          </w:rPr>
          <w:t>https://doi.org/10.1016/j.cedpsych.2020.101859</w:t>
        </w:r>
      </w:hyperlink>
    </w:p>
    <w:p w14:paraId="7D6CA5F5" w14:textId="77777777" w:rsidR="008428FA" w:rsidRDefault="00AF0531" w:rsidP="00191B20">
      <w:pPr>
        <w:pStyle w:val="Literaturverzeichnis"/>
        <w:spacing w:before="0" w:after="0"/>
      </w:pPr>
      <w:bookmarkStart w:id="430" w:name="ref-Elias2002"/>
      <w:bookmarkEnd w:id="429"/>
      <w:r>
        <w:t xml:space="preserve">Elias, S. M., &amp; Loomis, R. J. (2002). Utilizing need for cognition and perceived self-efficacy to predict academic performance. </w:t>
      </w:r>
      <w:r>
        <w:rPr>
          <w:i/>
          <w:iCs/>
        </w:rPr>
        <w:t>Journal of Applied Social Psychology</w:t>
      </w:r>
      <w:r>
        <w:t xml:space="preserve">, </w:t>
      </w:r>
      <w:r>
        <w:rPr>
          <w:i/>
          <w:iCs/>
        </w:rPr>
        <w:t>32</w:t>
      </w:r>
      <w:r>
        <w:t xml:space="preserve">(8), 1687–1702. </w:t>
      </w:r>
      <w:hyperlink r:id="rId18">
        <w:r>
          <w:rPr>
            <w:rStyle w:val="Hyperlink"/>
          </w:rPr>
          <w:t>https://doi.org/10.1111/j.1559-1816.2002.tb02770.x</w:t>
        </w:r>
      </w:hyperlink>
    </w:p>
    <w:p w14:paraId="4C279A58" w14:textId="77777777" w:rsidR="008428FA" w:rsidRDefault="00AF0531" w:rsidP="00191B20">
      <w:pPr>
        <w:pStyle w:val="Literaturverzeichnis"/>
        <w:spacing w:before="0" w:after="0"/>
      </w:pPr>
      <w:bookmarkStart w:id="431" w:name="ref-Elliot1997"/>
      <w:bookmarkEnd w:id="430"/>
      <w:r>
        <w:t xml:space="preserve">Elliot, A. J., &amp; Church, M. A. (1997). A hierarchical model of approach and avoidance achievement motivation. </w:t>
      </w:r>
      <w:r>
        <w:rPr>
          <w:i/>
          <w:iCs/>
        </w:rPr>
        <w:t>Journal of Personality and Social Psychology</w:t>
      </w:r>
      <w:r>
        <w:t xml:space="preserve">, </w:t>
      </w:r>
      <w:r>
        <w:rPr>
          <w:i/>
          <w:iCs/>
        </w:rPr>
        <w:t>72</w:t>
      </w:r>
      <w:r>
        <w:t xml:space="preserve">(1), 218–232. </w:t>
      </w:r>
      <w:hyperlink r:id="rId19">
        <w:r>
          <w:rPr>
            <w:rStyle w:val="Hyperlink"/>
          </w:rPr>
          <w:t>https://doi.org/10.1037/0022-3514.72.1.218</w:t>
        </w:r>
      </w:hyperlink>
    </w:p>
    <w:p w14:paraId="26590301" w14:textId="77777777" w:rsidR="008428FA" w:rsidRDefault="00AF0531" w:rsidP="00191B20">
      <w:pPr>
        <w:pStyle w:val="Literaturverzeichnis"/>
        <w:spacing w:before="0" w:after="0"/>
      </w:pPr>
      <w:bookmarkStart w:id="432" w:name="ref-Evans2003"/>
      <w:bookmarkEnd w:id="431"/>
      <w:r>
        <w:lastRenderedPageBreak/>
        <w:t xml:space="preserve">Evans, C. J., Kirby, J. R., &amp; </w:t>
      </w:r>
      <w:proofErr w:type="spellStart"/>
      <w:r>
        <w:t>Fabrigar</w:t>
      </w:r>
      <w:proofErr w:type="spellEnd"/>
      <w:r>
        <w:t xml:space="preserve">, L. R. (2003). Approaches to learning, need for cognition, and strategic flexibility among university students. </w:t>
      </w:r>
      <w:r>
        <w:rPr>
          <w:i/>
          <w:iCs/>
        </w:rPr>
        <w:t>British Journal of Educational Psychology</w:t>
      </w:r>
      <w:r>
        <w:t xml:space="preserve">, </w:t>
      </w:r>
      <w:r>
        <w:rPr>
          <w:i/>
          <w:iCs/>
        </w:rPr>
        <w:t>73</w:t>
      </w:r>
      <w:r>
        <w:t xml:space="preserve">(4), 507–528. </w:t>
      </w:r>
      <w:hyperlink r:id="rId20">
        <w:r>
          <w:rPr>
            <w:rStyle w:val="Hyperlink"/>
          </w:rPr>
          <w:t>https://doi.org/10.1348/000709903322591217</w:t>
        </w:r>
      </w:hyperlink>
    </w:p>
    <w:p w14:paraId="3FD4F975" w14:textId="77777777" w:rsidR="008428FA" w:rsidRDefault="00AF0531" w:rsidP="00191B20">
      <w:pPr>
        <w:pStyle w:val="Literaturverzeichnis"/>
        <w:spacing w:before="0" w:after="0"/>
      </w:pPr>
      <w:bookmarkStart w:id="433" w:name="ref-Fleischhauer2010"/>
      <w:bookmarkEnd w:id="432"/>
      <w:r>
        <w:t xml:space="preserve">Fleischhauer, M., Enge, S., Brocke, B., Ullrich, J., Strobel, A., &amp; Strobel, A. (2010). Same or different? Clarifying the relationship of Need for Cognition to personality and intelligence. </w:t>
      </w:r>
      <w:r>
        <w:rPr>
          <w:i/>
          <w:iCs/>
        </w:rPr>
        <w:t>Personality &amp; Social Psychology Bulletin</w:t>
      </w:r>
      <w:r>
        <w:t xml:space="preserve">, </w:t>
      </w:r>
      <w:r>
        <w:rPr>
          <w:i/>
          <w:iCs/>
        </w:rPr>
        <w:t>36</w:t>
      </w:r>
      <w:r>
        <w:t xml:space="preserve">(1), 82–96. </w:t>
      </w:r>
      <w:hyperlink r:id="rId21">
        <w:r>
          <w:rPr>
            <w:rStyle w:val="Hyperlink"/>
          </w:rPr>
          <w:t>https://doi.org/10.1177/0146167209351886</w:t>
        </w:r>
      </w:hyperlink>
    </w:p>
    <w:p w14:paraId="6872CAE7" w14:textId="77777777" w:rsidR="008428FA" w:rsidRDefault="00AF0531" w:rsidP="00191B20">
      <w:pPr>
        <w:pStyle w:val="Literaturverzeichnis"/>
        <w:spacing w:before="0" w:after="0"/>
      </w:pPr>
      <w:bookmarkStart w:id="434" w:name="ref-Fleischhauer2015"/>
      <w:bookmarkEnd w:id="433"/>
      <w:r>
        <w:t xml:space="preserve">Fleischhauer, M., Strobel, A., &amp; Strobel, A. (2015). Directly and indirectly assessed Need for Cognition differentially predict spontaneous and reflective information processing behavior. </w:t>
      </w:r>
      <w:r>
        <w:rPr>
          <w:i/>
          <w:iCs/>
        </w:rPr>
        <w:t>Journal of Individual Differences</w:t>
      </w:r>
      <w:r>
        <w:t xml:space="preserve">, </w:t>
      </w:r>
      <w:r>
        <w:rPr>
          <w:i/>
          <w:iCs/>
        </w:rPr>
        <w:t>36</w:t>
      </w:r>
      <w:r>
        <w:t xml:space="preserve">(2), 101–109. </w:t>
      </w:r>
      <w:hyperlink r:id="rId22">
        <w:r>
          <w:rPr>
            <w:rStyle w:val="Hyperlink"/>
          </w:rPr>
          <w:t>https://doi.org/10.1027/1614-0001/a000161</w:t>
        </w:r>
      </w:hyperlink>
    </w:p>
    <w:p w14:paraId="16DEF21D" w14:textId="77777777" w:rsidR="008428FA" w:rsidRDefault="00AF0531" w:rsidP="00191B20">
      <w:pPr>
        <w:pStyle w:val="Literaturverzeichnis"/>
        <w:spacing w:before="0" w:after="0"/>
      </w:pPr>
      <w:bookmarkStart w:id="435" w:name="ref-Gignac2016"/>
      <w:bookmarkEnd w:id="434"/>
      <w:r>
        <w:t xml:space="preserve">Gignac, G. E., &amp; </w:t>
      </w:r>
      <w:proofErr w:type="spellStart"/>
      <w:r>
        <w:t>Szodorai</w:t>
      </w:r>
      <w:proofErr w:type="spellEnd"/>
      <w:r>
        <w:t xml:space="preserve">, E. T. (2016). Effect size guidelines for individual differences researchers. </w:t>
      </w:r>
      <w:r>
        <w:rPr>
          <w:i/>
          <w:iCs/>
        </w:rPr>
        <w:t>Personality and Individual Differences</w:t>
      </w:r>
      <w:r>
        <w:t xml:space="preserve">, </w:t>
      </w:r>
      <w:r>
        <w:rPr>
          <w:i/>
          <w:iCs/>
        </w:rPr>
        <w:t>102</w:t>
      </w:r>
      <w:r>
        <w:t xml:space="preserve">, 74–78. </w:t>
      </w:r>
      <w:hyperlink r:id="rId23">
        <w:r>
          <w:rPr>
            <w:rStyle w:val="Hyperlink"/>
          </w:rPr>
          <w:t>https://doi.org/10.1016/j.paid.2016.06.069</w:t>
        </w:r>
      </w:hyperlink>
    </w:p>
    <w:p w14:paraId="01FAEF1F" w14:textId="77777777" w:rsidR="008428FA" w:rsidRPr="00191B20" w:rsidRDefault="00AF0531" w:rsidP="00191B20">
      <w:pPr>
        <w:pStyle w:val="Literaturverzeichnis"/>
        <w:spacing w:before="0" w:after="0"/>
        <w:rPr>
          <w:lang w:val="de-DE"/>
        </w:rPr>
      </w:pPr>
      <w:bookmarkStart w:id="436" w:name="ref-Ginet2000"/>
      <w:bookmarkEnd w:id="435"/>
      <w:proofErr w:type="spellStart"/>
      <w:r>
        <w:t>Ginet</w:t>
      </w:r>
      <w:proofErr w:type="spellEnd"/>
      <w:r>
        <w:t xml:space="preserve">, A., &amp; </w:t>
      </w:r>
      <w:proofErr w:type="spellStart"/>
      <w:r>
        <w:t>Py</w:t>
      </w:r>
      <w:proofErr w:type="spellEnd"/>
      <w:r>
        <w:t xml:space="preserve">, J. (2000). Le </w:t>
      </w:r>
      <w:proofErr w:type="spellStart"/>
      <w:r>
        <w:t>besoin</w:t>
      </w:r>
      <w:proofErr w:type="spellEnd"/>
      <w:r>
        <w:t xml:space="preserve"> de cognition: Une </w:t>
      </w:r>
      <w:proofErr w:type="spellStart"/>
      <w:r>
        <w:t>échelle</w:t>
      </w:r>
      <w:proofErr w:type="spellEnd"/>
      <w:r>
        <w:t xml:space="preserve"> française pour enfants et </w:t>
      </w:r>
      <w:proofErr w:type="spellStart"/>
      <w:r>
        <w:t>ses</w:t>
      </w:r>
      <w:proofErr w:type="spellEnd"/>
      <w:r>
        <w:t xml:space="preserve"> </w:t>
      </w:r>
      <w:proofErr w:type="spellStart"/>
      <w:r>
        <w:t>conséquences</w:t>
      </w:r>
      <w:proofErr w:type="spellEnd"/>
      <w:r>
        <w:t xml:space="preserve"> au plan </w:t>
      </w:r>
      <w:proofErr w:type="spellStart"/>
      <w:r>
        <w:t>sociocognitif</w:t>
      </w:r>
      <w:proofErr w:type="spellEnd"/>
      <w:r>
        <w:t xml:space="preserve">. </w:t>
      </w:r>
      <w:proofErr w:type="spellStart"/>
      <w:r w:rsidRPr="00191B20">
        <w:rPr>
          <w:i/>
          <w:iCs/>
          <w:lang w:val="de-DE"/>
        </w:rPr>
        <w:t>L’année</w:t>
      </w:r>
      <w:proofErr w:type="spellEnd"/>
      <w:r w:rsidRPr="00191B20">
        <w:rPr>
          <w:i/>
          <w:iCs/>
          <w:lang w:val="de-DE"/>
        </w:rPr>
        <w:t xml:space="preserve"> </w:t>
      </w:r>
      <w:proofErr w:type="spellStart"/>
      <w:r w:rsidRPr="00191B20">
        <w:rPr>
          <w:i/>
          <w:iCs/>
          <w:lang w:val="de-DE"/>
        </w:rPr>
        <w:t>Psychologique</w:t>
      </w:r>
      <w:proofErr w:type="spellEnd"/>
      <w:r w:rsidRPr="00191B20">
        <w:rPr>
          <w:lang w:val="de-DE"/>
        </w:rPr>
        <w:t xml:space="preserve">, </w:t>
      </w:r>
      <w:r w:rsidRPr="00191B20">
        <w:rPr>
          <w:i/>
          <w:iCs/>
          <w:lang w:val="de-DE"/>
        </w:rPr>
        <w:t>100</w:t>
      </w:r>
      <w:r w:rsidRPr="00191B20">
        <w:rPr>
          <w:lang w:val="de-DE"/>
        </w:rPr>
        <w:t xml:space="preserve">(4), 585–627. </w:t>
      </w:r>
      <w:r w:rsidR="00000000">
        <w:fldChar w:fldCharType="begin"/>
      </w:r>
      <w:r w:rsidR="00000000" w:rsidRPr="008417D8">
        <w:rPr>
          <w:lang w:val="de-DE"/>
          <w:rPrChange w:id="437" w:author="Alexander Strobel" w:date="2023-08-09T09:18:00Z">
            <w:rPr/>
          </w:rPrChange>
        </w:rPr>
        <w:instrText>HYPERLINK "https://doi.org/10.3406/psy.2000.28665" \h</w:instrText>
      </w:r>
      <w:r w:rsidR="00000000">
        <w:fldChar w:fldCharType="separate"/>
      </w:r>
      <w:r w:rsidRPr="00191B20">
        <w:rPr>
          <w:rStyle w:val="Hyperlink"/>
          <w:lang w:val="de-DE"/>
        </w:rPr>
        <w:t>https://doi.org/10.3406/psy.2000.28665</w:t>
      </w:r>
      <w:r w:rsidR="00000000">
        <w:rPr>
          <w:rStyle w:val="Hyperlink"/>
          <w:lang w:val="de-DE"/>
        </w:rPr>
        <w:fldChar w:fldCharType="end"/>
      </w:r>
    </w:p>
    <w:p w14:paraId="12B42EAA" w14:textId="77777777" w:rsidR="008428FA" w:rsidRDefault="00AF0531" w:rsidP="00191B20">
      <w:pPr>
        <w:pStyle w:val="Literaturverzeichnis"/>
        <w:spacing w:before="0" w:after="0"/>
      </w:pPr>
      <w:bookmarkStart w:id="438" w:name="ref-Goettert1980"/>
      <w:bookmarkEnd w:id="436"/>
      <w:r w:rsidRPr="00191B20">
        <w:rPr>
          <w:lang w:val="de-DE"/>
        </w:rPr>
        <w:t xml:space="preserve">Göttert, R., &amp; Kuhl, J. (1980). AMS — Achievement Motives </w:t>
      </w:r>
      <w:proofErr w:type="spellStart"/>
      <w:r w:rsidRPr="00191B20">
        <w:rPr>
          <w:lang w:val="de-DE"/>
        </w:rPr>
        <w:t>Scale</w:t>
      </w:r>
      <w:proofErr w:type="spellEnd"/>
      <w:r w:rsidRPr="00191B20">
        <w:rPr>
          <w:lang w:val="de-DE"/>
        </w:rPr>
        <w:t xml:space="preserve"> von </w:t>
      </w:r>
      <w:proofErr w:type="spellStart"/>
      <w:r w:rsidRPr="00191B20">
        <w:rPr>
          <w:lang w:val="de-DE"/>
        </w:rPr>
        <w:t>Gjesme</w:t>
      </w:r>
      <w:proofErr w:type="spellEnd"/>
      <w:r w:rsidRPr="00191B20">
        <w:rPr>
          <w:lang w:val="de-DE"/>
        </w:rPr>
        <w:t xml:space="preserve"> und </w:t>
      </w:r>
      <w:proofErr w:type="spellStart"/>
      <w:r w:rsidRPr="00191B20">
        <w:rPr>
          <w:lang w:val="de-DE"/>
        </w:rPr>
        <w:t>Nygard</w:t>
      </w:r>
      <w:proofErr w:type="spellEnd"/>
      <w:r w:rsidRPr="00191B20">
        <w:rPr>
          <w:lang w:val="de-DE"/>
        </w:rPr>
        <w:t xml:space="preserve"> — Deutsche Fassung [AMS — German </w:t>
      </w:r>
      <w:proofErr w:type="spellStart"/>
      <w:r w:rsidRPr="00191B20">
        <w:rPr>
          <w:lang w:val="de-DE"/>
        </w:rPr>
        <w:t>version</w:t>
      </w:r>
      <w:proofErr w:type="spellEnd"/>
      <w:r w:rsidRPr="00191B20">
        <w:rPr>
          <w:lang w:val="de-DE"/>
        </w:rPr>
        <w:t xml:space="preserve">]. In F. Rheinberg &amp; S. Krug (Eds.), </w:t>
      </w:r>
      <w:r w:rsidRPr="00191B20">
        <w:rPr>
          <w:i/>
          <w:iCs/>
          <w:lang w:val="de-DE"/>
        </w:rPr>
        <w:t xml:space="preserve">Motivationsförderung im Schulalltag [Enhancement </w:t>
      </w:r>
      <w:proofErr w:type="spellStart"/>
      <w:r w:rsidRPr="00191B20">
        <w:rPr>
          <w:i/>
          <w:iCs/>
          <w:lang w:val="de-DE"/>
        </w:rPr>
        <w:t>of</w:t>
      </w:r>
      <w:proofErr w:type="spellEnd"/>
      <w:r w:rsidRPr="00191B20">
        <w:rPr>
          <w:i/>
          <w:iCs/>
          <w:lang w:val="de-DE"/>
        </w:rPr>
        <w:t xml:space="preserve"> </w:t>
      </w:r>
      <w:proofErr w:type="spellStart"/>
      <w:r w:rsidRPr="00191B20">
        <w:rPr>
          <w:i/>
          <w:iCs/>
          <w:lang w:val="de-DE"/>
        </w:rPr>
        <w:t>motivation</w:t>
      </w:r>
      <w:proofErr w:type="spellEnd"/>
      <w:r w:rsidRPr="00191B20">
        <w:rPr>
          <w:i/>
          <w:iCs/>
          <w:lang w:val="de-DE"/>
        </w:rPr>
        <w:t xml:space="preserve"> in </w:t>
      </w:r>
      <w:proofErr w:type="spellStart"/>
      <w:r w:rsidRPr="00191B20">
        <w:rPr>
          <w:i/>
          <w:iCs/>
          <w:lang w:val="de-DE"/>
        </w:rPr>
        <w:t>school</w:t>
      </w:r>
      <w:proofErr w:type="spellEnd"/>
      <w:r w:rsidRPr="00191B20">
        <w:rPr>
          <w:i/>
          <w:iCs/>
          <w:lang w:val="de-DE"/>
        </w:rPr>
        <w:t xml:space="preserve"> </w:t>
      </w:r>
      <w:proofErr w:type="spellStart"/>
      <w:r w:rsidRPr="00191B20">
        <w:rPr>
          <w:i/>
          <w:iCs/>
          <w:lang w:val="de-DE"/>
        </w:rPr>
        <w:t>context</w:t>
      </w:r>
      <w:proofErr w:type="spellEnd"/>
      <w:r w:rsidRPr="00191B20">
        <w:rPr>
          <w:i/>
          <w:iCs/>
          <w:lang w:val="de-DE"/>
        </w:rPr>
        <w:t>]</w:t>
      </w:r>
      <w:r w:rsidRPr="00191B20">
        <w:rPr>
          <w:lang w:val="de-DE"/>
        </w:rPr>
        <w:t xml:space="preserve"> (pp. 194–200). </w:t>
      </w:r>
      <w:r>
        <w:t xml:space="preserve">Göttingen: </w:t>
      </w:r>
      <w:proofErr w:type="spellStart"/>
      <w:r>
        <w:t>Hogrefe</w:t>
      </w:r>
      <w:proofErr w:type="spellEnd"/>
      <w:r>
        <w:t>.</w:t>
      </w:r>
    </w:p>
    <w:p w14:paraId="256EDE4B" w14:textId="77777777" w:rsidR="008428FA" w:rsidRDefault="00AF0531" w:rsidP="00191B20">
      <w:pPr>
        <w:pStyle w:val="Literaturverzeichnis"/>
        <w:spacing w:before="0" w:after="0"/>
      </w:pPr>
      <w:bookmarkStart w:id="439" w:name="ref-Grass2017"/>
      <w:bookmarkEnd w:id="438"/>
      <w:r>
        <w:t xml:space="preserve">Grass, J., Strobel, A., &amp; Strobel, A. (2017). Cognitive investments in academic success: The role of need for cognition at university. </w:t>
      </w:r>
      <w:r>
        <w:rPr>
          <w:i/>
          <w:iCs/>
        </w:rPr>
        <w:t>Frontiers in Psychology</w:t>
      </w:r>
      <w:r>
        <w:t xml:space="preserve">, </w:t>
      </w:r>
      <w:r>
        <w:rPr>
          <w:i/>
          <w:iCs/>
        </w:rPr>
        <w:t>8</w:t>
      </w:r>
      <w:r>
        <w:t xml:space="preserve">, 790. </w:t>
      </w:r>
      <w:hyperlink r:id="rId24">
        <w:r>
          <w:rPr>
            <w:rStyle w:val="Hyperlink"/>
          </w:rPr>
          <w:t>https://doi.org/10.3389/fpsyg.2017.00790</w:t>
        </w:r>
      </w:hyperlink>
    </w:p>
    <w:p w14:paraId="2952A602" w14:textId="77777777" w:rsidR="008428FA" w:rsidRDefault="00AF0531" w:rsidP="00191B20">
      <w:pPr>
        <w:pStyle w:val="Literaturverzeichnis"/>
        <w:spacing w:before="0" w:after="0"/>
      </w:pPr>
      <w:bookmarkStart w:id="440" w:name="ref-Guay2003"/>
      <w:bookmarkEnd w:id="439"/>
      <w:proofErr w:type="spellStart"/>
      <w:r>
        <w:lastRenderedPageBreak/>
        <w:t>Guay</w:t>
      </w:r>
      <w:proofErr w:type="spellEnd"/>
      <w:r>
        <w:t xml:space="preserve">, F., Marsh, H. W., &amp; Boivin, M. (2003). Academic self-concept and academic achievement: Relations and causal ordering. </w:t>
      </w:r>
      <w:r>
        <w:rPr>
          <w:i/>
          <w:iCs/>
        </w:rPr>
        <w:t>Journal of Educational Psychology</w:t>
      </w:r>
      <w:r>
        <w:t xml:space="preserve">, </w:t>
      </w:r>
      <w:r>
        <w:rPr>
          <w:i/>
          <w:iCs/>
        </w:rPr>
        <w:t>95</w:t>
      </w:r>
      <w:r>
        <w:t xml:space="preserve">, 124–136. </w:t>
      </w:r>
      <w:hyperlink r:id="rId25">
        <w:r>
          <w:rPr>
            <w:rStyle w:val="Hyperlink"/>
          </w:rPr>
          <w:t>https://doi.org/10.1037/0022-0663.95.1.124</w:t>
        </w:r>
      </w:hyperlink>
    </w:p>
    <w:p w14:paraId="62B76E7F" w14:textId="77777777" w:rsidR="008428FA" w:rsidRDefault="00AF0531" w:rsidP="00191B20">
      <w:pPr>
        <w:pStyle w:val="Literaturverzeichnis"/>
        <w:spacing w:before="0" w:after="0"/>
      </w:pPr>
      <w:bookmarkStart w:id="441" w:name="ref-Hailikari2007"/>
      <w:bookmarkEnd w:id="440"/>
      <w:proofErr w:type="spellStart"/>
      <w:r>
        <w:t>Hailikari</w:t>
      </w:r>
      <w:proofErr w:type="spellEnd"/>
      <w:r>
        <w:t xml:space="preserve">, T., </w:t>
      </w:r>
      <w:proofErr w:type="spellStart"/>
      <w:r>
        <w:t>Nevgi</w:t>
      </w:r>
      <w:proofErr w:type="spellEnd"/>
      <w:r>
        <w:t xml:space="preserve">, A., &amp; </w:t>
      </w:r>
      <w:proofErr w:type="spellStart"/>
      <w:r>
        <w:t>Komulainen</w:t>
      </w:r>
      <w:proofErr w:type="spellEnd"/>
      <w:r>
        <w:t xml:space="preserve">, E. (2007). Academic self-beliefs and prior knowledge as predictors of student achievement in mathematics: A structural model. </w:t>
      </w:r>
      <w:r>
        <w:rPr>
          <w:i/>
          <w:iCs/>
        </w:rPr>
        <w:t>Educational Psychology</w:t>
      </w:r>
      <w:r>
        <w:t xml:space="preserve">, </w:t>
      </w:r>
      <w:r>
        <w:rPr>
          <w:i/>
          <w:iCs/>
        </w:rPr>
        <w:t>28</w:t>
      </w:r>
      <w:r>
        <w:t xml:space="preserve">, 59–71. </w:t>
      </w:r>
      <w:hyperlink r:id="rId26">
        <w:r>
          <w:rPr>
            <w:rStyle w:val="Hyperlink"/>
          </w:rPr>
          <w:t>https://doi.org/10.1080/01443410701413753</w:t>
        </w:r>
      </w:hyperlink>
    </w:p>
    <w:p w14:paraId="3216DAD3" w14:textId="77777777" w:rsidR="008428FA" w:rsidRDefault="00AF0531" w:rsidP="00191B20">
      <w:pPr>
        <w:pStyle w:val="Literaturverzeichnis"/>
        <w:spacing w:before="0" w:after="0"/>
      </w:pPr>
      <w:bookmarkStart w:id="442" w:name="ref-Hattie2009"/>
      <w:bookmarkEnd w:id="441"/>
      <w:r>
        <w:t xml:space="preserve">Hattie, J. A. C. (2009). </w:t>
      </w:r>
      <w:r>
        <w:rPr>
          <w:i/>
          <w:iCs/>
        </w:rPr>
        <w:t>Visible learning: A synthesis of 800 + meta-analyses on achievement</w:t>
      </w:r>
      <w:r>
        <w:t>. Oxford: Routledge.</w:t>
      </w:r>
    </w:p>
    <w:p w14:paraId="31D59E94" w14:textId="77777777" w:rsidR="008428FA" w:rsidRDefault="00AF0531" w:rsidP="00191B20">
      <w:pPr>
        <w:pStyle w:val="Literaturverzeichnis"/>
        <w:spacing w:before="0" w:after="0"/>
      </w:pPr>
      <w:bookmarkStart w:id="443" w:name="ref-Hu1999"/>
      <w:bookmarkEnd w:id="442"/>
      <w:r>
        <w:t xml:space="preserve">Hu, L. T., &amp; </w:t>
      </w:r>
      <w:proofErr w:type="spellStart"/>
      <w:r>
        <w:t>Bentler</w:t>
      </w:r>
      <w:proofErr w:type="spellEnd"/>
      <w:r>
        <w:t xml:space="preserve">, P. M. (1999). Cutoff criteria for fit indexes in covariance structure analysis: Conventional criteria versus new alternatives. </w:t>
      </w:r>
      <w:r>
        <w:rPr>
          <w:i/>
          <w:iCs/>
        </w:rPr>
        <w:t>Structural Equation Modeling-A Multidisciplinary Journal</w:t>
      </w:r>
      <w:r>
        <w:t xml:space="preserve">, </w:t>
      </w:r>
      <w:r>
        <w:rPr>
          <w:i/>
          <w:iCs/>
        </w:rPr>
        <w:t>6</w:t>
      </w:r>
      <w:r>
        <w:t xml:space="preserve">(1), 11–55. </w:t>
      </w:r>
      <w:hyperlink r:id="rId27">
        <w:r>
          <w:rPr>
            <w:rStyle w:val="Hyperlink"/>
          </w:rPr>
          <w:t>https://doi.org/10.1080/10705519909540118</w:t>
        </w:r>
      </w:hyperlink>
    </w:p>
    <w:p w14:paraId="6B316A01" w14:textId="77777777" w:rsidR="008428FA" w:rsidRDefault="00AF0531" w:rsidP="00191B20">
      <w:pPr>
        <w:pStyle w:val="Literaturverzeichnis"/>
        <w:spacing w:before="0" w:after="0"/>
      </w:pPr>
      <w:bookmarkStart w:id="444" w:name="ref-Huang2011"/>
      <w:bookmarkEnd w:id="443"/>
      <w:r>
        <w:t xml:space="preserve">Huang, C. (2011). Self-concept and academic achievement: A meta-analysis of longitudinal relations. </w:t>
      </w:r>
      <w:r>
        <w:rPr>
          <w:i/>
          <w:iCs/>
        </w:rPr>
        <w:t>Journal of School Psychology</w:t>
      </w:r>
      <w:r>
        <w:t xml:space="preserve">, </w:t>
      </w:r>
      <w:r>
        <w:rPr>
          <w:i/>
          <w:iCs/>
        </w:rPr>
        <w:t>49</w:t>
      </w:r>
      <w:r>
        <w:t xml:space="preserve">(5), 505–528. </w:t>
      </w:r>
      <w:hyperlink r:id="rId28">
        <w:r>
          <w:rPr>
            <w:rStyle w:val="Hyperlink"/>
          </w:rPr>
          <w:t>https://doi.org/10.1016/j.jsp.2011.07.001</w:t>
        </w:r>
      </w:hyperlink>
    </w:p>
    <w:p w14:paraId="61BCAB30" w14:textId="77777777" w:rsidR="008428FA" w:rsidRDefault="00AF0531" w:rsidP="00191B20">
      <w:pPr>
        <w:pStyle w:val="Literaturverzeichnis"/>
        <w:spacing w:before="0" w:after="0"/>
      </w:pPr>
      <w:bookmarkStart w:id="445" w:name="ref-Hulleman2016"/>
      <w:bookmarkEnd w:id="444"/>
      <w:proofErr w:type="spellStart"/>
      <w:r>
        <w:t>Hulleman</w:t>
      </w:r>
      <w:proofErr w:type="spellEnd"/>
      <w:r>
        <w:t xml:space="preserve">, C. S., Barron, K. E., </w:t>
      </w:r>
      <w:proofErr w:type="spellStart"/>
      <w:r>
        <w:t>Kosovich</w:t>
      </w:r>
      <w:proofErr w:type="spellEnd"/>
      <w:r>
        <w:t xml:space="preserve">, J. J., &amp; </w:t>
      </w:r>
      <w:proofErr w:type="spellStart"/>
      <w:r>
        <w:t>Lazowski</w:t>
      </w:r>
      <w:proofErr w:type="spellEnd"/>
      <w:r>
        <w:t xml:space="preserve">, R. A. (2016). Student motivation: Current theories, constructs, and interventions within an expectancy value framework. In A. A. </w:t>
      </w:r>
      <w:proofErr w:type="spellStart"/>
      <w:r>
        <w:t>Lipnevich</w:t>
      </w:r>
      <w:proofErr w:type="spellEnd"/>
      <w:r>
        <w:t xml:space="preserve">, F. Preckel, &amp; R. D. Roberts (Eds.), </w:t>
      </w:r>
      <w:r>
        <w:rPr>
          <w:i/>
          <w:iCs/>
        </w:rPr>
        <w:t>Psychological skills and school systems in the 21st century</w:t>
      </w:r>
      <w:r>
        <w:t xml:space="preserve"> (pp. 241–278). Basel: Springer International. </w:t>
      </w:r>
      <w:hyperlink r:id="rId29">
        <w:r>
          <w:rPr>
            <w:rStyle w:val="Hyperlink"/>
          </w:rPr>
          <w:t>https://doi.org/10.1007/978-3-319-28606-8_10</w:t>
        </w:r>
      </w:hyperlink>
    </w:p>
    <w:p w14:paraId="1E002FF9" w14:textId="77777777" w:rsidR="008428FA" w:rsidRDefault="00AF0531" w:rsidP="00191B20">
      <w:pPr>
        <w:pStyle w:val="Literaturverzeichnis"/>
        <w:spacing w:before="0" w:after="0"/>
      </w:pPr>
      <w:bookmarkStart w:id="446" w:name="ref-Jacobs2002"/>
      <w:bookmarkEnd w:id="445"/>
      <w:r>
        <w:t xml:space="preserve">Jacobs, J. E., Lanza, S., Osgood, D. W., Eccles, J. S., &amp; </w:t>
      </w:r>
      <w:proofErr w:type="spellStart"/>
      <w:r>
        <w:t>Wigfield</w:t>
      </w:r>
      <w:proofErr w:type="spellEnd"/>
      <w:r>
        <w:t xml:space="preserve">, A. (2002). Changes in children’s self-competence and values: Gender and domain differences across grades one </w:t>
      </w:r>
      <w:proofErr w:type="spellStart"/>
      <w:r>
        <w:t>though</w:t>
      </w:r>
      <w:proofErr w:type="spellEnd"/>
      <w:r>
        <w:t xml:space="preserve"> twelve. </w:t>
      </w:r>
      <w:r>
        <w:rPr>
          <w:i/>
          <w:iCs/>
        </w:rPr>
        <w:t>Child Development</w:t>
      </w:r>
      <w:r>
        <w:t xml:space="preserve">, </w:t>
      </w:r>
      <w:r>
        <w:rPr>
          <w:i/>
          <w:iCs/>
        </w:rPr>
        <w:t>73</w:t>
      </w:r>
      <w:r>
        <w:t xml:space="preserve">(2), 509–527. </w:t>
      </w:r>
      <w:hyperlink r:id="rId30">
        <w:r>
          <w:rPr>
            <w:rStyle w:val="Hyperlink"/>
          </w:rPr>
          <w:t>https://doi.org/10.1111/1467-8624.00421</w:t>
        </w:r>
      </w:hyperlink>
    </w:p>
    <w:p w14:paraId="083D2DA4" w14:textId="77777777" w:rsidR="008428FA" w:rsidRDefault="00AF0531" w:rsidP="00191B20">
      <w:pPr>
        <w:pStyle w:val="Literaturverzeichnis"/>
        <w:spacing w:before="0" w:after="0"/>
      </w:pPr>
      <w:bookmarkStart w:id="447" w:name="ref-Keller2019"/>
      <w:bookmarkEnd w:id="446"/>
      <w:r>
        <w:lastRenderedPageBreak/>
        <w:t xml:space="preserve">Keller, U., Strobel, A., Martin, R., &amp; Preckel, F. (2019). Domain-specificity of need for cognition among high school students. </w:t>
      </w:r>
      <w:r>
        <w:rPr>
          <w:i/>
          <w:iCs/>
        </w:rPr>
        <w:t>European Journal of Psychological Assessment</w:t>
      </w:r>
      <w:r>
        <w:t xml:space="preserve">, </w:t>
      </w:r>
      <w:r>
        <w:rPr>
          <w:i/>
          <w:iCs/>
        </w:rPr>
        <w:t>35</w:t>
      </w:r>
      <w:r>
        <w:t xml:space="preserve">(5), 607–616. </w:t>
      </w:r>
      <w:hyperlink r:id="rId31">
        <w:r>
          <w:rPr>
            <w:rStyle w:val="Hyperlink"/>
          </w:rPr>
          <w:t>https://doi.org/10.1027/1015-5759/a000437</w:t>
        </w:r>
      </w:hyperlink>
    </w:p>
    <w:p w14:paraId="2E0C9950" w14:textId="77777777" w:rsidR="008428FA" w:rsidRPr="00191B20" w:rsidRDefault="00AF0531" w:rsidP="00191B20">
      <w:pPr>
        <w:pStyle w:val="Literaturverzeichnis"/>
        <w:spacing w:before="0" w:after="0"/>
        <w:rPr>
          <w:lang w:val="de-DE"/>
        </w:rPr>
      </w:pPr>
      <w:bookmarkStart w:id="448" w:name="ref-Keller2016"/>
      <w:bookmarkEnd w:id="447"/>
      <w:r>
        <w:t xml:space="preserve">Keller, U., Strobel, A., </w:t>
      </w:r>
      <w:proofErr w:type="spellStart"/>
      <w:r>
        <w:t>Wollschläger</w:t>
      </w:r>
      <w:proofErr w:type="spellEnd"/>
      <w:r>
        <w:t xml:space="preserve">, R., </w:t>
      </w:r>
      <w:proofErr w:type="spellStart"/>
      <w:r>
        <w:t>Greiff</w:t>
      </w:r>
      <w:proofErr w:type="spellEnd"/>
      <w:r>
        <w:t xml:space="preserve">, S., Martin, R., </w:t>
      </w:r>
      <w:proofErr w:type="spellStart"/>
      <w:r>
        <w:t>Vainikainen</w:t>
      </w:r>
      <w:proofErr w:type="spellEnd"/>
      <w:r>
        <w:t xml:space="preserve">, M.-P., &amp; Preckel, F. (2019). A need for cognition scale for children and adolescents. </w:t>
      </w:r>
      <w:r>
        <w:rPr>
          <w:i/>
          <w:iCs/>
        </w:rPr>
        <w:t>European Journal of Psychological Assessment</w:t>
      </w:r>
      <w:r>
        <w:t xml:space="preserve">, </w:t>
      </w:r>
      <w:r>
        <w:rPr>
          <w:i/>
          <w:iCs/>
        </w:rPr>
        <w:t>35</w:t>
      </w:r>
      <w:r>
        <w:t xml:space="preserve">(1), 137–149. </w:t>
      </w:r>
      <w:hyperlink r:id="rId32">
        <w:r w:rsidRPr="00191B20">
          <w:rPr>
            <w:rStyle w:val="Hyperlink"/>
            <w:lang w:val="de-DE"/>
          </w:rPr>
          <w:t>https://doi.org/10.1027/1015-5759/a000370</w:t>
        </w:r>
      </w:hyperlink>
    </w:p>
    <w:p w14:paraId="34625666" w14:textId="77777777" w:rsidR="008428FA" w:rsidRDefault="00AF0531" w:rsidP="00191B20">
      <w:pPr>
        <w:pStyle w:val="Literaturverzeichnis"/>
        <w:spacing w:before="0" w:after="0"/>
      </w:pPr>
      <w:bookmarkStart w:id="449" w:name="ref-Kievit2018"/>
      <w:bookmarkEnd w:id="448"/>
      <w:proofErr w:type="spellStart"/>
      <w:r w:rsidRPr="00191B20">
        <w:rPr>
          <w:lang w:val="de-DE"/>
        </w:rPr>
        <w:t>Kievit</w:t>
      </w:r>
      <w:proofErr w:type="spellEnd"/>
      <w:r w:rsidRPr="00191B20">
        <w:rPr>
          <w:lang w:val="de-DE"/>
        </w:rPr>
        <w:t xml:space="preserve">, R. A., </w:t>
      </w:r>
      <w:proofErr w:type="spellStart"/>
      <w:r w:rsidRPr="00191B20">
        <w:rPr>
          <w:lang w:val="de-DE"/>
        </w:rPr>
        <w:t>Brandmaier</w:t>
      </w:r>
      <w:proofErr w:type="spellEnd"/>
      <w:r w:rsidRPr="00191B20">
        <w:rPr>
          <w:lang w:val="de-DE"/>
        </w:rPr>
        <w:t xml:space="preserve">, A. M., Ziegler, G., van </w:t>
      </w:r>
      <w:proofErr w:type="spellStart"/>
      <w:r w:rsidRPr="00191B20">
        <w:rPr>
          <w:lang w:val="de-DE"/>
        </w:rPr>
        <w:t>Harmelen</w:t>
      </w:r>
      <w:proofErr w:type="spellEnd"/>
      <w:r w:rsidRPr="00191B20">
        <w:rPr>
          <w:lang w:val="de-DE"/>
        </w:rPr>
        <w:t xml:space="preserve">, A.-L., de </w:t>
      </w:r>
      <w:proofErr w:type="spellStart"/>
      <w:r w:rsidRPr="00191B20">
        <w:rPr>
          <w:lang w:val="de-DE"/>
        </w:rPr>
        <w:t>Mooij</w:t>
      </w:r>
      <w:proofErr w:type="spellEnd"/>
      <w:r w:rsidRPr="00191B20">
        <w:rPr>
          <w:lang w:val="de-DE"/>
        </w:rPr>
        <w:t xml:space="preserve">, S. M. M., </w:t>
      </w:r>
      <w:proofErr w:type="spellStart"/>
      <w:r w:rsidRPr="00191B20">
        <w:rPr>
          <w:lang w:val="de-DE"/>
        </w:rPr>
        <w:t>Moutoussis</w:t>
      </w:r>
      <w:proofErr w:type="spellEnd"/>
      <w:r w:rsidRPr="00191B20">
        <w:rPr>
          <w:lang w:val="de-DE"/>
        </w:rPr>
        <w:t xml:space="preserve">, M., … </w:t>
      </w:r>
      <w:r>
        <w:t xml:space="preserve">Dolan, R. J. (2018). Developmental cognitive neuroscience using latent change score models: A tutorial and applications. </w:t>
      </w:r>
      <w:r>
        <w:rPr>
          <w:i/>
          <w:iCs/>
        </w:rPr>
        <w:t>Developmental Cognitive Neuroscience</w:t>
      </w:r>
      <w:r>
        <w:t xml:space="preserve">, </w:t>
      </w:r>
      <w:r>
        <w:rPr>
          <w:i/>
          <w:iCs/>
        </w:rPr>
        <w:t>33</w:t>
      </w:r>
      <w:r>
        <w:t xml:space="preserve">, 99–117. </w:t>
      </w:r>
      <w:hyperlink r:id="rId33">
        <w:r>
          <w:rPr>
            <w:rStyle w:val="Hyperlink"/>
          </w:rPr>
          <w:t>https://doi.org/10.1016/j.dcn.2017.11.007</w:t>
        </w:r>
      </w:hyperlink>
    </w:p>
    <w:p w14:paraId="3B9953B5" w14:textId="77777777" w:rsidR="008428FA" w:rsidRDefault="00AF0531" w:rsidP="00191B20">
      <w:pPr>
        <w:pStyle w:val="Literaturverzeichnis"/>
        <w:spacing w:before="0" w:after="0"/>
      </w:pPr>
      <w:bookmarkStart w:id="450" w:name="ref-Kriegbaum2018"/>
      <w:bookmarkEnd w:id="449"/>
      <w:proofErr w:type="spellStart"/>
      <w:r>
        <w:t>Kriegbaum</w:t>
      </w:r>
      <w:proofErr w:type="spellEnd"/>
      <w:r>
        <w:t xml:space="preserve">, K., Becker, N., &amp; </w:t>
      </w:r>
      <w:proofErr w:type="spellStart"/>
      <w:r>
        <w:t>Spinath</w:t>
      </w:r>
      <w:proofErr w:type="spellEnd"/>
      <w:r>
        <w:t xml:space="preserve">, B. (2018). The relative importance of intelligence and motivation as predictors of school achievement: A meta-analysis. </w:t>
      </w:r>
      <w:r>
        <w:rPr>
          <w:i/>
          <w:iCs/>
        </w:rPr>
        <w:t>Educational Research Review</w:t>
      </w:r>
      <w:r>
        <w:t xml:space="preserve">, </w:t>
      </w:r>
      <w:r>
        <w:rPr>
          <w:i/>
          <w:iCs/>
        </w:rPr>
        <w:t>25</w:t>
      </w:r>
      <w:r>
        <w:t xml:space="preserve">, 120–148. </w:t>
      </w:r>
      <w:hyperlink r:id="rId34">
        <w:r>
          <w:rPr>
            <w:rStyle w:val="Hyperlink"/>
          </w:rPr>
          <w:t>https://doi.org/10.1016/j.edurev.2018.10.001</w:t>
        </w:r>
      </w:hyperlink>
    </w:p>
    <w:p w14:paraId="042D19A1" w14:textId="77777777" w:rsidR="008428FA" w:rsidRDefault="00AF0531" w:rsidP="00191B20">
      <w:pPr>
        <w:pStyle w:val="Literaturverzeichnis"/>
        <w:spacing w:before="0" w:after="0"/>
      </w:pPr>
      <w:bookmarkStart w:id="451" w:name="ref-Larson2011"/>
      <w:bookmarkEnd w:id="450"/>
      <w:r>
        <w:t xml:space="preserve">Larsen, R. (2011). Missing data imputation versus full information maximum likelihood with second-level dependencies. </w:t>
      </w:r>
      <w:r>
        <w:rPr>
          <w:i/>
          <w:iCs/>
        </w:rPr>
        <w:t>Structural Equation Modeling: A Multidisciplinary Journal</w:t>
      </w:r>
      <w:r>
        <w:t xml:space="preserve">, </w:t>
      </w:r>
      <w:r>
        <w:rPr>
          <w:i/>
          <w:iCs/>
        </w:rPr>
        <w:t>18</w:t>
      </w:r>
      <w:r>
        <w:t xml:space="preserve">(4), 649–662. </w:t>
      </w:r>
      <w:hyperlink r:id="rId35">
        <w:r>
          <w:rPr>
            <w:rStyle w:val="Hyperlink"/>
          </w:rPr>
          <w:t>https://doi.org/10.1080/10705511.2011.607721</w:t>
        </w:r>
      </w:hyperlink>
    </w:p>
    <w:p w14:paraId="513CE4EB" w14:textId="77777777" w:rsidR="008428FA" w:rsidRDefault="00AF0531" w:rsidP="00191B20">
      <w:pPr>
        <w:pStyle w:val="Literaturverzeichnis"/>
        <w:spacing w:before="0" w:after="0"/>
      </w:pPr>
      <w:bookmarkStart w:id="452" w:name="ref-Lavrijsen2021"/>
      <w:bookmarkEnd w:id="451"/>
      <w:proofErr w:type="spellStart"/>
      <w:r>
        <w:t>Lavrijsen</w:t>
      </w:r>
      <w:proofErr w:type="spellEnd"/>
      <w:r>
        <w:t xml:space="preserve">, J., </w:t>
      </w:r>
      <w:proofErr w:type="spellStart"/>
      <w:r>
        <w:t>Vansteenkiste</w:t>
      </w:r>
      <w:proofErr w:type="spellEnd"/>
      <w:r>
        <w:t xml:space="preserve">, M., </w:t>
      </w:r>
      <w:proofErr w:type="spellStart"/>
      <w:r>
        <w:t>Boncquet</w:t>
      </w:r>
      <w:proofErr w:type="spellEnd"/>
      <w:r>
        <w:t xml:space="preserve">, M., &amp; </w:t>
      </w:r>
      <w:proofErr w:type="spellStart"/>
      <w:r>
        <w:t>Verschueren</w:t>
      </w:r>
      <w:proofErr w:type="spellEnd"/>
      <w:r>
        <w:t xml:space="preserve">, K. (2021). Does motivation predict changes in academic achievement beyond intelligence and personality? A </w:t>
      </w:r>
      <w:proofErr w:type="spellStart"/>
      <w:r>
        <w:t>multitheoretical</w:t>
      </w:r>
      <w:proofErr w:type="spellEnd"/>
      <w:r>
        <w:t xml:space="preserve"> perspective. </w:t>
      </w:r>
      <w:r>
        <w:rPr>
          <w:i/>
          <w:iCs/>
        </w:rPr>
        <w:t>Journal of Educational Psychology</w:t>
      </w:r>
      <w:r>
        <w:t xml:space="preserve">. </w:t>
      </w:r>
      <w:hyperlink r:id="rId36">
        <w:r>
          <w:rPr>
            <w:rStyle w:val="Hyperlink"/>
          </w:rPr>
          <w:t>https://doi.org/10.1037/edu0000666</w:t>
        </w:r>
      </w:hyperlink>
    </w:p>
    <w:p w14:paraId="2826E463" w14:textId="7134CBCC" w:rsidR="008428FA" w:rsidRPr="00FB6707" w:rsidRDefault="00AF0531" w:rsidP="00191B20">
      <w:pPr>
        <w:pStyle w:val="Literaturverzeichnis"/>
        <w:spacing w:before="0" w:after="0"/>
        <w:rPr>
          <w:ins w:id="453" w:author="Alexander Strobel" w:date="2023-03-08T16:18:00Z"/>
          <w:rStyle w:val="Hyperlink"/>
        </w:rPr>
      </w:pPr>
      <w:bookmarkStart w:id="454" w:name="ref-Li2021"/>
      <w:bookmarkEnd w:id="452"/>
      <w:r>
        <w:t xml:space="preserve">Li, X., Huebner, E. S., &amp; Tian, L. &amp;. (2021). Relations between achievement task values and academic achievement and depressive symptoms in Chinese elementary school students: Variable-centered and person-centered perspectives. </w:t>
      </w:r>
      <w:r w:rsidRPr="00FB6707">
        <w:rPr>
          <w:i/>
          <w:iCs/>
        </w:rPr>
        <w:t>School Psychology</w:t>
      </w:r>
      <w:r w:rsidRPr="00FB6707">
        <w:t xml:space="preserve">, </w:t>
      </w:r>
      <w:r w:rsidRPr="00FB6707">
        <w:rPr>
          <w:i/>
          <w:iCs/>
        </w:rPr>
        <w:t>36</w:t>
      </w:r>
      <w:r w:rsidRPr="00FB6707">
        <w:t xml:space="preserve">(3), 167–180. </w:t>
      </w:r>
      <w:hyperlink r:id="rId37">
        <w:r w:rsidRPr="00FB6707">
          <w:rPr>
            <w:rStyle w:val="Hyperlink"/>
          </w:rPr>
          <w:t>https://doi.org/10.1037/spq0000384</w:t>
        </w:r>
      </w:hyperlink>
    </w:p>
    <w:p w14:paraId="117B3584" w14:textId="1E31790C" w:rsidR="006D7613" w:rsidRPr="006D7613" w:rsidRDefault="006D7613" w:rsidP="00191B20">
      <w:pPr>
        <w:pStyle w:val="Literaturverzeichnis"/>
        <w:spacing w:before="0" w:after="0"/>
      </w:pPr>
      <w:r w:rsidRPr="006D7613">
        <w:lastRenderedPageBreak/>
        <w:t>Little</w:t>
      </w:r>
      <w:r>
        <w:t>,</w:t>
      </w:r>
      <w:r w:rsidRPr="006D7613">
        <w:t xml:space="preserve"> T</w:t>
      </w:r>
      <w:r>
        <w:t xml:space="preserve">. </w:t>
      </w:r>
      <w:r w:rsidRPr="006D7613">
        <w:t>D</w:t>
      </w:r>
      <w:r>
        <w:t>.</w:t>
      </w:r>
      <w:r w:rsidRPr="006D7613">
        <w:t>, Cunningham</w:t>
      </w:r>
      <w:r>
        <w:t>,</w:t>
      </w:r>
      <w:r w:rsidRPr="006D7613">
        <w:t xml:space="preserve"> W</w:t>
      </w:r>
      <w:r>
        <w:t xml:space="preserve">. </w:t>
      </w:r>
      <w:r w:rsidRPr="006D7613">
        <w:t>A</w:t>
      </w:r>
      <w:r>
        <w:t>.</w:t>
      </w:r>
      <w:r w:rsidRPr="006D7613">
        <w:t>, Shahar</w:t>
      </w:r>
      <w:r>
        <w:t>,</w:t>
      </w:r>
      <w:r w:rsidRPr="006D7613">
        <w:t xml:space="preserve"> G</w:t>
      </w:r>
      <w:r>
        <w:t>.</w:t>
      </w:r>
      <w:r w:rsidRPr="006D7613">
        <w:t xml:space="preserve">, </w:t>
      </w:r>
      <w:r>
        <w:t xml:space="preserve">&amp; </w:t>
      </w:r>
      <w:proofErr w:type="spellStart"/>
      <w:r w:rsidRPr="006D7613">
        <w:t>Widaman</w:t>
      </w:r>
      <w:proofErr w:type="spellEnd"/>
      <w:r>
        <w:t>,</w:t>
      </w:r>
      <w:r w:rsidRPr="006D7613">
        <w:t xml:space="preserve"> K</w:t>
      </w:r>
      <w:r>
        <w:t xml:space="preserve">. </w:t>
      </w:r>
      <w:r w:rsidRPr="006D7613">
        <w:t xml:space="preserve">F. </w:t>
      </w:r>
      <w:r>
        <w:t xml:space="preserve">(2002). </w:t>
      </w:r>
      <w:r w:rsidRPr="006D7613">
        <w:t xml:space="preserve">To parcel or not to parcel: Exploring the question, weighing the merits. </w:t>
      </w:r>
      <w:r w:rsidRPr="006D7613">
        <w:rPr>
          <w:i/>
          <w:iCs/>
        </w:rPr>
        <w:t>Structural Equation Modeling: A Multidisciplinary Journal, 9</w:t>
      </w:r>
      <w:r w:rsidRPr="006D7613">
        <w:t>(2)</w:t>
      </w:r>
      <w:r>
        <w:t xml:space="preserve">, </w:t>
      </w:r>
      <w:r w:rsidRPr="006D7613">
        <w:t>151</w:t>
      </w:r>
      <w:r>
        <w:t>-1</w:t>
      </w:r>
      <w:r w:rsidRPr="006D7613">
        <w:t xml:space="preserve">73. </w:t>
      </w:r>
      <w:ins w:id="455" w:author="Alexander Strobel" w:date="2023-03-08T16:20:00Z">
        <w:r>
          <w:fldChar w:fldCharType="begin"/>
        </w:r>
        <w:r>
          <w:instrText xml:space="preserve"> HYPERLINK "https://doi.org/10.1207/%20S15328007SEM0902_1" </w:instrText>
        </w:r>
        <w:r>
          <w:fldChar w:fldCharType="separate"/>
        </w:r>
        <w:r w:rsidRPr="006D7613">
          <w:rPr>
            <w:rStyle w:val="Hyperlink"/>
          </w:rPr>
          <w:t>https://doi.org/10.1207/ S15328007SEM0902_1</w:t>
        </w:r>
        <w:r>
          <w:fldChar w:fldCharType="end"/>
        </w:r>
      </w:ins>
      <w:ins w:id="456" w:author="Alexander Strobel" w:date="2023-03-08T16:19:00Z">
        <w:r>
          <w:t xml:space="preserve"> </w:t>
        </w:r>
      </w:ins>
      <w:r>
        <w:t xml:space="preserve"> </w:t>
      </w:r>
    </w:p>
    <w:p w14:paraId="77147BB5" w14:textId="77777777" w:rsidR="008428FA" w:rsidRDefault="00AF0531" w:rsidP="00191B20">
      <w:pPr>
        <w:pStyle w:val="Literaturverzeichnis"/>
        <w:spacing w:before="0" w:after="0"/>
      </w:pPr>
      <w:bookmarkStart w:id="457" w:name="ref-Luong2017"/>
      <w:bookmarkEnd w:id="454"/>
      <w:r w:rsidRPr="00191B20">
        <w:rPr>
          <w:lang w:val="de-DE"/>
        </w:rPr>
        <w:t xml:space="preserve">Luong, C., Strobel, A., Wollschläger, R., Greiff, S., </w:t>
      </w:r>
      <w:proofErr w:type="spellStart"/>
      <w:r w:rsidRPr="00191B20">
        <w:rPr>
          <w:lang w:val="de-DE"/>
        </w:rPr>
        <w:t>Vainikainen</w:t>
      </w:r>
      <w:proofErr w:type="spellEnd"/>
      <w:r w:rsidRPr="00191B20">
        <w:rPr>
          <w:lang w:val="de-DE"/>
        </w:rPr>
        <w:t xml:space="preserve">, M.-P., &amp; Preckel, F. (2017). </w:t>
      </w:r>
      <w:r>
        <w:t xml:space="preserve">Need for cognition in children and adolescents: Behavioral correlates and relations to academic achievement and potential. </w:t>
      </w:r>
      <w:r>
        <w:rPr>
          <w:i/>
          <w:iCs/>
        </w:rPr>
        <w:t>Learning and Individual Differences</w:t>
      </w:r>
      <w:r>
        <w:t xml:space="preserve">, </w:t>
      </w:r>
      <w:r>
        <w:rPr>
          <w:i/>
          <w:iCs/>
        </w:rPr>
        <w:t>53</w:t>
      </w:r>
      <w:r>
        <w:t xml:space="preserve">, 103–113. </w:t>
      </w:r>
      <w:hyperlink r:id="rId38">
        <w:r>
          <w:rPr>
            <w:rStyle w:val="Hyperlink"/>
          </w:rPr>
          <w:t>https://doi.org/10.1016/j.lindif.2016.10.019</w:t>
        </w:r>
      </w:hyperlink>
    </w:p>
    <w:p w14:paraId="67DAD579" w14:textId="77777777" w:rsidR="008428FA" w:rsidRDefault="00AF0531" w:rsidP="00191B20">
      <w:pPr>
        <w:pStyle w:val="Literaturverzeichnis"/>
        <w:spacing w:before="0" w:after="0"/>
      </w:pPr>
      <w:bookmarkStart w:id="458" w:name="ref-Marsh1990"/>
      <w:bookmarkEnd w:id="457"/>
      <w:r>
        <w:t xml:space="preserve">Marsh, H. W. (1990). Causal ordering of academic self-concept and academic achievement: A </w:t>
      </w:r>
      <w:proofErr w:type="spellStart"/>
      <w:r>
        <w:t>multiwave</w:t>
      </w:r>
      <w:proofErr w:type="spellEnd"/>
      <w:r>
        <w:t xml:space="preserve">, longitudinal panel analysis. </w:t>
      </w:r>
      <w:r>
        <w:rPr>
          <w:i/>
          <w:iCs/>
        </w:rPr>
        <w:t>Journal of Educational Psychology</w:t>
      </w:r>
      <w:r>
        <w:t xml:space="preserve">, </w:t>
      </w:r>
      <w:r>
        <w:rPr>
          <w:i/>
          <w:iCs/>
        </w:rPr>
        <w:t>82</w:t>
      </w:r>
      <w:r>
        <w:t xml:space="preserve">, 646–656. </w:t>
      </w:r>
      <w:hyperlink r:id="rId39">
        <w:r>
          <w:rPr>
            <w:rStyle w:val="Hyperlink"/>
          </w:rPr>
          <w:t>https://doi.org/10.1037/0022-0663.82.4.646</w:t>
        </w:r>
      </w:hyperlink>
    </w:p>
    <w:p w14:paraId="513C7393" w14:textId="77777777" w:rsidR="008428FA" w:rsidRDefault="00AF0531" w:rsidP="00191B20">
      <w:pPr>
        <w:pStyle w:val="Literaturverzeichnis"/>
        <w:spacing w:before="0" w:after="0"/>
      </w:pPr>
      <w:bookmarkStart w:id="459" w:name="ref-Marsh2011"/>
      <w:bookmarkEnd w:id="458"/>
      <w:r>
        <w:t xml:space="preserve">Marsh, H. W., &amp; Martin, A. J. (2011). Academic self-concept and academic achievement: Relations and causal ordering. </w:t>
      </w:r>
      <w:r>
        <w:rPr>
          <w:i/>
          <w:iCs/>
        </w:rPr>
        <w:t>British Journal of Educational Psychology</w:t>
      </w:r>
      <w:r>
        <w:t xml:space="preserve">, </w:t>
      </w:r>
      <w:r>
        <w:rPr>
          <w:i/>
          <w:iCs/>
        </w:rPr>
        <w:t>81</w:t>
      </w:r>
      <w:r>
        <w:t xml:space="preserve">, 59–77. </w:t>
      </w:r>
      <w:hyperlink r:id="rId40">
        <w:r>
          <w:rPr>
            <w:rStyle w:val="Hyperlink"/>
          </w:rPr>
          <w:t>https://doi.org/10.1348/000709910X50350</w:t>
        </w:r>
      </w:hyperlink>
    </w:p>
    <w:p w14:paraId="172AA878" w14:textId="77777777" w:rsidR="008428FA" w:rsidRDefault="00AF0531" w:rsidP="00191B20">
      <w:pPr>
        <w:pStyle w:val="Literaturverzeichnis"/>
        <w:spacing w:before="0" w:after="0"/>
      </w:pPr>
      <w:bookmarkStart w:id="460" w:name="ref-Marsh2005"/>
      <w:bookmarkEnd w:id="459"/>
      <w:r>
        <w:t xml:space="preserve">Marsh, H. W., Trautwein, U., </w:t>
      </w:r>
      <w:proofErr w:type="spellStart"/>
      <w:r>
        <w:t>Lüdtke</w:t>
      </w:r>
      <w:proofErr w:type="spellEnd"/>
      <w:r>
        <w:t xml:space="preserve">, O., </w:t>
      </w:r>
      <w:proofErr w:type="spellStart"/>
      <w:r>
        <w:t>Köller</w:t>
      </w:r>
      <w:proofErr w:type="spellEnd"/>
      <w:r>
        <w:t xml:space="preserve">, O., &amp; Baumert, J. (2005). Academic self-concept, interest, grades, and standardized test scores: Reciprocal effects models of causal ordering. </w:t>
      </w:r>
      <w:r>
        <w:rPr>
          <w:i/>
          <w:iCs/>
        </w:rPr>
        <w:t>Child Development</w:t>
      </w:r>
      <w:r>
        <w:t xml:space="preserve">, </w:t>
      </w:r>
      <w:r>
        <w:rPr>
          <w:i/>
          <w:iCs/>
        </w:rPr>
        <w:t>76</w:t>
      </w:r>
      <w:r>
        <w:t xml:space="preserve">(2), 397–416. </w:t>
      </w:r>
      <w:hyperlink r:id="rId41">
        <w:r>
          <w:rPr>
            <w:rStyle w:val="Hyperlink"/>
          </w:rPr>
          <w:t>https://doi.org/10.1111/j.1467-8624.2005.00853.x</w:t>
        </w:r>
      </w:hyperlink>
    </w:p>
    <w:p w14:paraId="5A8DC3CE" w14:textId="77777777" w:rsidR="008428FA" w:rsidRDefault="00AF0531" w:rsidP="00191B20">
      <w:pPr>
        <w:pStyle w:val="Literaturverzeichnis"/>
        <w:spacing w:before="0" w:after="0"/>
      </w:pPr>
      <w:bookmarkStart w:id="461" w:name="ref-McClelland1953"/>
      <w:bookmarkEnd w:id="460"/>
      <w:r>
        <w:t xml:space="preserve">McClelland, D. C., Atkinson, J. W., Clark, R. A., &amp; Lowell, E. L. &amp;. (1953). </w:t>
      </w:r>
      <w:r>
        <w:rPr>
          <w:i/>
          <w:iCs/>
        </w:rPr>
        <w:t>The achievement motive</w:t>
      </w:r>
      <w:r>
        <w:t>. New York: Appleton-Century Crofts.</w:t>
      </w:r>
    </w:p>
    <w:p w14:paraId="0B9DA93B" w14:textId="77777777" w:rsidR="008428FA" w:rsidRDefault="00AF0531" w:rsidP="00191B20">
      <w:pPr>
        <w:pStyle w:val="Literaturverzeichnis"/>
        <w:spacing w:before="0" w:after="0"/>
      </w:pPr>
      <w:bookmarkStart w:id="462" w:name="ref-Meier2014"/>
      <w:bookmarkEnd w:id="461"/>
      <w:r>
        <w:t xml:space="preserve">Meier, E., </w:t>
      </w:r>
      <w:proofErr w:type="spellStart"/>
      <w:r>
        <w:t>Vogl</w:t>
      </w:r>
      <w:proofErr w:type="spellEnd"/>
      <w:r>
        <w:t xml:space="preserve">, K., &amp; Preckel, F. (2014). Motivational characteristics of students in gifted classes: The pivotal role of need for cognition. </w:t>
      </w:r>
      <w:r>
        <w:rPr>
          <w:i/>
          <w:iCs/>
        </w:rPr>
        <w:t>Learning and Individual Differences</w:t>
      </w:r>
      <w:r>
        <w:t xml:space="preserve">, </w:t>
      </w:r>
      <w:r>
        <w:rPr>
          <w:i/>
          <w:iCs/>
        </w:rPr>
        <w:t>33</w:t>
      </w:r>
      <w:r>
        <w:t xml:space="preserve">, 39–46. </w:t>
      </w:r>
      <w:hyperlink r:id="rId42">
        <w:r>
          <w:rPr>
            <w:rStyle w:val="Hyperlink"/>
          </w:rPr>
          <w:t>https://doi.org/10.1016/j.lindif.2014.04.006</w:t>
        </w:r>
      </w:hyperlink>
    </w:p>
    <w:p w14:paraId="3A71E56C" w14:textId="77777777" w:rsidR="008428FA" w:rsidRDefault="00AF0531" w:rsidP="00191B20">
      <w:pPr>
        <w:pStyle w:val="Literaturverzeichnis"/>
        <w:spacing w:before="0" w:after="0"/>
      </w:pPr>
      <w:bookmarkStart w:id="463" w:name="ref-Meyer2019"/>
      <w:bookmarkEnd w:id="462"/>
      <w:r>
        <w:lastRenderedPageBreak/>
        <w:t xml:space="preserve">Meyer, J., Fleckenstein, J., &amp; </w:t>
      </w:r>
      <w:proofErr w:type="spellStart"/>
      <w:r>
        <w:t>Köller</w:t>
      </w:r>
      <w:proofErr w:type="spellEnd"/>
      <w:r>
        <w:t xml:space="preserve">, O. (2019). Expectancy value interactions and academic achievement: Differential relationships with achievement measures. </w:t>
      </w:r>
      <w:r>
        <w:rPr>
          <w:i/>
          <w:iCs/>
        </w:rPr>
        <w:t>Contemporary Educational Psychology</w:t>
      </w:r>
      <w:r>
        <w:t xml:space="preserve">, </w:t>
      </w:r>
      <w:r>
        <w:rPr>
          <w:i/>
          <w:iCs/>
        </w:rPr>
        <w:t>58</w:t>
      </w:r>
      <w:r>
        <w:t xml:space="preserve">, 58–74. </w:t>
      </w:r>
      <w:hyperlink r:id="rId43">
        <w:r>
          <w:rPr>
            <w:rStyle w:val="Hyperlink"/>
          </w:rPr>
          <w:t>https://doi.org/10.1016/j.cedpsych.2019.01.006</w:t>
        </w:r>
      </w:hyperlink>
    </w:p>
    <w:p w14:paraId="3E7B216C" w14:textId="77777777" w:rsidR="008428FA" w:rsidRPr="00191B20" w:rsidRDefault="00AF0531" w:rsidP="00191B20">
      <w:pPr>
        <w:pStyle w:val="Literaturverzeichnis"/>
        <w:spacing w:before="0" w:after="0"/>
        <w:rPr>
          <w:lang w:val="de-DE"/>
        </w:rPr>
      </w:pPr>
      <w:bookmarkStart w:id="464" w:name="ref-Moeller2004"/>
      <w:bookmarkEnd w:id="463"/>
      <w:proofErr w:type="spellStart"/>
      <w:r>
        <w:t>Möller</w:t>
      </w:r>
      <w:proofErr w:type="spellEnd"/>
      <w:r>
        <w:t xml:space="preserve">, J., &amp; </w:t>
      </w:r>
      <w:proofErr w:type="spellStart"/>
      <w:r>
        <w:t>Köller</w:t>
      </w:r>
      <w:proofErr w:type="spellEnd"/>
      <w:r>
        <w:t xml:space="preserve">, O. (2004). </w:t>
      </w:r>
      <w:r w:rsidRPr="00191B20">
        <w:rPr>
          <w:lang w:val="de-DE"/>
        </w:rPr>
        <w:t xml:space="preserve">Die Genese akademischer Selbstkonzepte [The </w:t>
      </w:r>
      <w:proofErr w:type="spellStart"/>
      <w:r w:rsidRPr="00191B20">
        <w:rPr>
          <w:lang w:val="de-DE"/>
        </w:rPr>
        <w:t>genesis</w:t>
      </w:r>
      <w:proofErr w:type="spellEnd"/>
      <w:r w:rsidRPr="00191B20">
        <w:rPr>
          <w:lang w:val="de-DE"/>
        </w:rPr>
        <w:t xml:space="preserve"> </w:t>
      </w:r>
      <w:proofErr w:type="spellStart"/>
      <w:r w:rsidRPr="00191B20">
        <w:rPr>
          <w:lang w:val="de-DE"/>
        </w:rPr>
        <w:t>of</w:t>
      </w:r>
      <w:proofErr w:type="spellEnd"/>
      <w:r w:rsidRPr="00191B20">
        <w:rPr>
          <w:lang w:val="de-DE"/>
        </w:rPr>
        <w:t xml:space="preserve"> </w:t>
      </w:r>
      <w:proofErr w:type="spellStart"/>
      <w:r w:rsidRPr="00191B20">
        <w:rPr>
          <w:lang w:val="de-DE"/>
        </w:rPr>
        <w:t>academic</w:t>
      </w:r>
      <w:proofErr w:type="spellEnd"/>
      <w:r w:rsidRPr="00191B20">
        <w:rPr>
          <w:lang w:val="de-DE"/>
        </w:rPr>
        <w:t xml:space="preserve"> </w:t>
      </w:r>
      <w:proofErr w:type="spellStart"/>
      <w:r w:rsidRPr="00191B20">
        <w:rPr>
          <w:lang w:val="de-DE"/>
        </w:rPr>
        <w:t>self-concepts</w:t>
      </w:r>
      <w:proofErr w:type="spellEnd"/>
      <w:r w:rsidRPr="00191B20">
        <w:rPr>
          <w:lang w:val="de-DE"/>
        </w:rPr>
        <w:t xml:space="preserve">]. </w:t>
      </w:r>
      <w:r w:rsidRPr="00191B20">
        <w:rPr>
          <w:i/>
          <w:iCs/>
          <w:lang w:val="de-DE"/>
        </w:rPr>
        <w:t>Psychologische Rundschau</w:t>
      </w:r>
      <w:r w:rsidRPr="00191B20">
        <w:rPr>
          <w:lang w:val="de-DE"/>
        </w:rPr>
        <w:t xml:space="preserve">, </w:t>
      </w:r>
      <w:r w:rsidRPr="00191B20">
        <w:rPr>
          <w:i/>
          <w:iCs/>
          <w:lang w:val="de-DE"/>
        </w:rPr>
        <w:t>55</w:t>
      </w:r>
      <w:r w:rsidRPr="00191B20">
        <w:rPr>
          <w:lang w:val="de-DE"/>
        </w:rPr>
        <w:t xml:space="preserve">(1), 19–27. </w:t>
      </w:r>
      <w:r w:rsidR="00000000">
        <w:fldChar w:fldCharType="begin"/>
      </w:r>
      <w:r w:rsidR="00000000" w:rsidRPr="008417D8">
        <w:rPr>
          <w:lang w:val="de-DE"/>
          <w:rPrChange w:id="465" w:author="Alexander Strobel" w:date="2023-08-09T09:18:00Z">
            <w:rPr/>
          </w:rPrChange>
        </w:rPr>
        <w:instrText>HYPERLINK "https://doi.org/10.1026/0033-3042.55.1.19" \h</w:instrText>
      </w:r>
      <w:r w:rsidR="00000000">
        <w:fldChar w:fldCharType="separate"/>
      </w:r>
      <w:r w:rsidRPr="00191B20">
        <w:rPr>
          <w:rStyle w:val="Hyperlink"/>
          <w:lang w:val="de-DE"/>
        </w:rPr>
        <w:t>https://doi.org/10.1026/0033-3042.55.1.19</w:t>
      </w:r>
      <w:r w:rsidR="00000000">
        <w:rPr>
          <w:rStyle w:val="Hyperlink"/>
          <w:lang w:val="de-DE"/>
        </w:rPr>
        <w:fldChar w:fldCharType="end"/>
      </w:r>
    </w:p>
    <w:p w14:paraId="14BE0720" w14:textId="77777777" w:rsidR="008428FA" w:rsidRDefault="00AF0531" w:rsidP="00191B20">
      <w:pPr>
        <w:pStyle w:val="Literaturverzeichnis"/>
        <w:spacing w:before="0" w:after="0"/>
      </w:pPr>
      <w:bookmarkStart w:id="466" w:name="ref-Moeller2011"/>
      <w:bookmarkEnd w:id="464"/>
      <w:r w:rsidRPr="00191B20">
        <w:rPr>
          <w:lang w:val="de-DE"/>
        </w:rPr>
        <w:t xml:space="preserve">Möller, J., </w:t>
      </w:r>
      <w:proofErr w:type="spellStart"/>
      <w:r w:rsidRPr="00191B20">
        <w:rPr>
          <w:lang w:val="de-DE"/>
        </w:rPr>
        <w:t>Retelsdorf</w:t>
      </w:r>
      <w:proofErr w:type="spellEnd"/>
      <w:r w:rsidRPr="00191B20">
        <w:rPr>
          <w:lang w:val="de-DE"/>
        </w:rPr>
        <w:t xml:space="preserve">, J., Köller, O., &amp; Marsh, H. W. (2011). </w:t>
      </w:r>
      <w:r>
        <w:t xml:space="preserve">The reciprocal internal/external frame of reference model: An integration of models of relations between academic achievement and self-concept. </w:t>
      </w:r>
      <w:r>
        <w:rPr>
          <w:i/>
          <w:iCs/>
        </w:rPr>
        <w:t>American Educational Research Journal</w:t>
      </w:r>
      <w:r>
        <w:t xml:space="preserve">, </w:t>
      </w:r>
      <w:r>
        <w:rPr>
          <w:i/>
          <w:iCs/>
        </w:rPr>
        <w:t>48</w:t>
      </w:r>
      <w:r>
        <w:t xml:space="preserve">(6), 1315–1346. </w:t>
      </w:r>
      <w:hyperlink r:id="rId44">
        <w:r>
          <w:rPr>
            <w:rStyle w:val="Hyperlink"/>
          </w:rPr>
          <w:t>https://doi.org/10.3102/0002831211419649</w:t>
        </w:r>
      </w:hyperlink>
    </w:p>
    <w:p w14:paraId="592416C3" w14:textId="4E7C8176" w:rsidR="008428FA" w:rsidRDefault="00AF0531" w:rsidP="00191B20">
      <w:pPr>
        <w:pStyle w:val="Literaturverzeichnis"/>
        <w:spacing w:before="0" w:after="0"/>
        <w:rPr>
          <w:ins w:id="467" w:author="Alexander Strobel" w:date="2023-03-06T18:05:00Z"/>
          <w:rStyle w:val="Hyperlink"/>
        </w:rPr>
      </w:pPr>
      <w:bookmarkStart w:id="468" w:name="ref-Moeller2020"/>
      <w:bookmarkEnd w:id="466"/>
      <w:proofErr w:type="spellStart"/>
      <w:r>
        <w:t>Möller</w:t>
      </w:r>
      <w:proofErr w:type="spellEnd"/>
      <w:r>
        <w:t xml:space="preserve">, J., </w:t>
      </w:r>
      <w:proofErr w:type="spellStart"/>
      <w:r>
        <w:t>Zitzmann</w:t>
      </w:r>
      <w:proofErr w:type="spellEnd"/>
      <w:r>
        <w:t xml:space="preserve">, S., </w:t>
      </w:r>
      <w:proofErr w:type="spellStart"/>
      <w:r>
        <w:t>Machts</w:t>
      </w:r>
      <w:proofErr w:type="spellEnd"/>
      <w:r>
        <w:t xml:space="preserve">, N., Helm, F., &amp; Wolff, F. (2020). A meta-analysis of relations between achievement and self-perception. </w:t>
      </w:r>
      <w:r>
        <w:rPr>
          <w:i/>
          <w:iCs/>
        </w:rPr>
        <w:t>Review of Educational Research</w:t>
      </w:r>
      <w:r>
        <w:t xml:space="preserve">, </w:t>
      </w:r>
      <w:r>
        <w:rPr>
          <w:i/>
          <w:iCs/>
        </w:rPr>
        <w:t>90</w:t>
      </w:r>
      <w:r>
        <w:t xml:space="preserve">(3), 376–419. </w:t>
      </w:r>
      <w:hyperlink r:id="rId45">
        <w:r>
          <w:rPr>
            <w:rStyle w:val="Hyperlink"/>
          </w:rPr>
          <w:t>https://doi.org/10.3102/0034654320919354</w:t>
        </w:r>
      </w:hyperlink>
    </w:p>
    <w:p w14:paraId="197F7572" w14:textId="09951E31" w:rsidR="00645927" w:rsidRDefault="00645927" w:rsidP="00191B20">
      <w:pPr>
        <w:pStyle w:val="Literaturverzeichnis"/>
        <w:spacing w:before="0" w:after="0"/>
      </w:pPr>
      <w:proofErr w:type="spellStart"/>
      <w:ins w:id="469" w:author="Alexander Strobel" w:date="2023-03-06T18:05:00Z">
        <w:r w:rsidRPr="00645927">
          <w:t>Moshagen</w:t>
        </w:r>
        <w:proofErr w:type="spellEnd"/>
        <w:r w:rsidRPr="00645927">
          <w:t xml:space="preserve">, M., &amp; </w:t>
        </w:r>
        <w:proofErr w:type="spellStart"/>
        <w:r w:rsidRPr="00645927">
          <w:t>Erdfelder</w:t>
        </w:r>
        <w:proofErr w:type="spellEnd"/>
        <w:r w:rsidRPr="00645927">
          <w:t xml:space="preserve">, E. (2016). A new strategy for testing structural equation models. </w:t>
        </w:r>
        <w:r w:rsidRPr="00FB6707">
          <w:rPr>
            <w:i/>
            <w:iCs/>
          </w:rPr>
          <w:t>Structural Equation Modeling, 23</w:t>
        </w:r>
        <w:r w:rsidRPr="00645927">
          <w:t xml:space="preserve">, 54-60. </w:t>
        </w:r>
        <w:r>
          <w:fldChar w:fldCharType="begin"/>
        </w:r>
        <w:r>
          <w:instrText xml:space="preserve"> HYPERLINK "</w:instrText>
        </w:r>
        <w:r w:rsidRPr="00645927">
          <w:instrText>https://doi.org/10.1080/10705511.2014.950896</w:instrText>
        </w:r>
        <w:r>
          <w:instrText xml:space="preserve">" </w:instrText>
        </w:r>
        <w:r>
          <w:fldChar w:fldCharType="separate"/>
        </w:r>
        <w:r w:rsidRPr="00CD7814">
          <w:rPr>
            <w:rStyle w:val="Hyperlink"/>
          </w:rPr>
          <w:t>https://doi.org/10.1080/10705511.2014.950896</w:t>
        </w:r>
        <w:r>
          <w:fldChar w:fldCharType="end"/>
        </w:r>
        <w:r>
          <w:t xml:space="preserve"> </w:t>
        </w:r>
      </w:ins>
    </w:p>
    <w:p w14:paraId="588A2343" w14:textId="77777777" w:rsidR="008428FA" w:rsidRDefault="00AF0531" w:rsidP="00191B20">
      <w:pPr>
        <w:pStyle w:val="Literaturverzeichnis"/>
        <w:spacing w:before="0" w:after="0"/>
      </w:pPr>
      <w:bookmarkStart w:id="470" w:name="ref-R-here"/>
      <w:bookmarkEnd w:id="468"/>
      <w:r>
        <w:t xml:space="preserve">Müller, K. (2020). </w:t>
      </w:r>
      <w:r>
        <w:rPr>
          <w:i/>
          <w:iCs/>
        </w:rPr>
        <w:t>Here: A simpler way to find your files</w:t>
      </w:r>
      <w:r>
        <w:t xml:space="preserve">. Retrieved from </w:t>
      </w:r>
      <w:hyperlink r:id="rId46">
        <w:r>
          <w:rPr>
            <w:rStyle w:val="Hyperlink"/>
          </w:rPr>
          <w:t>https://CRAN.R-project.org/package=here</w:t>
        </w:r>
      </w:hyperlink>
    </w:p>
    <w:p w14:paraId="467794CF" w14:textId="6A92DAFB" w:rsidR="008428FA" w:rsidRDefault="00AF0531" w:rsidP="00191B20">
      <w:pPr>
        <w:pStyle w:val="Literaturverzeichnis"/>
        <w:spacing w:before="0" w:after="0"/>
        <w:rPr>
          <w:ins w:id="471" w:author="Alexander Strobel" w:date="2023-03-14T10:41:00Z"/>
        </w:rPr>
      </w:pPr>
      <w:bookmarkStart w:id="472" w:name="ref-Murray1938"/>
      <w:bookmarkEnd w:id="470"/>
      <w:r>
        <w:t xml:space="preserve">Murray, H. A. (1938). </w:t>
      </w:r>
      <w:r>
        <w:rPr>
          <w:i/>
          <w:iCs/>
        </w:rPr>
        <w:t>Explorations in personality</w:t>
      </w:r>
      <w:r>
        <w:t>. Oxford University Press.</w:t>
      </w:r>
    </w:p>
    <w:p w14:paraId="1EE7CA98" w14:textId="030BB634" w:rsidR="00BB51B2" w:rsidRDefault="00BB51B2" w:rsidP="00191B20">
      <w:pPr>
        <w:pStyle w:val="Literaturverzeichnis"/>
        <w:spacing w:before="0" w:after="0"/>
      </w:pPr>
      <w:proofErr w:type="spellStart"/>
      <w:ins w:id="473" w:author="Alexander Strobel" w:date="2023-03-14T10:41:00Z">
        <w:r w:rsidRPr="00BB51B2">
          <w:t>Núñez-Regueiro</w:t>
        </w:r>
        <w:proofErr w:type="spellEnd"/>
        <w:r w:rsidRPr="00BB51B2">
          <w:t xml:space="preserve">, F., </w:t>
        </w:r>
        <w:proofErr w:type="spellStart"/>
        <w:r w:rsidRPr="00BB51B2">
          <w:t>Juhel</w:t>
        </w:r>
        <w:proofErr w:type="spellEnd"/>
        <w:r w:rsidRPr="00BB51B2">
          <w:t xml:space="preserve">, J., </w:t>
        </w:r>
        <w:proofErr w:type="spellStart"/>
        <w:r w:rsidRPr="00BB51B2">
          <w:t>Bressoux</w:t>
        </w:r>
        <w:proofErr w:type="spellEnd"/>
        <w:r w:rsidRPr="00BB51B2">
          <w:t xml:space="preserve">, P., &amp; </w:t>
        </w:r>
        <w:proofErr w:type="spellStart"/>
        <w:r w:rsidRPr="00BB51B2">
          <w:t>Nurra</w:t>
        </w:r>
        <w:proofErr w:type="spellEnd"/>
        <w:r w:rsidRPr="00BB51B2">
          <w:t xml:space="preserve">, C. (2022). Identifying reciprocities in school motivation research: A review of issues and solutions associated with cross-lagged effects models. </w:t>
        </w:r>
        <w:r w:rsidRPr="00FB6707">
          <w:rPr>
            <w:i/>
            <w:iCs/>
          </w:rPr>
          <w:t>Journal of Educational Psychology, 114</w:t>
        </w:r>
        <w:r w:rsidRPr="00BB51B2">
          <w:t>(5), 945</w:t>
        </w:r>
      </w:ins>
      <w:ins w:id="474" w:author="Alexander Strobel" w:date="2023-03-14T10:42:00Z">
        <w:r>
          <w:t>-</w:t>
        </w:r>
      </w:ins>
      <w:ins w:id="475" w:author="Alexander Strobel" w:date="2023-03-14T10:41:00Z">
        <w:r w:rsidRPr="00BB51B2">
          <w:t xml:space="preserve">965. </w:t>
        </w:r>
      </w:ins>
      <w:ins w:id="476" w:author="Alexander Strobel" w:date="2023-03-14T10:42:00Z">
        <w:r>
          <w:fldChar w:fldCharType="begin"/>
        </w:r>
        <w:r>
          <w:instrText xml:space="preserve"> HYPERLINK "https://doi.org/10.1037/edu0000700" </w:instrText>
        </w:r>
        <w:r>
          <w:fldChar w:fldCharType="separate"/>
        </w:r>
        <w:r w:rsidRPr="00BB51B2">
          <w:rPr>
            <w:rStyle w:val="Hyperlink"/>
          </w:rPr>
          <w:t>https://doi.org/10.1037/edu0000700</w:t>
        </w:r>
        <w:r>
          <w:fldChar w:fldCharType="end"/>
        </w:r>
        <w:r>
          <w:t xml:space="preserve"> </w:t>
        </w:r>
      </w:ins>
    </w:p>
    <w:p w14:paraId="7494B05F" w14:textId="77777777" w:rsidR="008428FA" w:rsidRDefault="00AF0531" w:rsidP="00191B20">
      <w:pPr>
        <w:pStyle w:val="Literaturverzeichnis"/>
        <w:spacing w:before="0" w:after="0"/>
      </w:pPr>
      <w:bookmarkStart w:id="477" w:name="ref-Olson1984"/>
      <w:bookmarkEnd w:id="472"/>
      <w:r>
        <w:t xml:space="preserve">Olson, K. R., Camp, C. J., &amp; Fuller, D. (1984). Curiosity and need for cognition. </w:t>
      </w:r>
      <w:r>
        <w:rPr>
          <w:i/>
          <w:iCs/>
        </w:rPr>
        <w:t>Psychological Reports</w:t>
      </w:r>
      <w:r>
        <w:t xml:space="preserve">, </w:t>
      </w:r>
      <w:r>
        <w:rPr>
          <w:i/>
          <w:iCs/>
        </w:rPr>
        <w:t>54</w:t>
      </w:r>
      <w:r>
        <w:t xml:space="preserve">(1), 71–74. </w:t>
      </w:r>
      <w:hyperlink r:id="rId47">
        <w:r>
          <w:rPr>
            <w:rStyle w:val="Hyperlink"/>
          </w:rPr>
          <w:t>https://doi.org/10.2466/pr0.1984.54.1.71</w:t>
        </w:r>
      </w:hyperlink>
    </w:p>
    <w:p w14:paraId="073F314A" w14:textId="77777777" w:rsidR="008428FA" w:rsidRDefault="00AF0531" w:rsidP="00191B20">
      <w:pPr>
        <w:pStyle w:val="Literaturverzeichnis"/>
        <w:spacing w:before="0" w:after="0"/>
      </w:pPr>
      <w:bookmarkStart w:id="478" w:name="ref-Preckel2014"/>
      <w:bookmarkEnd w:id="477"/>
      <w:r>
        <w:lastRenderedPageBreak/>
        <w:t xml:space="preserve">Preckel, F. (2014). Assessing Need for Cognition in early adolescence: Validation of a </w:t>
      </w:r>
      <w:proofErr w:type="spellStart"/>
      <w:r>
        <w:t>german</w:t>
      </w:r>
      <w:proofErr w:type="spellEnd"/>
      <w:r>
        <w:t xml:space="preserve"> adaption of the Cacioppo/Petty scale. </w:t>
      </w:r>
      <w:r>
        <w:rPr>
          <w:i/>
          <w:iCs/>
        </w:rPr>
        <w:t>European Journal of Psychological Assessment</w:t>
      </w:r>
      <w:r>
        <w:t xml:space="preserve">, </w:t>
      </w:r>
      <w:r>
        <w:rPr>
          <w:i/>
          <w:iCs/>
        </w:rPr>
        <w:t>30</w:t>
      </w:r>
      <w:r>
        <w:t xml:space="preserve">(1), 65–72. </w:t>
      </w:r>
      <w:hyperlink r:id="rId48">
        <w:r>
          <w:rPr>
            <w:rStyle w:val="Hyperlink"/>
          </w:rPr>
          <w:t>https://doi.org/10.1027/1015-5759/a000170</w:t>
        </w:r>
      </w:hyperlink>
    </w:p>
    <w:p w14:paraId="1E529244" w14:textId="77777777" w:rsidR="008428FA" w:rsidRDefault="00AF0531" w:rsidP="00191B20">
      <w:pPr>
        <w:pStyle w:val="Literaturverzeichnis"/>
        <w:spacing w:before="0" w:after="0"/>
      </w:pPr>
      <w:bookmarkStart w:id="479" w:name="ref-R-base"/>
      <w:bookmarkEnd w:id="478"/>
      <w:r>
        <w:t xml:space="preserve">R Core Team. (2018). </w:t>
      </w:r>
      <w:r>
        <w:rPr>
          <w:i/>
          <w:iCs/>
        </w:rPr>
        <w:t>R: A language and environment for statistical computing</w:t>
      </w:r>
      <w:r>
        <w:t xml:space="preserve">. Vienna, Austria: R Foundation for Statistical Computing. Retrieved from </w:t>
      </w:r>
      <w:hyperlink r:id="rId49">
        <w:r>
          <w:rPr>
            <w:rStyle w:val="Hyperlink"/>
          </w:rPr>
          <w:t>https://www.R-project.org/</w:t>
        </w:r>
      </w:hyperlink>
    </w:p>
    <w:p w14:paraId="60C1FEE3" w14:textId="77777777" w:rsidR="008428FA" w:rsidRDefault="00AF0531" w:rsidP="00191B20">
      <w:pPr>
        <w:pStyle w:val="Literaturverzeichnis"/>
        <w:spacing w:before="0" w:after="0"/>
      </w:pPr>
      <w:bookmarkStart w:id="480" w:name="ref-R-psych"/>
      <w:bookmarkEnd w:id="479"/>
      <w:proofErr w:type="spellStart"/>
      <w:r>
        <w:t>Revelle</w:t>
      </w:r>
      <w:proofErr w:type="spellEnd"/>
      <w:r>
        <w:t xml:space="preserve">, W. (2018). </w:t>
      </w:r>
      <w:r>
        <w:rPr>
          <w:i/>
          <w:iCs/>
        </w:rPr>
        <w:t>Psych: Procedures for psychological, psychometric, and personality research</w:t>
      </w:r>
      <w:r>
        <w:t xml:space="preserve">. Evanston, Illinois: Northwestern University. Retrieved from </w:t>
      </w:r>
      <w:hyperlink r:id="rId50">
        <w:r>
          <w:rPr>
            <w:rStyle w:val="Hyperlink"/>
          </w:rPr>
          <w:t>https://CRAN.R-project.org/package=psych</w:t>
        </w:r>
      </w:hyperlink>
    </w:p>
    <w:p w14:paraId="0D5C2F8C" w14:textId="77777777" w:rsidR="008428FA" w:rsidRDefault="00AF0531" w:rsidP="00191B20">
      <w:pPr>
        <w:pStyle w:val="Literaturverzeichnis"/>
        <w:spacing w:before="0" w:after="0"/>
      </w:pPr>
      <w:bookmarkStart w:id="481" w:name="ref-Richardson2012"/>
      <w:bookmarkEnd w:id="480"/>
      <w:r>
        <w:t xml:space="preserve">Richardson, M., Abraham, C., &amp; Bond, R. (2012). Psychological correlates of university students’ academic performance: A systematic review and meta-analysis. </w:t>
      </w:r>
      <w:r>
        <w:rPr>
          <w:i/>
          <w:iCs/>
        </w:rPr>
        <w:t>Psychological Bulletin</w:t>
      </w:r>
      <w:r>
        <w:t xml:space="preserve">, </w:t>
      </w:r>
      <w:r>
        <w:rPr>
          <w:i/>
          <w:iCs/>
        </w:rPr>
        <w:t>138</w:t>
      </w:r>
      <w:r>
        <w:t xml:space="preserve">(2), 353–387. </w:t>
      </w:r>
      <w:hyperlink r:id="rId51">
        <w:r>
          <w:rPr>
            <w:rStyle w:val="Hyperlink"/>
          </w:rPr>
          <w:t>https://doi.org/10.1037/a0026838</w:t>
        </w:r>
      </w:hyperlink>
    </w:p>
    <w:p w14:paraId="2498C29C" w14:textId="77777777" w:rsidR="008428FA" w:rsidRDefault="00AF0531" w:rsidP="00191B20">
      <w:pPr>
        <w:pStyle w:val="Literaturverzeichnis"/>
        <w:spacing w:before="0" w:after="0"/>
      </w:pPr>
      <w:bookmarkStart w:id="482" w:name="ref-Robbins2004"/>
      <w:bookmarkEnd w:id="481"/>
      <w:r>
        <w:t xml:space="preserve">Robbins, S. B., </w:t>
      </w:r>
      <w:proofErr w:type="spellStart"/>
      <w:r>
        <w:t>Lauver</w:t>
      </w:r>
      <w:proofErr w:type="spellEnd"/>
      <w:r>
        <w:t xml:space="preserve">, K., Le, H., Davis, D., Langley, R., &amp; Carlstrom, A. (2004). Do psychosocial and study skill factors predict college outcomes? A meta-analysis. </w:t>
      </w:r>
      <w:r>
        <w:rPr>
          <w:i/>
          <w:iCs/>
        </w:rPr>
        <w:t>Psychological Bulletin</w:t>
      </w:r>
      <w:r>
        <w:t xml:space="preserve">, </w:t>
      </w:r>
      <w:r>
        <w:rPr>
          <w:i/>
          <w:iCs/>
        </w:rPr>
        <w:t>130</w:t>
      </w:r>
      <w:r>
        <w:t xml:space="preserve">, 261–288. </w:t>
      </w:r>
      <w:hyperlink r:id="rId52">
        <w:r>
          <w:rPr>
            <w:rStyle w:val="Hyperlink"/>
          </w:rPr>
          <w:t>https://doi.org/10.1037/0033-2909.130.2.261</w:t>
        </w:r>
      </w:hyperlink>
    </w:p>
    <w:p w14:paraId="136EAFB8" w14:textId="77777777" w:rsidR="008428FA" w:rsidRDefault="00AF0531" w:rsidP="00191B20">
      <w:pPr>
        <w:pStyle w:val="Literaturverzeichnis"/>
        <w:spacing w:before="0" w:after="0"/>
      </w:pPr>
      <w:bookmarkStart w:id="483" w:name="ref-R-lavaan"/>
      <w:bookmarkEnd w:id="482"/>
      <w:proofErr w:type="spellStart"/>
      <w:r>
        <w:t>Rosseel</w:t>
      </w:r>
      <w:proofErr w:type="spellEnd"/>
      <w:r>
        <w:t xml:space="preserve">, Y. (2012). </w:t>
      </w:r>
      <w:proofErr w:type="spellStart"/>
      <w:r>
        <w:t>lavaan</w:t>
      </w:r>
      <w:proofErr w:type="spellEnd"/>
      <w:r>
        <w:t xml:space="preserve">: An R package for structural equation modeling. </w:t>
      </w:r>
      <w:r>
        <w:rPr>
          <w:i/>
          <w:iCs/>
        </w:rPr>
        <w:t>Journal of Statistical Software</w:t>
      </w:r>
      <w:r>
        <w:t xml:space="preserve">, </w:t>
      </w:r>
      <w:r>
        <w:rPr>
          <w:i/>
          <w:iCs/>
        </w:rPr>
        <w:t>48</w:t>
      </w:r>
      <w:r>
        <w:t xml:space="preserve">(2), 1–36. Retrieved from </w:t>
      </w:r>
      <w:hyperlink r:id="rId53">
        <w:r>
          <w:rPr>
            <w:rStyle w:val="Hyperlink"/>
          </w:rPr>
          <w:t>http://www.jstatsoft.org/v48/i02/</w:t>
        </w:r>
      </w:hyperlink>
    </w:p>
    <w:p w14:paraId="1857DF8B" w14:textId="77777777" w:rsidR="008428FA" w:rsidRDefault="00AF0531" w:rsidP="00191B20">
      <w:pPr>
        <w:pStyle w:val="Literaturverzeichnis"/>
        <w:spacing w:before="0" w:after="0"/>
      </w:pPr>
      <w:bookmarkStart w:id="484" w:name="ref-Roth2015"/>
      <w:bookmarkEnd w:id="483"/>
      <w:r>
        <w:t xml:space="preserve">Roth, B., Becker, N., </w:t>
      </w:r>
      <w:proofErr w:type="spellStart"/>
      <w:r>
        <w:t>Romeyke</w:t>
      </w:r>
      <w:proofErr w:type="spellEnd"/>
      <w:r>
        <w:t xml:space="preserve">, S., Schäfer, S., </w:t>
      </w:r>
      <w:proofErr w:type="spellStart"/>
      <w:r>
        <w:t>Domnick</w:t>
      </w:r>
      <w:proofErr w:type="spellEnd"/>
      <w:r>
        <w:t xml:space="preserve">, F., &amp; </w:t>
      </w:r>
      <w:proofErr w:type="spellStart"/>
      <w:r>
        <w:t>Spinath</w:t>
      </w:r>
      <w:proofErr w:type="spellEnd"/>
      <w:r>
        <w:t xml:space="preserve">, F. M. (2015). Intelligence and school grades: A meta-analysis. </w:t>
      </w:r>
      <w:r>
        <w:rPr>
          <w:i/>
          <w:iCs/>
        </w:rPr>
        <w:t>Intelligence</w:t>
      </w:r>
      <w:r>
        <w:t xml:space="preserve">, </w:t>
      </w:r>
      <w:r>
        <w:rPr>
          <w:i/>
          <w:iCs/>
        </w:rPr>
        <w:t>53</w:t>
      </w:r>
      <w:r>
        <w:t xml:space="preserve">, 118–137. </w:t>
      </w:r>
      <w:hyperlink r:id="rId54">
        <w:r>
          <w:rPr>
            <w:rStyle w:val="Hyperlink"/>
          </w:rPr>
          <w:t>https://doi.org/10.1016/j.intell.2015.09.002</w:t>
        </w:r>
      </w:hyperlink>
    </w:p>
    <w:p w14:paraId="7E2785B9" w14:textId="77777777" w:rsidR="008428FA" w:rsidRDefault="00AF0531" w:rsidP="00191B20">
      <w:pPr>
        <w:pStyle w:val="Literaturverzeichnis"/>
        <w:spacing w:before="0" w:after="0"/>
      </w:pPr>
      <w:bookmarkStart w:id="485" w:name="ref-RStudio"/>
      <w:bookmarkEnd w:id="484"/>
      <w:r>
        <w:t xml:space="preserve">RStudio Team. (2016). </w:t>
      </w:r>
      <w:r>
        <w:rPr>
          <w:i/>
          <w:iCs/>
        </w:rPr>
        <w:t>RStudio: Integrated development environment for R</w:t>
      </w:r>
      <w:r>
        <w:t xml:space="preserve">. Boston, MA: RStudio, Inc. Retrieved from </w:t>
      </w:r>
      <w:hyperlink r:id="rId55">
        <w:r>
          <w:rPr>
            <w:rStyle w:val="Hyperlink"/>
          </w:rPr>
          <w:t>http://www.rstudio.com/</w:t>
        </w:r>
      </w:hyperlink>
    </w:p>
    <w:p w14:paraId="4D420D2E" w14:textId="77777777" w:rsidR="008428FA" w:rsidRDefault="00AF0531" w:rsidP="00191B20">
      <w:pPr>
        <w:pStyle w:val="Literaturverzeichnis"/>
        <w:spacing w:before="0" w:after="0"/>
      </w:pPr>
      <w:bookmarkStart w:id="486" w:name="ref-Schiefele1992"/>
      <w:bookmarkEnd w:id="485"/>
      <w:proofErr w:type="spellStart"/>
      <w:r>
        <w:t>Schiefele</w:t>
      </w:r>
      <w:proofErr w:type="spellEnd"/>
      <w:r>
        <w:t xml:space="preserve">, U., </w:t>
      </w:r>
      <w:proofErr w:type="spellStart"/>
      <w:r>
        <w:t>Krapp</w:t>
      </w:r>
      <w:proofErr w:type="spellEnd"/>
      <w:r>
        <w:t xml:space="preserve">, A., &amp; </w:t>
      </w:r>
      <w:proofErr w:type="spellStart"/>
      <w:r>
        <w:t>Winteler</w:t>
      </w:r>
      <w:proofErr w:type="spellEnd"/>
      <w:r>
        <w:t xml:space="preserve">, A. (1992). Interest as a predictor of academic achievement: A meta-analysis of research. In K. A. </w:t>
      </w:r>
      <w:proofErr w:type="spellStart"/>
      <w:r>
        <w:t>Renninger</w:t>
      </w:r>
      <w:proofErr w:type="spellEnd"/>
      <w:r>
        <w:t xml:space="preserve">, S. </w:t>
      </w:r>
      <w:proofErr w:type="spellStart"/>
      <w:r>
        <w:t>Hidi</w:t>
      </w:r>
      <w:proofErr w:type="spellEnd"/>
      <w:r>
        <w:t xml:space="preserve">, &amp; A. </w:t>
      </w:r>
      <w:proofErr w:type="spellStart"/>
      <w:r>
        <w:t>Krapp</w:t>
      </w:r>
      <w:proofErr w:type="spellEnd"/>
      <w:r>
        <w:t xml:space="preserve"> (Eds.), </w:t>
      </w:r>
      <w:r>
        <w:rPr>
          <w:i/>
          <w:iCs/>
        </w:rPr>
        <w:t xml:space="preserve">The role of </w:t>
      </w:r>
      <w:r>
        <w:rPr>
          <w:i/>
          <w:iCs/>
        </w:rPr>
        <w:lastRenderedPageBreak/>
        <w:t>interest in learning and development</w:t>
      </w:r>
      <w:r>
        <w:t xml:space="preserve"> (pp. 183–212). Hillsdale, NJ: Lawrence Erlbaum Associates, Inc.</w:t>
      </w:r>
    </w:p>
    <w:p w14:paraId="7A008B07" w14:textId="77777777" w:rsidR="008428FA" w:rsidRDefault="00AF0531" w:rsidP="00191B20">
      <w:pPr>
        <w:pStyle w:val="Literaturverzeichnis"/>
        <w:spacing w:before="0" w:after="0"/>
      </w:pPr>
      <w:bookmarkStart w:id="487" w:name="ref-Schoene2002"/>
      <w:bookmarkEnd w:id="486"/>
      <w:proofErr w:type="spellStart"/>
      <w:r>
        <w:t>Schöne</w:t>
      </w:r>
      <w:proofErr w:type="spellEnd"/>
      <w:r>
        <w:t xml:space="preserve">, C., </w:t>
      </w:r>
      <w:proofErr w:type="spellStart"/>
      <w:r>
        <w:t>Dickhäuser</w:t>
      </w:r>
      <w:proofErr w:type="spellEnd"/>
      <w:r>
        <w:t xml:space="preserve">, O., </w:t>
      </w:r>
      <w:proofErr w:type="spellStart"/>
      <w:r>
        <w:t>Spinath</w:t>
      </w:r>
      <w:proofErr w:type="spellEnd"/>
      <w:r>
        <w:t xml:space="preserve">, B., &amp; </w:t>
      </w:r>
      <w:proofErr w:type="spellStart"/>
      <w:r>
        <w:t>Stiensmeier-Pelster</w:t>
      </w:r>
      <w:proofErr w:type="spellEnd"/>
      <w:r>
        <w:t xml:space="preserve">, J. (2002). </w:t>
      </w:r>
      <w:r>
        <w:rPr>
          <w:i/>
          <w:iCs/>
        </w:rPr>
        <w:t xml:space="preserve">Die </w:t>
      </w:r>
      <w:proofErr w:type="spellStart"/>
      <w:r>
        <w:rPr>
          <w:i/>
          <w:iCs/>
        </w:rPr>
        <w:t>Skalen</w:t>
      </w:r>
      <w:proofErr w:type="spellEnd"/>
      <w:r>
        <w:rPr>
          <w:i/>
          <w:iCs/>
        </w:rPr>
        <w:t xml:space="preserve"> </w:t>
      </w:r>
      <w:proofErr w:type="spellStart"/>
      <w:r>
        <w:rPr>
          <w:i/>
          <w:iCs/>
        </w:rPr>
        <w:t>zur</w:t>
      </w:r>
      <w:proofErr w:type="spellEnd"/>
      <w:r>
        <w:rPr>
          <w:i/>
          <w:iCs/>
        </w:rPr>
        <w:t xml:space="preserve"> </w:t>
      </w:r>
      <w:proofErr w:type="spellStart"/>
      <w:r>
        <w:rPr>
          <w:i/>
          <w:iCs/>
        </w:rPr>
        <w:t>Erfassung</w:t>
      </w:r>
      <w:proofErr w:type="spellEnd"/>
      <w:r>
        <w:rPr>
          <w:i/>
          <w:iCs/>
        </w:rPr>
        <w:t xml:space="preserve"> des </w:t>
      </w:r>
      <w:proofErr w:type="spellStart"/>
      <w:r>
        <w:rPr>
          <w:i/>
          <w:iCs/>
        </w:rPr>
        <w:t>schulischen</w:t>
      </w:r>
      <w:proofErr w:type="spellEnd"/>
      <w:r>
        <w:rPr>
          <w:i/>
          <w:iCs/>
        </w:rPr>
        <w:t xml:space="preserve"> </w:t>
      </w:r>
      <w:proofErr w:type="spellStart"/>
      <w:r>
        <w:rPr>
          <w:i/>
          <w:iCs/>
        </w:rPr>
        <w:t>Selbstkonzepts</w:t>
      </w:r>
      <w:proofErr w:type="spellEnd"/>
      <w:r>
        <w:rPr>
          <w:i/>
          <w:iCs/>
        </w:rPr>
        <w:t xml:space="preserve"> (SESSKO) — Scales for measuring the academic ability self-concept</w:t>
      </w:r>
      <w:r>
        <w:t xml:space="preserve">. Göttingen: </w:t>
      </w:r>
      <w:proofErr w:type="spellStart"/>
      <w:r>
        <w:t>Hogrefe</w:t>
      </w:r>
      <w:proofErr w:type="spellEnd"/>
      <w:r>
        <w:t>.</w:t>
      </w:r>
    </w:p>
    <w:p w14:paraId="01E28C46" w14:textId="77777777" w:rsidR="008428FA" w:rsidRDefault="00AF0531" w:rsidP="00191B20">
      <w:pPr>
        <w:pStyle w:val="Literaturverzeichnis"/>
        <w:spacing w:before="0" w:after="0"/>
      </w:pPr>
      <w:bookmarkStart w:id="488" w:name="ref-Simmons2012"/>
      <w:bookmarkEnd w:id="487"/>
      <w:r>
        <w:t xml:space="preserve">Simmons, J. P., Nelson, L. D., &amp; </w:t>
      </w:r>
      <w:proofErr w:type="spellStart"/>
      <w:r>
        <w:t>Simonsohn</w:t>
      </w:r>
      <w:proofErr w:type="spellEnd"/>
      <w:r>
        <w:t xml:space="preserve">, U. (2012). </w:t>
      </w:r>
      <w:r>
        <w:rPr>
          <w:i/>
          <w:iCs/>
        </w:rPr>
        <w:t>A 21 word solution</w:t>
      </w:r>
      <w:r>
        <w:t xml:space="preserve">. </w:t>
      </w:r>
      <w:hyperlink r:id="rId56">
        <w:r>
          <w:rPr>
            <w:rStyle w:val="Hyperlink"/>
          </w:rPr>
          <w:t>https://doi.org/10.2139/ssrn.2160588</w:t>
        </w:r>
      </w:hyperlink>
    </w:p>
    <w:p w14:paraId="6B2C0F4D" w14:textId="77777777" w:rsidR="008428FA" w:rsidRDefault="00AF0531" w:rsidP="00191B20">
      <w:pPr>
        <w:pStyle w:val="Literaturverzeichnis"/>
        <w:spacing w:before="0" w:after="0"/>
      </w:pPr>
      <w:bookmarkStart w:id="489" w:name="ref-R-shape"/>
      <w:bookmarkEnd w:id="488"/>
      <w:proofErr w:type="spellStart"/>
      <w:r>
        <w:t>Soetaert</w:t>
      </w:r>
      <w:proofErr w:type="spellEnd"/>
      <w:r>
        <w:t xml:space="preserve">, K. (2018). </w:t>
      </w:r>
      <w:r>
        <w:rPr>
          <w:i/>
          <w:iCs/>
        </w:rPr>
        <w:t>Shape: Functions for plotting graphical shapes, colors</w:t>
      </w:r>
      <w:r>
        <w:t xml:space="preserve">. Retrieved from </w:t>
      </w:r>
      <w:hyperlink r:id="rId57">
        <w:r>
          <w:rPr>
            <w:rStyle w:val="Hyperlink"/>
          </w:rPr>
          <w:t>https://CRAN.R-project.org/package=shape</w:t>
        </w:r>
      </w:hyperlink>
    </w:p>
    <w:p w14:paraId="1453EDD2" w14:textId="77777777" w:rsidR="008428FA" w:rsidRDefault="00AF0531" w:rsidP="00191B20">
      <w:pPr>
        <w:pStyle w:val="Literaturverzeichnis"/>
        <w:spacing w:before="0" w:after="0"/>
      </w:pPr>
      <w:bookmarkStart w:id="490" w:name="ref-Spinath2005"/>
      <w:bookmarkEnd w:id="489"/>
      <w:proofErr w:type="spellStart"/>
      <w:r>
        <w:t>Spinath</w:t>
      </w:r>
      <w:proofErr w:type="spellEnd"/>
      <w:r>
        <w:t xml:space="preserve">, B., &amp; </w:t>
      </w:r>
      <w:proofErr w:type="spellStart"/>
      <w:r>
        <w:t>Spinath</w:t>
      </w:r>
      <w:proofErr w:type="spellEnd"/>
      <w:r>
        <w:t xml:space="preserve">, F. M. (2005). Development of self-perceived ability in elementary school: The role of parents’ perceptions, teacher evaluations, and intelligence. </w:t>
      </w:r>
      <w:r>
        <w:rPr>
          <w:i/>
          <w:iCs/>
        </w:rPr>
        <w:t>Cognitive Development</w:t>
      </w:r>
      <w:r>
        <w:t xml:space="preserve">, </w:t>
      </w:r>
      <w:r>
        <w:rPr>
          <w:i/>
          <w:iCs/>
        </w:rPr>
        <w:t>20</w:t>
      </w:r>
      <w:r>
        <w:t xml:space="preserve">(2), 190–204. </w:t>
      </w:r>
      <w:hyperlink r:id="rId58">
        <w:r>
          <w:rPr>
            <w:rStyle w:val="Hyperlink"/>
          </w:rPr>
          <w:t>https://doi.org/10.1016/j.cogdev.2005.01.001</w:t>
        </w:r>
      </w:hyperlink>
    </w:p>
    <w:p w14:paraId="72D74A9B" w14:textId="77777777" w:rsidR="008428FA" w:rsidRDefault="00AF0531" w:rsidP="00191B20">
      <w:pPr>
        <w:pStyle w:val="Literaturverzeichnis"/>
        <w:spacing w:before="0" w:after="0"/>
      </w:pPr>
      <w:bookmarkStart w:id="491" w:name="ref-Steinmayr2009"/>
      <w:bookmarkEnd w:id="490"/>
      <w:r>
        <w:t xml:space="preserve">Steinmayr, R., &amp; </w:t>
      </w:r>
      <w:proofErr w:type="spellStart"/>
      <w:r>
        <w:t>Spinath</w:t>
      </w:r>
      <w:proofErr w:type="spellEnd"/>
      <w:r>
        <w:t xml:space="preserve">, B. (2009). The importance of motivation as a predictor of school achievement. </w:t>
      </w:r>
      <w:r>
        <w:rPr>
          <w:i/>
          <w:iCs/>
        </w:rPr>
        <w:t>Learning and Individual Differences</w:t>
      </w:r>
      <w:r>
        <w:t xml:space="preserve">, </w:t>
      </w:r>
      <w:r>
        <w:rPr>
          <w:i/>
          <w:iCs/>
        </w:rPr>
        <w:t>19</w:t>
      </w:r>
      <w:r>
        <w:t xml:space="preserve">(1), 80–90. </w:t>
      </w:r>
      <w:hyperlink r:id="rId59">
        <w:r>
          <w:rPr>
            <w:rStyle w:val="Hyperlink"/>
          </w:rPr>
          <w:t>https://doi.org/10.1016/j.lindif.2008.05.004</w:t>
        </w:r>
      </w:hyperlink>
    </w:p>
    <w:p w14:paraId="48561ACA" w14:textId="77777777" w:rsidR="008428FA" w:rsidRPr="00191B20" w:rsidRDefault="00AF0531" w:rsidP="00191B20">
      <w:pPr>
        <w:pStyle w:val="Literaturverzeichnis"/>
        <w:spacing w:before="0" w:after="0"/>
        <w:rPr>
          <w:lang w:val="de-DE"/>
        </w:rPr>
      </w:pPr>
      <w:bookmarkStart w:id="492" w:name="ref-Steinmayr2010"/>
      <w:bookmarkEnd w:id="491"/>
      <w:r>
        <w:t xml:space="preserve">Steinmayr, R., &amp; </w:t>
      </w:r>
      <w:proofErr w:type="spellStart"/>
      <w:r>
        <w:t>Spinath</w:t>
      </w:r>
      <w:proofErr w:type="spellEnd"/>
      <w:r>
        <w:t xml:space="preserve">, B. (2010). </w:t>
      </w:r>
      <w:proofErr w:type="spellStart"/>
      <w:r>
        <w:t>Konstruktion</w:t>
      </w:r>
      <w:proofErr w:type="spellEnd"/>
      <w:r>
        <w:t xml:space="preserve"> und </w:t>
      </w:r>
      <w:proofErr w:type="spellStart"/>
      <w:r>
        <w:t>erste</w:t>
      </w:r>
      <w:proofErr w:type="spellEnd"/>
      <w:r>
        <w:t xml:space="preserve"> </w:t>
      </w:r>
      <w:proofErr w:type="spellStart"/>
      <w:r>
        <w:t>Validierung</w:t>
      </w:r>
      <w:proofErr w:type="spellEnd"/>
      <w:r>
        <w:t xml:space="preserve"> </w:t>
      </w:r>
      <w:proofErr w:type="spellStart"/>
      <w:r>
        <w:t>einer</w:t>
      </w:r>
      <w:proofErr w:type="spellEnd"/>
      <w:r>
        <w:t xml:space="preserve"> Skala </w:t>
      </w:r>
      <w:proofErr w:type="spellStart"/>
      <w:r>
        <w:t>zur</w:t>
      </w:r>
      <w:proofErr w:type="spellEnd"/>
      <w:r>
        <w:t xml:space="preserve"> </w:t>
      </w:r>
      <w:proofErr w:type="spellStart"/>
      <w:r>
        <w:t>Erfassung</w:t>
      </w:r>
      <w:proofErr w:type="spellEnd"/>
      <w:r>
        <w:t xml:space="preserve"> </w:t>
      </w:r>
      <w:proofErr w:type="spellStart"/>
      <w:r>
        <w:t>subjektiver</w:t>
      </w:r>
      <w:proofErr w:type="spellEnd"/>
      <w:r>
        <w:t xml:space="preserve"> </w:t>
      </w:r>
      <w:proofErr w:type="spellStart"/>
      <w:r>
        <w:t>schulischer</w:t>
      </w:r>
      <w:proofErr w:type="spellEnd"/>
      <w:r>
        <w:t xml:space="preserve"> </w:t>
      </w:r>
      <w:proofErr w:type="spellStart"/>
      <w:r>
        <w:t>Werte</w:t>
      </w:r>
      <w:proofErr w:type="spellEnd"/>
      <w:r>
        <w:t xml:space="preserve"> (SESSW) - [Construction and first validation of a scale for the assessment of subjective values in school]. </w:t>
      </w:r>
      <w:r w:rsidRPr="00191B20">
        <w:rPr>
          <w:i/>
          <w:iCs/>
          <w:lang w:val="de-DE"/>
        </w:rPr>
        <w:t>Diagnostica</w:t>
      </w:r>
      <w:r w:rsidRPr="00191B20">
        <w:rPr>
          <w:lang w:val="de-DE"/>
        </w:rPr>
        <w:t xml:space="preserve">, </w:t>
      </w:r>
      <w:r w:rsidRPr="00191B20">
        <w:rPr>
          <w:i/>
          <w:iCs/>
          <w:lang w:val="de-DE"/>
        </w:rPr>
        <w:t>56</w:t>
      </w:r>
      <w:r w:rsidRPr="00191B20">
        <w:rPr>
          <w:lang w:val="de-DE"/>
        </w:rPr>
        <w:t xml:space="preserve">, 195–211. </w:t>
      </w:r>
      <w:r w:rsidR="00000000">
        <w:fldChar w:fldCharType="begin"/>
      </w:r>
      <w:r w:rsidR="00000000" w:rsidRPr="008417D8">
        <w:rPr>
          <w:lang w:val="de-DE"/>
          <w:rPrChange w:id="493" w:author="Alexander Strobel" w:date="2023-08-09T09:18:00Z">
            <w:rPr/>
          </w:rPrChange>
        </w:rPr>
        <w:instrText>HYPERLINK "https://doi.org/10.1026/0012-1924/a000023" \h</w:instrText>
      </w:r>
      <w:r w:rsidR="00000000">
        <w:fldChar w:fldCharType="separate"/>
      </w:r>
      <w:r w:rsidRPr="00191B20">
        <w:rPr>
          <w:rStyle w:val="Hyperlink"/>
          <w:lang w:val="de-DE"/>
        </w:rPr>
        <w:t>https://doi.org/10.1026/0012-1924/a000023</w:t>
      </w:r>
      <w:r w:rsidR="00000000">
        <w:rPr>
          <w:rStyle w:val="Hyperlink"/>
          <w:lang w:val="de-DE"/>
        </w:rPr>
        <w:fldChar w:fldCharType="end"/>
      </w:r>
    </w:p>
    <w:p w14:paraId="2A4E823D" w14:textId="77777777" w:rsidR="008428FA" w:rsidRDefault="00AF0531" w:rsidP="00191B20">
      <w:pPr>
        <w:pStyle w:val="Literaturverzeichnis"/>
        <w:spacing w:before="0" w:after="0"/>
      </w:pPr>
      <w:bookmarkStart w:id="494" w:name="ref-Steinmayr2019"/>
      <w:bookmarkEnd w:id="492"/>
      <w:r w:rsidRPr="00191B20">
        <w:rPr>
          <w:lang w:val="de-DE"/>
        </w:rPr>
        <w:t xml:space="preserve">Steinmayr, R., Weidinger, A. F., Schwinger, M., &amp; </w:t>
      </w:r>
      <w:proofErr w:type="spellStart"/>
      <w:r w:rsidRPr="00191B20">
        <w:rPr>
          <w:lang w:val="de-DE"/>
        </w:rPr>
        <w:t>Spinath</w:t>
      </w:r>
      <w:proofErr w:type="spellEnd"/>
      <w:r w:rsidRPr="00191B20">
        <w:rPr>
          <w:lang w:val="de-DE"/>
        </w:rPr>
        <w:t xml:space="preserve">, B. (2019). </w:t>
      </w:r>
      <w:r>
        <w:t xml:space="preserve">The importance of students’ motivation for their academic achievement - Replicating and extending previous findings. </w:t>
      </w:r>
      <w:r>
        <w:rPr>
          <w:i/>
          <w:iCs/>
        </w:rPr>
        <w:t>Frontiers in Psychology</w:t>
      </w:r>
      <w:r>
        <w:t xml:space="preserve">, </w:t>
      </w:r>
      <w:r>
        <w:rPr>
          <w:i/>
          <w:iCs/>
        </w:rPr>
        <w:t>10</w:t>
      </w:r>
      <w:r>
        <w:t xml:space="preserve">. </w:t>
      </w:r>
      <w:hyperlink r:id="rId60">
        <w:r>
          <w:rPr>
            <w:rStyle w:val="Hyperlink"/>
          </w:rPr>
          <w:t>https://doi.org/10.3389/fpsyg.2019.01730</w:t>
        </w:r>
      </w:hyperlink>
    </w:p>
    <w:p w14:paraId="20E7233F" w14:textId="77777777" w:rsidR="008428FA" w:rsidRDefault="00AF0531" w:rsidP="00191B20">
      <w:pPr>
        <w:pStyle w:val="Literaturverzeichnis"/>
        <w:spacing w:before="0" w:after="0"/>
      </w:pPr>
      <w:bookmarkStart w:id="495" w:name="ref-Steinmayr2018"/>
      <w:bookmarkEnd w:id="494"/>
      <w:r>
        <w:t xml:space="preserve">Steinmayr, R., </w:t>
      </w:r>
      <w:proofErr w:type="spellStart"/>
      <w:r>
        <w:t>Weidinger</w:t>
      </w:r>
      <w:proofErr w:type="spellEnd"/>
      <w:r>
        <w:t xml:space="preserve">, A. F., &amp; </w:t>
      </w:r>
      <w:proofErr w:type="spellStart"/>
      <w:r>
        <w:t>Wigfield</w:t>
      </w:r>
      <w:proofErr w:type="spellEnd"/>
      <w:r>
        <w:t xml:space="preserve">, A. (2018). Does students’ grit predict their school achievement above and beyond their personality, motivation, and engagement? </w:t>
      </w:r>
      <w:r>
        <w:rPr>
          <w:i/>
          <w:iCs/>
        </w:rPr>
        <w:lastRenderedPageBreak/>
        <w:t>Contemporary Educational Psychology</w:t>
      </w:r>
      <w:r>
        <w:t xml:space="preserve">, </w:t>
      </w:r>
      <w:r>
        <w:rPr>
          <w:i/>
          <w:iCs/>
        </w:rPr>
        <w:t>53</w:t>
      </w:r>
      <w:r>
        <w:t xml:space="preserve">, 106–122. </w:t>
      </w:r>
      <w:hyperlink r:id="rId61">
        <w:r>
          <w:rPr>
            <w:rStyle w:val="Hyperlink"/>
          </w:rPr>
          <w:t>https://doi.org/10.1016/j.cedpsych.2018.02.004</w:t>
        </w:r>
      </w:hyperlink>
    </w:p>
    <w:p w14:paraId="5E3FED7E" w14:textId="77777777" w:rsidR="008428FA" w:rsidRDefault="00AF0531" w:rsidP="00191B20">
      <w:pPr>
        <w:pStyle w:val="Literaturverzeichnis"/>
        <w:spacing w:before="0" w:after="0"/>
      </w:pPr>
      <w:bookmarkStart w:id="496" w:name="ref-Strobel2019"/>
      <w:bookmarkEnd w:id="495"/>
      <w:r>
        <w:t xml:space="preserve">Strobel, A., Behnke, A., Grass, J., &amp; Strobel, A. (2019). The interplay of intelligence and need for cognition in predicting school grades: A retrospective study. </w:t>
      </w:r>
      <w:r>
        <w:rPr>
          <w:i/>
          <w:iCs/>
        </w:rPr>
        <w:t>Personality and Individual Differences</w:t>
      </w:r>
      <w:r>
        <w:t xml:space="preserve">, </w:t>
      </w:r>
      <w:r>
        <w:rPr>
          <w:i/>
          <w:iCs/>
        </w:rPr>
        <w:t>144</w:t>
      </w:r>
      <w:r>
        <w:t xml:space="preserve">, 147–152. </w:t>
      </w:r>
      <w:hyperlink r:id="rId62">
        <w:r>
          <w:rPr>
            <w:rStyle w:val="Hyperlink"/>
          </w:rPr>
          <w:t>https://doi.org/10.1016/j.paid.2019.02.041</w:t>
        </w:r>
      </w:hyperlink>
    </w:p>
    <w:p w14:paraId="5586F129" w14:textId="77777777" w:rsidR="008428FA" w:rsidRDefault="00AF0531" w:rsidP="00191B20">
      <w:pPr>
        <w:pStyle w:val="Literaturverzeichnis"/>
        <w:spacing w:before="0" w:after="0"/>
      </w:pPr>
      <w:bookmarkStart w:id="497" w:name="ref-R-naniar"/>
      <w:bookmarkEnd w:id="496"/>
      <w:r>
        <w:t xml:space="preserve">Tierney, N., Cook, D., McBain, M., &amp; Fay, C. (2021). </w:t>
      </w:r>
      <w:proofErr w:type="spellStart"/>
      <w:r>
        <w:rPr>
          <w:i/>
          <w:iCs/>
        </w:rPr>
        <w:t>Naniar</w:t>
      </w:r>
      <w:proofErr w:type="spellEnd"/>
      <w:r>
        <w:rPr>
          <w:i/>
          <w:iCs/>
        </w:rPr>
        <w:t xml:space="preserve">: Data structures, summaries, and </w:t>
      </w:r>
      <w:proofErr w:type="spellStart"/>
      <w:r>
        <w:rPr>
          <w:i/>
          <w:iCs/>
        </w:rPr>
        <w:t>visualisations</w:t>
      </w:r>
      <w:proofErr w:type="spellEnd"/>
      <w:r>
        <w:rPr>
          <w:i/>
          <w:iCs/>
        </w:rPr>
        <w:t xml:space="preserve"> for missing data</w:t>
      </w:r>
      <w:r>
        <w:t xml:space="preserve">. Retrieved from </w:t>
      </w:r>
      <w:hyperlink r:id="rId63">
        <w:r>
          <w:rPr>
            <w:rStyle w:val="Hyperlink"/>
          </w:rPr>
          <w:t>https://CRAN.R-project.org/package=naniar</w:t>
        </w:r>
      </w:hyperlink>
    </w:p>
    <w:p w14:paraId="34DE8B6F" w14:textId="77777777" w:rsidR="008428FA" w:rsidRDefault="00AF0531" w:rsidP="00191B20">
      <w:pPr>
        <w:pStyle w:val="Literaturverzeichnis"/>
        <w:spacing w:before="0" w:after="0"/>
      </w:pPr>
      <w:bookmarkStart w:id="498" w:name="ref-Tolentino1990"/>
      <w:bookmarkEnd w:id="497"/>
      <w:r>
        <w:t xml:space="preserve">Tolentino, E., Curry, L., &amp; Leak, G. (1990). Further validation of the short form of the need for cognition scale. </w:t>
      </w:r>
      <w:r>
        <w:rPr>
          <w:i/>
          <w:iCs/>
        </w:rPr>
        <w:t>Psychological Reports</w:t>
      </w:r>
      <w:r>
        <w:t xml:space="preserve">, </w:t>
      </w:r>
      <w:r>
        <w:rPr>
          <w:i/>
          <w:iCs/>
        </w:rPr>
        <w:t>66</w:t>
      </w:r>
      <w:r>
        <w:t xml:space="preserve">(1), 321–322. </w:t>
      </w:r>
      <w:hyperlink r:id="rId64">
        <w:r>
          <w:rPr>
            <w:rStyle w:val="Hyperlink"/>
          </w:rPr>
          <w:t>https://doi.org/10.2466/PR0.66.1.321-322</w:t>
        </w:r>
      </w:hyperlink>
    </w:p>
    <w:p w14:paraId="5897FD7C" w14:textId="77777777" w:rsidR="008428FA" w:rsidRDefault="00AF0531" w:rsidP="00191B20">
      <w:pPr>
        <w:pStyle w:val="Literaturverzeichnis"/>
        <w:spacing w:before="0" w:after="0"/>
      </w:pPr>
      <w:bookmarkStart w:id="499" w:name="ref-R-renv"/>
      <w:bookmarkEnd w:id="498"/>
      <w:proofErr w:type="spellStart"/>
      <w:r>
        <w:t>Ushey</w:t>
      </w:r>
      <w:proofErr w:type="spellEnd"/>
      <w:r>
        <w:t xml:space="preserve">, K. (2021). </w:t>
      </w:r>
      <w:proofErr w:type="spellStart"/>
      <w:r>
        <w:rPr>
          <w:i/>
          <w:iCs/>
        </w:rPr>
        <w:t>Renv</w:t>
      </w:r>
      <w:proofErr w:type="spellEnd"/>
      <w:r>
        <w:rPr>
          <w:i/>
          <w:iCs/>
        </w:rPr>
        <w:t>: Project environments</w:t>
      </w:r>
      <w:r>
        <w:t xml:space="preserve">. Retrieved from </w:t>
      </w:r>
      <w:hyperlink r:id="rId65">
        <w:r>
          <w:rPr>
            <w:rStyle w:val="Hyperlink"/>
          </w:rPr>
          <w:t>https://CRAN.R-project.org/package=renv</w:t>
        </w:r>
      </w:hyperlink>
    </w:p>
    <w:p w14:paraId="59E467EB" w14:textId="29972C78" w:rsidR="008428FA" w:rsidRDefault="00AF0531" w:rsidP="00191B20">
      <w:pPr>
        <w:pStyle w:val="Literaturverzeichnis"/>
        <w:spacing w:before="0" w:after="0"/>
        <w:rPr>
          <w:ins w:id="500" w:author="Alexander Strobel" w:date="2023-03-14T12:44:00Z"/>
          <w:rStyle w:val="Hyperlink"/>
        </w:rPr>
      </w:pPr>
      <w:bookmarkStart w:id="501" w:name="ref-vonStumm2013"/>
      <w:bookmarkEnd w:id="499"/>
      <w:r w:rsidRPr="00191B20">
        <w:rPr>
          <w:lang w:val="de-DE"/>
        </w:rPr>
        <w:t xml:space="preserve">von Stumm, S., &amp; </w:t>
      </w:r>
      <w:proofErr w:type="spellStart"/>
      <w:r w:rsidRPr="00191B20">
        <w:rPr>
          <w:lang w:val="de-DE"/>
        </w:rPr>
        <w:t>Ackerman</w:t>
      </w:r>
      <w:proofErr w:type="spellEnd"/>
      <w:r w:rsidRPr="00191B20">
        <w:rPr>
          <w:lang w:val="de-DE"/>
        </w:rPr>
        <w:t xml:space="preserve">, P. (2013). </w:t>
      </w:r>
      <w:r>
        <w:t xml:space="preserve">Investment and intellect: A review and meta-analysis. </w:t>
      </w:r>
      <w:r>
        <w:rPr>
          <w:i/>
          <w:iCs/>
        </w:rPr>
        <w:t>Psychological Bulletin</w:t>
      </w:r>
      <w:r>
        <w:t xml:space="preserve">, </w:t>
      </w:r>
      <w:r>
        <w:rPr>
          <w:i/>
          <w:iCs/>
        </w:rPr>
        <w:t>139</w:t>
      </w:r>
      <w:r>
        <w:t xml:space="preserve">, 841–869. </w:t>
      </w:r>
      <w:hyperlink r:id="rId66">
        <w:r>
          <w:rPr>
            <w:rStyle w:val="Hyperlink"/>
          </w:rPr>
          <w:t>https://doi.org/10.1037/a0030746</w:t>
        </w:r>
      </w:hyperlink>
    </w:p>
    <w:p w14:paraId="2791B962" w14:textId="3C7F11DF" w:rsidR="0051557D" w:rsidRDefault="0051557D" w:rsidP="00191B20">
      <w:pPr>
        <w:pStyle w:val="Literaturverzeichnis"/>
        <w:spacing w:before="0" w:after="0"/>
      </w:pPr>
      <w:ins w:id="502" w:author="Alexander Strobel" w:date="2023-03-14T12:44:00Z">
        <w:r w:rsidRPr="0051557D">
          <w:t>von Stumm S., Hell B., Chamorro-</w:t>
        </w:r>
        <w:proofErr w:type="spellStart"/>
        <w:r w:rsidRPr="0051557D">
          <w:t>Premuzic</w:t>
        </w:r>
        <w:proofErr w:type="spellEnd"/>
        <w:r w:rsidRPr="0051557D">
          <w:t xml:space="preserve"> T. (2011). The hungry mind: Intellectual curiosity is the third pillar of academic performance. </w:t>
        </w:r>
        <w:r w:rsidRPr="0051557D">
          <w:rPr>
            <w:i/>
            <w:iCs/>
          </w:rPr>
          <w:t>Perspectives on Psychological Science, 6</w:t>
        </w:r>
        <w:r w:rsidRPr="0051557D">
          <w:t>(6), 574–588. https://doi.org/10.1177/1745691611421204</w:t>
        </w:r>
      </w:ins>
    </w:p>
    <w:p w14:paraId="2A739576" w14:textId="77777777" w:rsidR="008428FA" w:rsidRDefault="00AF0531" w:rsidP="00191B20">
      <w:pPr>
        <w:pStyle w:val="Literaturverzeichnis"/>
        <w:spacing w:before="0" w:after="0"/>
      </w:pPr>
      <w:bookmarkStart w:id="503" w:name="ref-Wigfield2010"/>
      <w:bookmarkEnd w:id="501"/>
      <w:proofErr w:type="spellStart"/>
      <w:r>
        <w:t>Wigfield</w:t>
      </w:r>
      <w:proofErr w:type="spellEnd"/>
      <w:r>
        <w:t xml:space="preserve">, A., &amp; Cambria, J. (2010). Students’ achievement values, goal orientations, and interest: Definitions, development, and relations to achievement outcomes. </w:t>
      </w:r>
      <w:r>
        <w:rPr>
          <w:i/>
          <w:iCs/>
        </w:rPr>
        <w:t>Developmental Review</w:t>
      </w:r>
      <w:r>
        <w:t xml:space="preserve">, </w:t>
      </w:r>
      <w:r>
        <w:rPr>
          <w:i/>
          <w:iCs/>
        </w:rPr>
        <w:t>30</w:t>
      </w:r>
      <w:r>
        <w:t xml:space="preserve">(1), 1–35. </w:t>
      </w:r>
      <w:hyperlink r:id="rId67">
        <w:r>
          <w:rPr>
            <w:rStyle w:val="Hyperlink"/>
          </w:rPr>
          <w:t>https://doi.org/10.1016/j.dr.2009.12.001</w:t>
        </w:r>
      </w:hyperlink>
    </w:p>
    <w:p w14:paraId="2F39A9B5" w14:textId="247A4AEA" w:rsidR="008428FA" w:rsidRDefault="00AF0531" w:rsidP="00191B20">
      <w:pPr>
        <w:pStyle w:val="Literaturverzeichnis"/>
        <w:spacing w:before="0" w:after="0"/>
        <w:rPr>
          <w:ins w:id="504" w:author="Alexander Strobel" w:date="2023-03-14T12:44:00Z"/>
          <w:rStyle w:val="Hyperlink"/>
        </w:rPr>
      </w:pPr>
      <w:bookmarkStart w:id="505" w:name="ref-Wigfield2000"/>
      <w:bookmarkEnd w:id="503"/>
      <w:proofErr w:type="spellStart"/>
      <w:r>
        <w:t>Wigfield</w:t>
      </w:r>
      <w:proofErr w:type="spellEnd"/>
      <w:r>
        <w:t xml:space="preserve">, A., &amp; Eccles, J. S. (2000). Expectancy-value theory of achievement motivation. </w:t>
      </w:r>
      <w:r>
        <w:rPr>
          <w:i/>
          <w:iCs/>
        </w:rPr>
        <w:t>Contemporary Educational Psychology</w:t>
      </w:r>
      <w:r>
        <w:t xml:space="preserve">, </w:t>
      </w:r>
      <w:r>
        <w:rPr>
          <w:i/>
          <w:iCs/>
        </w:rPr>
        <w:t>25</w:t>
      </w:r>
      <w:r>
        <w:t xml:space="preserve">(1), 68–81. </w:t>
      </w:r>
      <w:hyperlink r:id="rId68">
        <w:r>
          <w:rPr>
            <w:rStyle w:val="Hyperlink"/>
          </w:rPr>
          <w:t>https://doi.org/10.1006/ceps.1999.1015</w:t>
        </w:r>
      </w:hyperlink>
    </w:p>
    <w:p w14:paraId="0298B6E6" w14:textId="0F76543E" w:rsidR="0051557D" w:rsidRDefault="0051557D" w:rsidP="00191B20">
      <w:pPr>
        <w:pStyle w:val="Literaturverzeichnis"/>
        <w:spacing w:before="0" w:after="0"/>
        <w:rPr>
          <w:ins w:id="506" w:author="Alexander Strobel" w:date="2023-03-14T12:44:00Z"/>
        </w:rPr>
      </w:pPr>
      <w:proofErr w:type="spellStart"/>
      <w:ins w:id="507" w:author="Alexander Strobel" w:date="2023-03-14T12:44:00Z">
        <w:r w:rsidRPr="0051557D">
          <w:lastRenderedPageBreak/>
          <w:t>Wigfield</w:t>
        </w:r>
        <w:proofErr w:type="spellEnd"/>
        <w:r w:rsidRPr="0051557D">
          <w:t xml:space="preserve">, A., Tonks, S., &amp; </w:t>
        </w:r>
        <w:proofErr w:type="spellStart"/>
        <w:r w:rsidRPr="0051557D">
          <w:t>Klauda</w:t>
        </w:r>
        <w:proofErr w:type="spellEnd"/>
        <w:r w:rsidRPr="0051557D">
          <w:t xml:space="preserve">, S. L. (2009). Expectancy-value theory. In K. R. Wenzel &amp; A. </w:t>
        </w:r>
        <w:proofErr w:type="spellStart"/>
        <w:r w:rsidRPr="0051557D">
          <w:t>Wigfield</w:t>
        </w:r>
        <w:proofErr w:type="spellEnd"/>
        <w:r w:rsidRPr="0051557D">
          <w:t xml:space="preserve"> (Eds.), </w:t>
        </w:r>
        <w:r w:rsidRPr="0051557D">
          <w:rPr>
            <w:i/>
            <w:iCs/>
          </w:rPr>
          <w:t>Handbook of motivation at school</w:t>
        </w:r>
        <w:r w:rsidRPr="0051557D">
          <w:t xml:space="preserve"> (pp. 55–75). Routledge/Taylor &amp; Francis Group.</w:t>
        </w:r>
      </w:ins>
    </w:p>
    <w:p w14:paraId="498A8F1D" w14:textId="507DA2FE" w:rsidR="0051557D" w:rsidRDefault="0051557D" w:rsidP="00191B20">
      <w:pPr>
        <w:pStyle w:val="Literaturverzeichnis"/>
        <w:spacing w:before="0" w:after="0"/>
      </w:pPr>
      <w:ins w:id="508" w:author="Alexander Strobel" w:date="2023-03-14T12:44:00Z">
        <w:r w:rsidRPr="008417D8">
          <w:rPr>
            <w:rPrChange w:id="509" w:author="Alexander Strobel" w:date="2023-08-09T09:18:00Z">
              <w:rPr>
                <w:lang w:val="de-DE"/>
              </w:rPr>
            </w:rPrChange>
          </w:rPr>
          <w:t xml:space="preserve">Wu, H., Guo, Y., Yang, Y. et al. </w:t>
        </w:r>
      </w:ins>
      <w:ins w:id="510" w:author="Alexander Strobel" w:date="2023-03-14T12:45:00Z">
        <w:r w:rsidRPr="0051557D">
          <w:t>(20</w:t>
        </w:r>
        <w:r>
          <w:t xml:space="preserve">21). </w:t>
        </w:r>
      </w:ins>
      <w:ins w:id="511" w:author="Alexander Strobel" w:date="2023-03-14T12:44:00Z">
        <w:r w:rsidRPr="0051557D">
          <w:t xml:space="preserve">A </w:t>
        </w:r>
      </w:ins>
      <w:ins w:id="512" w:author="Alexander Strobel" w:date="2023-03-14T12:45:00Z">
        <w:r>
          <w:t>m</w:t>
        </w:r>
      </w:ins>
      <w:ins w:id="513" w:author="Alexander Strobel" w:date="2023-03-14T12:44:00Z">
        <w:r w:rsidRPr="0051557D">
          <w:t xml:space="preserve">eta-analysis of the </w:t>
        </w:r>
      </w:ins>
      <w:ins w:id="514" w:author="Alexander Strobel" w:date="2023-03-14T12:45:00Z">
        <w:r>
          <w:t>l</w:t>
        </w:r>
      </w:ins>
      <w:ins w:id="515" w:author="Alexander Strobel" w:date="2023-03-14T12:44:00Z">
        <w:r w:rsidRPr="0051557D">
          <w:t xml:space="preserve">ongitudinal </w:t>
        </w:r>
      </w:ins>
      <w:ins w:id="516" w:author="Alexander Strobel" w:date="2023-03-14T12:45:00Z">
        <w:r>
          <w:t>r</w:t>
        </w:r>
      </w:ins>
      <w:ins w:id="517" w:author="Alexander Strobel" w:date="2023-03-14T12:44:00Z">
        <w:r w:rsidRPr="0051557D">
          <w:t xml:space="preserve">elationship </w:t>
        </w:r>
      </w:ins>
      <w:ins w:id="518" w:author="Alexander Strobel" w:date="2023-03-14T12:45:00Z">
        <w:r>
          <w:t>b</w:t>
        </w:r>
      </w:ins>
      <w:ins w:id="519" w:author="Alexander Strobel" w:date="2023-03-14T12:44:00Z">
        <w:r w:rsidRPr="0051557D">
          <w:t xml:space="preserve">etween </w:t>
        </w:r>
      </w:ins>
      <w:ins w:id="520" w:author="Alexander Strobel" w:date="2023-03-14T12:45:00Z">
        <w:r>
          <w:t>a</w:t>
        </w:r>
      </w:ins>
      <w:ins w:id="521" w:author="Alexander Strobel" w:date="2023-03-14T12:44:00Z">
        <w:r w:rsidRPr="0051557D">
          <w:t xml:space="preserve">cademic </w:t>
        </w:r>
      </w:ins>
      <w:ins w:id="522" w:author="Alexander Strobel" w:date="2023-03-14T12:45:00Z">
        <w:r>
          <w:t>s</w:t>
        </w:r>
      </w:ins>
      <w:ins w:id="523" w:author="Alexander Strobel" w:date="2023-03-14T12:44:00Z">
        <w:r w:rsidRPr="0051557D">
          <w:t>elf-</w:t>
        </w:r>
      </w:ins>
      <w:ins w:id="524" w:author="Alexander Strobel" w:date="2023-03-14T12:45:00Z">
        <w:r>
          <w:t>c</w:t>
        </w:r>
      </w:ins>
      <w:ins w:id="525" w:author="Alexander Strobel" w:date="2023-03-14T12:44:00Z">
        <w:r w:rsidRPr="0051557D">
          <w:t xml:space="preserve">oncept and </w:t>
        </w:r>
      </w:ins>
      <w:ins w:id="526" w:author="Alexander Strobel" w:date="2023-03-14T12:45:00Z">
        <w:r>
          <w:t>a</w:t>
        </w:r>
      </w:ins>
      <w:ins w:id="527" w:author="Alexander Strobel" w:date="2023-03-14T12:44:00Z">
        <w:r w:rsidRPr="0051557D">
          <w:t xml:space="preserve">cademic </w:t>
        </w:r>
      </w:ins>
      <w:ins w:id="528" w:author="Alexander Strobel" w:date="2023-03-14T12:45:00Z">
        <w:r>
          <w:t>a</w:t>
        </w:r>
      </w:ins>
      <w:ins w:id="529" w:author="Alexander Strobel" w:date="2023-03-14T12:44:00Z">
        <w:r w:rsidRPr="0051557D">
          <w:t>chievement. Educ</w:t>
        </w:r>
      </w:ins>
      <w:ins w:id="530" w:author="Alexander Strobel" w:date="2023-03-14T12:45:00Z">
        <w:r>
          <w:t>ation</w:t>
        </w:r>
      </w:ins>
      <w:ins w:id="531" w:author="Alexander Strobel" w:date="2023-03-14T12:46:00Z">
        <w:r>
          <w:t>al</w:t>
        </w:r>
      </w:ins>
      <w:ins w:id="532" w:author="Alexander Strobel" w:date="2023-03-14T12:44:00Z">
        <w:r w:rsidRPr="0051557D">
          <w:t xml:space="preserve"> Psychol</w:t>
        </w:r>
      </w:ins>
      <w:ins w:id="533" w:author="Alexander Strobel" w:date="2023-03-14T12:46:00Z">
        <w:r>
          <w:t>ogy</w:t>
        </w:r>
      </w:ins>
      <w:ins w:id="534" w:author="Alexander Strobel" w:date="2023-03-14T12:44:00Z">
        <w:r w:rsidRPr="0051557D">
          <w:t xml:space="preserve"> Rev</w:t>
        </w:r>
      </w:ins>
      <w:ins w:id="535" w:author="Alexander Strobel" w:date="2023-03-14T12:46:00Z">
        <w:r>
          <w:t>iew,</w:t>
        </w:r>
      </w:ins>
      <w:ins w:id="536" w:author="Alexander Strobel" w:date="2023-03-14T12:44:00Z">
        <w:r w:rsidRPr="0051557D">
          <w:t xml:space="preserve"> 33, 1749</w:t>
        </w:r>
      </w:ins>
      <w:ins w:id="537" w:author="Alexander Strobel" w:date="2023-03-14T12:45:00Z">
        <w:r>
          <w:t>-</w:t>
        </w:r>
      </w:ins>
      <w:ins w:id="538" w:author="Alexander Strobel" w:date="2023-03-14T12:44:00Z">
        <w:r w:rsidRPr="0051557D">
          <w:t xml:space="preserve">1778. </w:t>
        </w:r>
      </w:ins>
      <w:ins w:id="539" w:author="Alexander Strobel" w:date="2023-03-14T12:46:00Z">
        <w:r>
          <w:fldChar w:fldCharType="begin"/>
        </w:r>
        <w:r>
          <w:instrText xml:space="preserve"> HYPERLINK "https://doi.org/10.1007/s10648-021-09600-1" </w:instrText>
        </w:r>
        <w:r>
          <w:fldChar w:fldCharType="separate"/>
        </w:r>
        <w:r w:rsidRPr="0051557D">
          <w:rPr>
            <w:rStyle w:val="Hyperlink"/>
          </w:rPr>
          <w:t>https://doi.org/10.1007/s10648-021-09600-1</w:t>
        </w:r>
        <w:r>
          <w:fldChar w:fldCharType="end"/>
        </w:r>
      </w:ins>
    </w:p>
    <w:p w14:paraId="5230566D" w14:textId="77777777" w:rsidR="008428FA" w:rsidRPr="00191B20" w:rsidRDefault="00AF0531" w:rsidP="00191B20">
      <w:pPr>
        <w:pStyle w:val="Literaturverzeichnis"/>
        <w:spacing w:before="0" w:after="0"/>
        <w:rPr>
          <w:lang w:val="de-DE"/>
        </w:rPr>
      </w:pPr>
      <w:bookmarkStart w:id="540" w:name="ref-R-knitr"/>
      <w:bookmarkEnd w:id="505"/>
      <w:proofErr w:type="spellStart"/>
      <w:r>
        <w:t>Xie</w:t>
      </w:r>
      <w:proofErr w:type="spellEnd"/>
      <w:r>
        <w:t xml:space="preserve">, Y. (2015). </w:t>
      </w:r>
      <w:r>
        <w:rPr>
          <w:i/>
          <w:iCs/>
        </w:rPr>
        <w:t xml:space="preserve">Dynamic documents with R and </w:t>
      </w:r>
      <w:proofErr w:type="spellStart"/>
      <w:r>
        <w:rPr>
          <w:i/>
          <w:iCs/>
        </w:rPr>
        <w:t>knitr</w:t>
      </w:r>
      <w:proofErr w:type="spellEnd"/>
      <w:r>
        <w:t xml:space="preserve"> (2nd ed.). Boca Raton, Florida: Chapman; Hall/CRC. </w:t>
      </w:r>
      <w:proofErr w:type="spellStart"/>
      <w:r w:rsidRPr="00191B20">
        <w:rPr>
          <w:lang w:val="de-DE"/>
        </w:rPr>
        <w:t>Retrieved</w:t>
      </w:r>
      <w:proofErr w:type="spellEnd"/>
      <w:r w:rsidRPr="00191B20">
        <w:rPr>
          <w:lang w:val="de-DE"/>
        </w:rPr>
        <w:t xml:space="preserve"> </w:t>
      </w:r>
      <w:proofErr w:type="spellStart"/>
      <w:r w:rsidRPr="00191B20">
        <w:rPr>
          <w:lang w:val="de-DE"/>
        </w:rPr>
        <w:t>from</w:t>
      </w:r>
      <w:proofErr w:type="spellEnd"/>
      <w:r w:rsidRPr="00191B20">
        <w:rPr>
          <w:lang w:val="de-DE"/>
        </w:rPr>
        <w:t xml:space="preserve"> </w:t>
      </w:r>
      <w:r w:rsidR="00000000">
        <w:fldChar w:fldCharType="begin"/>
      </w:r>
      <w:r w:rsidR="00000000" w:rsidRPr="008417D8">
        <w:rPr>
          <w:lang w:val="de-DE"/>
          <w:rPrChange w:id="541" w:author="Alexander Strobel" w:date="2023-08-09T09:18:00Z">
            <w:rPr/>
          </w:rPrChange>
        </w:rPr>
        <w:instrText>HYPERLINK "https://yihui.name/knitr/" \h</w:instrText>
      </w:r>
      <w:r w:rsidR="00000000">
        <w:fldChar w:fldCharType="separate"/>
      </w:r>
      <w:r w:rsidRPr="00191B20">
        <w:rPr>
          <w:rStyle w:val="Hyperlink"/>
          <w:lang w:val="de-DE"/>
        </w:rPr>
        <w:t>https://yihui.name/knitr/</w:t>
      </w:r>
      <w:r w:rsidR="00000000">
        <w:rPr>
          <w:rStyle w:val="Hyperlink"/>
          <w:lang w:val="de-DE"/>
        </w:rPr>
        <w:fldChar w:fldCharType="end"/>
      </w:r>
    </w:p>
    <w:p w14:paraId="23706CFD" w14:textId="77777777" w:rsidR="008428FA" w:rsidRDefault="00AF0531" w:rsidP="00191B20">
      <w:pPr>
        <w:pStyle w:val="Literaturverzeichnis"/>
        <w:spacing w:before="0" w:after="0"/>
      </w:pPr>
      <w:bookmarkStart w:id="542" w:name="ref-Zaboski2018"/>
      <w:bookmarkEnd w:id="540"/>
      <w:proofErr w:type="spellStart"/>
      <w:r w:rsidRPr="00191B20">
        <w:rPr>
          <w:lang w:val="de-DE"/>
        </w:rPr>
        <w:t>Zaboski</w:t>
      </w:r>
      <w:proofErr w:type="spellEnd"/>
      <w:r w:rsidRPr="00191B20">
        <w:rPr>
          <w:lang w:val="de-DE"/>
        </w:rPr>
        <w:t xml:space="preserve">, B. A., Kranzler, J. H., &amp; Gage, N. A. (2018). </w:t>
      </w:r>
      <w:r>
        <w:t xml:space="preserve">Meta-analysis of the relationship between academic achievement and broad abilities of the Cattell-Horn-Carroll theory. </w:t>
      </w:r>
      <w:r>
        <w:rPr>
          <w:i/>
          <w:iCs/>
        </w:rPr>
        <w:t>Journal of School Psychology</w:t>
      </w:r>
      <w:r>
        <w:t xml:space="preserve">, </w:t>
      </w:r>
      <w:r>
        <w:rPr>
          <w:i/>
          <w:iCs/>
        </w:rPr>
        <w:t>71</w:t>
      </w:r>
      <w:r>
        <w:t xml:space="preserve">, 42–56. </w:t>
      </w:r>
      <w:hyperlink r:id="rId69">
        <w:r>
          <w:rPr>
            <w:rStyle w:val="Hyperlink"/>
          </w:rPr>
          <w:t>https://doi.org/10.1016/j.jsp.2018.10.001</w:t>
        </w:r>
      </w:hyperlink>
    </w:p>
    <w:bookmarkEnd w:id="405"/>
    <w:bookmarkEnd w:id="542"/>
    <w:p w14:paraId="4754A909" w14:textId="72588EE2" w:rsidR="00191B20" w:rsidRPr="00191B20" w:rsidRDefault="00AF0531" w:rsidP="00191B20">
      <w:pPr>
        <w:pStyle w:val="FirstParagraph"/>
        <w:ind w:firstLine="0"/>
        <w:rPr>
          <w:b/>
          <w:bCs/>
        </w:rPr>
      </w:pPr>
      <w:r>
        <w:br w:type="page"/>
      </w:r>
      <w:bookmarkEnd w:id="402"/>
      <w:r w:rsidR="00191B20" w:rsidRPr="00191B20">
        <w:rPr>
          <w:b/>
          <w:bCs/>
        </w:rPr>
        <w:lastRenderedPageBreak/>
        <w:t>Table 1</w:t>
      </w:r>
    </w:p>
    <w:p w14:paraId="7F4A18EA" w14:textId="739FD1F4" w:rsidR="008C3638" w:rsidRDefault="00651E56" w:rsidP="00045019">
      <w:pPr>
        <w:pStyle w:val="Textkrper"/>
        <w:ind w:firstLine="0"/>
      </w:pPr>
      <w:r>
        <w:t>Robust c</w:t>
      </w:r>
      <w:r w:rsidR="008C3638">
        <w:t>orrelations of the variables in the analyses on Grade Point Average</w:t>
      </w:r>
    </w:p>
    <w:tbl>
      <w:tblPr>
        <w:tblW w:w="5000" w:type="pct"/>
        <w:tblCellMar>
          <w:left w:w="70" w:type="dxa"/>
          <w:right w:w="70" w:type="dxa"/>
        </w:tblCellMar>
        <w:tblLook w:val="04A0" w:firstRow="1" w:lastRow="0" w:firstColumn="1" w:lastColumn="0" w:noHBand="0" w:noVBand="1"/>
      </w:tblPr>
      <w:tblGrid>
        <w:gridCol w:w="803"/>
        <w:gridCol w:w="790"/>
        <w:gridCol w:w="724"/>
        <w:gridCol w:w="781"/>
        <w:gridCol w:w="796"/>
        <w:gridCol w:w="816"/>
        <w:gridCol w:w="850"/>
        <w:gridCol w:w="777"/>
        <w:gridCol w:w="717"/>
        <w:gridCol w:w="768"/>
        <w:gridCol w:w="783"/>
        <w:gridCol w:w="801"/>
      </w:tblGrid>
      <w:tr w:rsidR="008C3638" w:rsidRPr="008C3638" w14:paraId="0BB5C5D5" w14:textId="77777777" w:rsidTr="006B7576">
        <w:trPr>
          <w:trHeight w:val="320"/>
        </w:trPr>
        <w:tc>
          <w:tcPr>
            <w:tcW w:w="426" w:type="pct"/>
            <w:tcBorders>
              <w:top w:val="single" w:sz="4" w:space="0" w:color="auto"/>
              <w:left w:val="nil"/>
              <w:bottom w:val="nil"/>
              <w:right w:val="nil"/>
            </w:tcBorders>
            <w:shd w:val="clear" w:color="auto" w:fill="auto"/>
            <w:noWrap/>
            <w:vAlign w:val="bottom"/>
            <w:hideMark/>
          </w:tcPr>
          <w:p w14:paraId="58AAB761" w14:textId="77777777" w:rsidR="008C3638" w:rsidRPr="008C3638" w:rsidRDefault="008C3638" w:rsidP="00067B9C">
            <w:pPr>
              <w:spacing w:after="120" w:line="240" w:lineRule="auto"/>
              <w:rPr>
                <w:rFonts w:eastAsia="Times New Roman" w:cs="Times New Roman"/>
                <w:color w:val="000000"/>
                <w:lang w:eastAsia="de-DE"/>
              </w:rPr>
            </w:pPr>
            <w:r w:rsidRPr="008C3638">
              <w:rPr>
                <w:rFonts w:eastAsia="Times New Roman" w:cs="Times New Roman"/>
                <w:color w:val="000000"/>
                <w:lang w:eastAsia="de-DE"/>
              </w:rPr>
              <w:t> </w:t>
            </w:r>
          </w:p>
        </w:tc>
        <w:tc>
          <w:tcPr>
            <w:tcW w:w="2077" w:type="pct"/>
            <w:gridSpan w:val="5"/>
            <w:tcBorders>
              <w:top w:val="single" w:sz="4" w:space="0" w:color="auto"/>
              <w:left w:val="nil"/>
              <w:bottom w:val="single" w:sz="4" w:space="0" w:color="auto"/>
              <w:right w:val="nil"/>
            </w:tcBorders>
            <w:shd w:val="clear" w:color="auto" w:fill="auto"/>
            <w:noWrap/>
            <w:vAlign w:val="bottom"/>
            <w:hideMark/>
          </w:tcPr>
          <w:p w14:paraId="2849E413" w14:textId="77777777" w:rsidR="008C3638" w:rsidRPr="008C3638" w:rsidRDefault="008C3638" w:rsidP="00067B9C">
            <w:pPr>
              <w:spacing w:after="120" w:line="240" w:lineRule="auto"/>
              <w:jc w:val="center"/>
              <w:rPr>
                <w:rFonts w:eastAsia="Times New Roman" w:cs="Times New Roman"/>
                <w:color w:val="000000"/>
                <w:lang w:val="de-DE" w:eastAsia="de-DE"/>
              </w:rPr>
            </w:pPr>
            <w:r w:rsidRPr="008C3638">
              <w:rPr>
                <w:rFonts w:eastAsia="Times New Roman" w:cs="Times New Roman"/>
                <w:color w:val="000000"/>
                <w:lang w:val="de-DE" w:eastAsia="de-DE"/>
              </w:rPr>
              <w:t>T1 intercorrelations</w:t>
            </w:r>
          </w:p>
        </w:tc>
        <w:tc>
          <w:tcPr>
            <w:tcW w:w="2496" w:type="pct"/>
            <w:gridSpan w:val="6"/>
            <w:tcBorders>
              <w:top w:val="single" w:sz="4" w:space="0" w:color="auto"/>
              <w:left w:val="nil"/>
              <w:bottom w:val="single" w:sz="4" w:space="0" w:color="auto"/>
              <w:right w:val="nil"/>
            </w:tcBorders>
            <w:shd w:val="clear" w:color="auto" w:fill="auto"/>
            <w:noWrap/>
            <w:vAlign w:val="bottom"/>
            <w:hideMark/>
          </w:tcPr>
          <w:p w14:paraId="35BF6C98" w14:textId="77777777" w:rsidR="008C3638" w:rsidRPr="008C3638" w:rsidRDefault="008C3638" w:rsidP="00067B9C">
            <w:pPr>
              <w:spacing w:after="120" w:line="240" w:lineRule="auto"/>
              <w:jc w:val="center"/>
              <w:rPr>
                <w:rFonts w:eastAsia="Times New Roman" w:cs="Times New Roman"/>
                <w:color w:val="000000"/>
                <w:lang w:eastAsia="de-DE"/>
              </w:rPr>
            </w:pPr>
            <w:r w:rsidRPr="008C3638">
              <w:rPr>
                <w:rFonts w:eastAsia="Times New Roman" w:cs="Times New Roman"/>
                <w:color w:val="000000"/>
                <w:lang w:eastAsia="de-DE"/>
              </w:rPr>
              <w:t>Self-feedback and cross-domain coupling</w:t>
            </w:r>
          </w:p>
        </w:tc>
      </w:tr>
      <w:tr w:rsidR="008C3638" w:rsidRPr="008C3638" w14:paraId="7910FDBC"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57734236" w14:textId="77777777" w:rsidR="008C3638" w:rsidRPr="008C3638" w:rsidRDefault="008C3638" w:rsidP="00067B9C">
            <w:pPr>
              <w:spacing w:after="120" w:line="240" w:lineRule="auto"/>
              <w:rPr>
                <w:rFonts w:eastAsia="Times New Roman" w:cs="Times New Roman"/>
                <w:color w:val="000000"/>
                <w:lang w:eastAsia="de-DE"/>
              </w:rPr>
            </w:pPr>
            <w:r w:rsidRPr="008C3638">
              <w:rPr>
                <w:rFonts w:eastAsia="Times New Roman" w:cs="Times New Roman"/>
                <w:color w:val="000000"/>
                <w:lang w:eastAsia="de-DE"/>
              </w:rPr>
              <w:t> </w:t>
            </w:r>
          </w:p>
        </w:tc>
        <w:tc>
          <w:tcPr>
            <w:tcW w:w="420" w:type="pct"/>
            <w:tcBorders>
              <w:top w:val="nil"/>
              <w:left w:val="nil"/>
              <w:bottom w:val="single" w:sz="4" w:space="0" w:color="auto"/>
              <w:right w:val="nil"/>
            </w:tcBorders>
            <w:shd w:val="clear" w:color="auto" w:fill="auto"/>
            <w:noWrap/>
            <w:vAlign w:val="bottom"/>
            <w:hideMark/>
          </w:tcPr>
          <w:p w14:paraId="7BBFF68B" w14:textId="77777777" w:rsidR="008C3638" w:rsidRPr="008C3638" w:rsidRDefault="008C3638" w:rsidP="00067B9C">
            <w:pPr>
              <w:spacing w:after="120" w:line="240" w:lineRule="auto"/>
              <w:jc w:val="center"/>
              <w:rPr>
                <w:rFonts w:eastAsia="Times New Roman" w:cs="Times New Roman"/>
                <w:color w:val="000000"/>
                <w:lang w:val="de-DE" w:eastAsia="de-DE"/>
              </w:rPr>
            </w:pPr>
            <w:r w:rsidRPr="008C3638">
              <w:rPr>
                <w:rFonts w:eastAsia="Times New Roman" w:cs="Times New Roman"/>
                <w:color w:val="000000"/>
                <w:lang w:val="de-DE" w:eastAsia="de-DE"/>
              </w:rPr>
              <w:t>ASC1</w:t>
            </w:r>
          </w:p>
        </w:tc>
        <w:tc>
          <w:tcPr>
            <w:tcW w:w="385" w:type="pct"/>
            <w:tcBorders>
              <w:top w:val="nil"/>
              <w:left w:val="nil"/>
              <w:bottom w:val="single" w:sz="4" w:space="0" w:color="auto"/>
              <w:right w:val="nil"/>
            </w:tcBorders>
            <w:shd w:val="clear" w:color="auto" w:fill="auto"/>
            <w:noWrap/>
            <w:vAlign w:val="bottom"/>
            <w:hideMark/>
          </w:tcPr>
          <w:p w14:paraId="0E62260A" w14:textId="77777777" w:rsidR="008C3638" w:rsidRPr="008C3638" w:rsidRDefault="008C3638" w:rsidP="00067B9C">
            <w:pPr>
              <w:spacing w:after="120" w:line="240" w:lineRule="auto"/>
              <w:jc w:val="center"/>
              <w:rPr>
                <w:rFonts w:eastAsia="Times New Roman" w:cs="Times New Roman"/>
                <w:color w:val="000000"/>
                <w:lang w:val="de-DE" w:eastAsia="de-DE"/>
              </w:rPr>
            </w:pPr>
            <w:r w:rsidRPr="008C3638">
              <w:rPr>
                <w:rFonts w:eastAsia="Times New Roman" w:cs="Times New Roman"/>
                <w:color w:val="000000"/>
                <w:lang w:val="de-DE" w:eastAsia="de-DE"/>
              </w:rPr>
              <w:t>INT1</w:t>
            </w:r>
          </w:p>
        </w:tc>
        <w:tc>
          <w:tcPr>
            <w:tcW w:w="415" w:type="pct"/>
            <w:tcBorders>
              <w:top w:val="nil"/>
              <w:left w:val="nil"/>
              <w:bottom w:val="single" w:sz="4" w:space="0" w:color="auto"/>
              <w:right w:val="nil"/>
            </w:tcBorders>
            <w:shd w:val="clear" w:color="auto" w:fill="auto"/>
            <w:noWrap/>
            <w:vAlign w:val="bottom"/>
            <w:hideMark/>
          </w:tcPr>
          <w:p w14:paraId="665A04B4" w14:textId="77777777" w:rsidR="008C3638" w:rsidRPr="008C3638" w:rsidRDefault="008C3638" w:rsidP="00067B9C">
            <w:pPr>
              <w:spacing w:after="120" w:line="240" w:lineRule="auto"/>
              <w:jc w:val="center"/>
              <w:rPr>
                <w:rFonts w:eastAsia="Times New Roman" w:cs="Times New Roman"/>
                <w:color w:val="000000"/>
                <w:lang w:val="de-DE" w:eastAsia="de-DE"/>
              </w:rPr>
            </w:pPr>
            <w:r w:rsidRPr="008C3638">
              <w:rPr>
                <w:rFonts w:eastAsia="Times New Roman" w:cs="Times New Roman"/>
                <w:color w:val="000000"/>
                <w:lang w:val="de-DE" w:eastAsia="de-DE"/>
              </w:rPr>
              <w:t>HFS1</w:t>
            </w:r>
          </w:p>
        </w:tc>
        <w:tc>
          <w:tcPr>
            <w:tcW w:w="423" w:type="pct"/>
            <w:tcBorders>
              <w:top w:val="nil"/>
              <w:left w:val="nil"/>
              <w:bottom w:val="single" w:sz="4" w:space="0" w:color="auto"/>
              <w:right w:val="nil"/>
            </w:tcBorders>
            <w:shd w:val="clear" w:color="auto" w:fill="auto"/>
            <w:noWrap/>
            <w:vAlign w:val="bottom"/>
            <w:hideMark/>
          </w:tcPr>
          <w:p w14:paraId="26735AA3" w14:textId="77777777" w:rsidR="008C3638" w:rsidRPr="008C3638" w:rsidRDefault="008C3638" w:rsidP="00067B9C">
            <w:pPr>
              <w:spacing w:after="120" w:line="240" w:lineRule="auto"/>
              <w:jc w:val="center"/>
              <w:rPr>
                <w:rFonts w:eastAsia="Times New Roman" w:cs="Times New Roman"/>
                <w:color w:val="000000"/>
                <w:lang w:val="de-DE" w:eastAsia="de-DE"/>
              </w:rPr>
            </w:pPr>
            <w:r w:rsidRPr="008C3638">
              <w:rPr>
                <w:rFonts w:eastAsia="Times New Roman" w:cs="Times New Roman"/>
                <w:color w:val="000000"/>
                <w:lang w:val="de-DE" w:eastAsia="de-DE"/>
              </w:rPr>
              <w:t>FOF1</w:t>
            </w:r>
          </w:p>
        </w:tc>
        <w:tc>
          <w:tcPr>
            <w:tcW w:w="434" w:type="pct"/>
            <w:tcBorders>
              <w:top w:val="nil"/>
              <w:left w:val="nil"/>
              <w:bottom w:val="single" w:sz="4" w:space="0" w:color="auto"/>
              <w:right w:val="nil"/>
            </w:tcBorders>
            <w:shd w:val="clear" w:color="auto" w:fill="auto"/>
            <w:noWrap/>
            <w:vAlign w:val="bottom"/>
            <w:hideMark/>
          </w:tcPr>
          <w:p w14:paraId="3268F29C" w14:textId="77777777" w:rsidR="008C3638" w:rsidRPr="008C3638" w:rsidRDefault="008C3638" w:rsidP="00067B9C">
            <w:pPr>
              <w:spacing w:after="120" w:line="240" w:lineRule="auto"/>
              <w:jc w:val="center"/>
              <w:rPr>
                <w:rFonts w:eastAsia="Times New Roman" w:cs="Times New Roman"/>
                <w:color w:val="000000"/>
                <w:lang w:val="de-DE" w:eastAsia="de-DE"/>
              </w:rPr>
            </w:pPr>
            <w:r w:rsidRPr="008C3638">
              <w:rPr>
                <w:rFonts w:eastAsia="Times New Roman" w:cs="Times New Roman"/>
                <w:color w:val="000000"/>
                <w:lang w:val="de-DE" w:eastAsia="de-DE"/>
              </w:rPr>
              <w:t>NFC1</w:t>
            </w:r>
          </w:p>
        </w:tc>
        <w:tc>
          <w:tcPr>
            <w:tcW w:w="452" w:type="pct"/>
            <w:tcBorders>
              <w:top w:val="nil"/>
              <w:left w:val="nil"/>
              <w:bottom w:val="single" w:sz="4" w:space="0" w:color="auto"/>
              <w:right w:val="nil"/>
            </w:tcBorders>
            <w:shd w:val="clear" w:color="auto" w:fill="auto"/>
            <w:noWrap/>
            <w:vAlign w:val="bottom"/>
            <w:hideMark/>
          </w:tcPr>
          <w:p w14:paraId="7F302AE0" w14:textId="43145145" w:rsidR="008C3638" w:rsidRPr="008C3638" w:rsidRDefault="00067B9C" w:rsidP="00067B9C">
            <w:pPr>
              <w:spacing w:after="120" w:line="240" w:lineRule="auto"/>
              <w:jc w:val="center"/>
              <w:rPr>
                <w:rFonts w:eastAsia="Times New Roman" w:cs="Times New Roman"/>
                <w:color w:val="000000"/>
                <w:lang w:val="de-DE" w:eastAsia="de-DE"/>
              </w:rPr>
            </w:pPr>
            <w:r w:rsidRPr="00067B9C">
              <w:rPr>
                <w:rFonts w:eastAsia="Times New Roman" w:cs="Times New Roman"/>
                <w:color w:val="000000"/>
                <w:lang w:val="de-DE" w:eastAsia="de-DE"/>
              </w:rPr>
              <w:t>Δ</w:t>
            </w:r>
            <w:r w:rsidR="008C3638" w:rsidRPr="008C3638">
              <w:rPr>
                <w:rFonts w:eastAsia="Times New Roman" w:cs="Times New Roman"/>
                <w:color w:val="000000"/>
                <w:lang w:val="de-DE" w:eastAsia="de-DE"/>
              </w:rPr>
              <w:t>GRD</w:t>
            </w:r>
          </w:p>
        </w:tc>
        <w:tc>
          <w:tcPr>
            <w:tcW w:w="413" w:type="pct"/>
            <w:tcBorders>
              <w:top w:val="nil"/>
              <w:left w:val="nil"/>
              <w:bottom w:val="single" w:sz="4" w:space="0" w:color="auto"/>
              <w:right w:val="nil"/>
            </w:tcBorders>
            <w:shd w:val="clear" w:color="auto" w:fill="auto"/>
            <w:noWrap/>
            <w:vAlign w:val="bottom"/>
            <w:hideMark/>
          </w:tcPr>
          <w:p w14:paraId="75E9DC44" w14:textId="189AE5AF" w:rsidR="008C3638" w:rsidRPr="008C3638" w:rsidRDefault="00067B9C" w:rsidP="00067B9C">
            <w:pPr>
              <w:spacing w:after="120" w:line="240" w:lineRule="auto"/>
              <w:jc w:val="center"/>
              <w:rPr>
                <w:rFonts w:eastAsia="Times New Roman" w:cs="Times New Roman"/>
                <w:color w:val="000000"/>
                <w:lang w:val="de-DE" w:eastAsia="de-DE"/>
              </w:rPr>
            </w:pPr>
            <w:r w:rsidRPr="00067B9C">
              <w:rPr>
                <w:rFonts w:eastAsia="Times New Roman" w:cs="Times New Roman"/>
                <w:color w:val="000000"/>
                <w:lang w:val="de-DE" w:eastAsia="de-DE"/>
              </w:rPr>
              <w:t>Δ</w:t>
            </w:r>
            <w:r w:rsidR="008C3638" w:rsidRPr="008C3638">
              <w:rPr>
                <w:rFonts w:eastAsia="Times New Roman" w:cs="Times New Roman"/>
                <w:color w:val="000000"/>
                <w:lang w:val="de-DE" w:eastAsia="de-DE"/>
              </w:rPr>
              <w:t>ASC</w:t>
            </w:r>
          </w:p>
        </w:tc>
        <w:tc>
          <w:tcPr>
            <w:tcW w:w="381" w:type="pct"/>
            <w:tcBorders>
              <w:top w:val="nil"/>
              <w:left w:val="nil"/>
              <w:bottom w:val="single" w:sz="4" w:space="0" w:color="auto"/>
              <w:right w:val="nil"/>
            </w:tcBorders>
            <w:shd w:val="clear" w:color="auto" w:fill="auto"/>
            <w:noWrap/>
            <w:vAlign w:val="bottom"/>
            <w:hideMark/>
          </w:tcPr>
          <w:p w14:paraId="27B41783" w14:textId="25DC7A79" w:rsidR="008C3638" w:rsidRPr="008C3638" w:rsidRDefault="00067B9C" w:rsidP="00067B9C">
            <w:pPr>
              <w:spacing w:after="120" w:line="240" w:lineRule="auto"/>
              <w:jc w:val="center"/>
              <w:rPr>
                <w:rFonts w:eastAsia="Times New Roman" w:cs="Times New Roman"/>
                <w:color w:val="000000"/>
                <w:lang w:val="de-DE" w:eastAsia="de-DE"/>
              </w:rPr>
            </w:pPr>
            <w:r w:rsidRPr="00067B9C">
              <w:rPr>
                <w:rFonts w:eastAsia="Times New Roman" w:cs="Times New Roman"/>
                <w:color w:val="000000"/>
                <w:lang w:val="de-DE" w:eastAsia="de-DE"/>
              </w:rPr>
              <w:t>Δ</w:t>
            </w:r>
            <w:r w:rsidR="008C3638" w:rsidRPr="008C3638">
              <w:rPr>
                <w:rFonts w:eastAsia="Times New Roman" w:cs="Times New Roman"/>
                <w:color w:val="000000"/>
                <w:lang w:val="de-DE" w:eastAsia="de-DE"/>
              </w:rPr>
              <w:t>INT</w:t>
            </w:r>
          </w:p>
        </w:tc>
        <w:tc>
          <w:tcPr>
            <w:tcW w:w="408" w:type="pct"/>
            <w:tcBorders>
              <w:top w:val="nil"/>
              <w:left w:val="nil"/>
              <w:bottom w:val="single" w:sz="4" w:space="0" w:color="auto"/>
              <w:right w:val="nil"/>
            </w:tcBorders>
            <w:shd w:val="clear" w:color="auto" w:fill="auto"/>
            <w:noWrap/>
            <w:vAlign w:val="bottom"/>
            <w:hideMark/>
          </w:tcPr>
          <w:p w14:paraId="42F6CB57" w14:textId="6054714F" w:rsidR="008C3638" w:rsidRPr="008C3638" w:rsidRDefault="00067B9C" w:rsidP="00067B9C">
            <w:pPr>
              <w:spacing w:after="120" w:line="240" w:lineRule="auto"/>
              <w:jc w:val="center"/>
              <w:rPr>
                <w:rFonts w:eastAsia="Times New Roman" w:cs="Times New Roman"/>
                <w:color w:val="000000"/>
                <w:lang w:val="de-DE" w:eastAsia="de-DE"/>
              </w:rPr>
            </w:pPr>
            <w:r w:rsidRPr="00067B9C">
              <w:rPr>
                <w:rFonts w:eastAsia="Times New Roman" w:cs="Times New Roman"/>
                <w:color w:val="000000"/>
                <w:lang w:val="de-DE" w:eastAsia="de-DE"/>
              </w:rPr>
              <w:t>Δ</w:t>
            </w:r>
            <w:r w:rsidR="008C3638" w:rsidRPr="008C3638">
              <w:rPr>
                <w:rFonts w:eastAsia="Times New Roman" w:cs="Times New Roman"/>
                <w:color w:val="000000"/>
                <w:lang w:val="de-DE" w:eastAsia="de-DE"/>
              </w:rPr>
              <w:t>HFS</w:t>
            </w:r>
          </w:p>
        </w:tc>
        <w:tc>
          <w:tcPr>
            <w:tcW w:w="416" w:type="pct"/>
            <w:tcBorders>
              <w:top w:val="nil"/>
              <w:left w:val="nil"/>
              <w:bottom w:val="single" w:sz="4" w:space="0" w:color="auto"/>
              <w:right w:val="nil"/>
            </w:tcBorders>
            <w:shd w:val="clear" w:color="auto" w:fill="auto"/>
            <w:noWrap/>
            <w:vAlign w:val="bottom"/>
            <w:hideMark/>
          </w:tcPr>
          <w:p w14:paraId="10E39EC7" w14:textId="150F6082" w:rsidR="008C3638" w:rsidRPr="008C3638" w:rsidRDefault="00067B9C" w:rsidP="00067B9C">
            <w:pPr>
              <w:spacing w:after="120" w:line="240" w:lineRule="auto"/>
              <w:jc w:val="center"/>
              <w:rPr>
                <w:rFonts w:eastAsia="Times New Roman" w:cs="Times New Roman"/>
                <w:color w:val="000000"/>
                <w:lang w:val="de-DE" w:eastAsia="de-DE"/>
              </w:rPr>
            </w:pPr>
            <w:r w:rsidRPr="00067B9C">
              <w:rPr>
                <w:rFonts w:eastAsia="Times New Roman" w:cs="Times New Roman"/>
                <w:color w:val="000000"/>
                <w:lang w:val="de-DE" w:eastAsia="de-DE"/>
              </w:rPr>
              <w:t>Δ</w:t>
            </w:r>
            <w:r w:rsidR="008C3638" w:rsidRPr="008C3638">
              <w:rPr>
                <w:rFonts w:eastAsia="Times New Roman" w:cs="Times New Roman"/>
                <w:color w:val="000000"/>
                <w:lang w:val="de-DE" w:eastAsia="de-DE"/>
              </w:rPr>
              <w:t>FOF</w:t>
            </w:r>
          </w:p>
        </w:tc>
        <w:tc>
          <w:tcPr>
            <w:tcW w:w="426" w:type="pct"/>
            <w:tcBorders>
              <w:top w:val="nil"/>
              <w:left w:val="nil"/>
              <w:bottom w:val="single" w:sz="4" w:space="0" w:color="auto"/>
              <w:right w:val="nil"/>
            </w:tcBorders>
            <w:shd w:val="clear" w:color="auto" w:fill="auto"/>
            <w:noWrap/>
            <w:vAlign w:val="bottom"/>
            <w:hideMark/>
          </w:tcPr>
          <w:p w14:paraId="074EE76D" w14:textId="744AE7A8" w:rsidR="008C3638" w:rsidRPr="008C3638" w:rsidRDefault="00067B9C" w:rsidP="00067B9C">
            <w:pPr>
              <w:spacing w:after="120" w:line="240" w:lineRule="auto"/>
              <w:jc w:val="center"/>
              <w:rPr>
                <w:rFonts w:eastAsia="Times New Roman" w:cs="Times New Roman"/>
                <w:color w:val="000000"/>
                <w:lang w:val="de-DE" w:eastAsia="de-DE"/>
              </w:rPr>
            </w:pPr>
            <w:r w:rsidRPr="00067B9C">
              <w:rPr>
                <w:rFonts w:eastAsia="Times New Roman" w:cs="Times New Roman"/>
                <w:color w:val="000000"/>
                <w:lang w:val="de-DE" w:eastAsia="de-DE"/>
              </w:rPr>
              <w:t>Δ</w:t>
            </w:r>
            <w:r w:rsidR="008C3638" w:rsidRPr="008C3638">
              <w:rPr>
                <w:rFonts w:eastAsia="Times New Roman" w:cs="Times New Roman"/>
                <w:color w:val="000000"/>
                <w:lang w:val="de-DE" w:eastAsia="de-DE"/>
              </w:rPr>
              <w:t>NFC</w:t>
            </w:r>
          </w:p>
        </w:tc>
      </w:tr>
      <w:tr w:rsidR="006B7576" w:rsidRPr="008C3638" w14:paraId="2F6680AB" w14:textId="77777777" w:rsidTr="006B7576">
        <w:trPr>
          <w:trHeight w:val="320"/>
        </w:trPr>
        <w:tc>
          <w:tcPr>
            <w:tcW w:w="426" w:type="pct"/>
            <w:tcBorders>
              <w:top w:val="nil"/>
              <w:left w:val="nil"/>
              <w:bottom w:val="nil"/>
              <w:right w:val="nil"/>
            </w:tcBorders>
            <w:shd w:val="clear" w:color="auto" w:fill="auto"/>
            <w:noWrap/>
            <w:vAlign w:val="bottom"/>
            <w:hideMark/>
          </w:tcPr>
          <w:p w14:paraId="1BE31DE5" w14:textId="77777777" w:rsidR="006B7576" w:rsidRPr="008C3638" w:rsidRDefault="006B7576" w:rsidP="006B7576">
            <w:pPr>
              <w:spacing w:after="120" w:line="240" w:lineRule="auto"/>
              <w:rPr>
                <w:rFonts w:eastAsia="Times New Roman" w:cs="Times New Roman"/>
                <w:color w:val="000000"/>
                <w:lang w:val="de-DE" w:eastAsia="de-DE"/>
              </w:rPr>
            </w:pPr>
            <w:r w:rsidRPr="008C3638">
              <w:rPr>
                <w:rFonts w:eastAsia="Times New Roman" w:cs="Times New Roman"/>
                <w:color w:val="000000"/>
                <w:lang w:val="de-DE" w:eastAsia="de-DE"/>
              </w:rPr>
              <w:t>GRD1</w:t>
            </w:r>
          </w:p>
        </w:tc>
        <w:tc>
          <w:tcPr>
            <w:tcW w:w="420" w:type="pct"/>
            <w:tcBorders>
              <w:top w:val="nil"/>
              <w:left w:val="nil"/>
              <w:bottom w:val="nil"/>
              <w:right w:val="nil"/>
            </w:tcBorders>
            <w:shd w:val="clear" w:color="auto" w:fill="auto"/>
            <w:noWrap/>
            <w:vAlign w:val="bottom"/>
            <w:hideMark/>
          </w:tcPr>
          <w:p w14:paraId="72FE92C2" w14:textId="3404716D"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.61</w:t>
            </w:r>
          </w:p>
        </w:tc>
        <w:tc>
          <w:tcPr>
            <w:tcW w:w="385" w:type="pct"/>
            <w:tcBorders>
              <w:top w:val="nil"/>
              <w:left w:val="nil"/>
              <w:bottom w:val="nil"/>
              <w:right w:val="nil"/>
            </w:tcBorders>
            <w:shd w:val="clear" w:color="auto" w:fill="auto"/>
            <w:noWrap/>
            <w:vAlign w:val="bottom"/>
            <w:hideMark/>
          </w:tcPr>
          <w:p w14:paraId="2B512200" w14:textId="34AA483E"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.41</w:t>
            </w:r>
          </w:p>
        </w:tc>
        <w:tc>
          <w:tcPr>
            <w:tcW w:w="415" w:type="pct"/>
            <w:tcBorders>
              <w:top w:val="nil"/>
              <w:left w:val="nil"/>
              <w:bottom w:val="nil"/>
              <w:right w:val="nil"/>
            </w:tcBorders>
            <w:shd w:val="clear" w:color="auto" w:fill="auto"/>
            <w:noWrap/>
            <w:vAlign w:val="bottom"/>
            <w:hideMark/>
          </w:tcPr>
          <w:p w14:paraId="629227D9" w14:textId="051BD4AB"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.39</w:t>
            </w:r>
          </w:p>
        </w:tc>
        <w:tc>
          <w:tcPr>
            <w:tcW w:w="423" w:type="pct"/>
            <w:tcBorders>
              <w:top w:val="nil"/>
              <w:left w:val="nil"/>
              <w:bottom w:val="nil"/>
              <w:right w:val="nil"/>
            </w:tcBorders>
            <w:shd w:val="clear" w:color="auto" w:fill="auto"/>
            <w:noWrap/>
            <w:vAlign w:val="bottom"/>
            <w:hideMark/>
          </w:tcPr>
          <w:p w14:paraId="1C0FA579" w14:textId="60EDAF34"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 xml:space="preserve"> -.29</w:t>
            </w:r>
          </w:p>
        </w:tc>
        <w:tc>
          <w:tcPr>
            <w:tcW w:w="434" w:type="pct"/>
            <w:tcBorders>
              <w:top w:val="nil"/>
              <w:left w:val="nil"/>
              <w:bottom w:val="nil"/>
              <w:right w:val="nil"/>
            </w:tcBorders>
            <w:shd w:val="clear" w:color="auto" w:fill="auto"/>
            <w:noWrap/>
            <w:vAlign w:val="bottom"/>
            <w:hideMark/>
          </w:tcPr>
          <w:p w14:paraId="1F4BCD2E" w14:textId="2A10B8BE"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.48</w:t>
            </w:r>
          </w:p>
        </w:tc>
        <w:tc>
          <w:tcPr>
            <w:tcW w:w="452" w:type="pct"/>
            <w:tcBorders>
              <w:top w:val="nil"/>
              <w:left w:val="nil"/>
              <w:bottom w:val="nil"/>
              <w:right w:val="nil"/>
            </w:tcBorders>
            <w:shd w:val="clear" w:color="auto" w:fill="auto"/>
            <w:noWrap/>
            <w:vAlign w:val="bottom"/>
            <w:hideMark/>
          </w:tcPr>
          <w:p w14:paraId="3A0B165B" w14:textId="3F7B12CE"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-.54</w:t>
            </w:r>
          </w:p>
        </w:tc>
        <w:tc>
          <w:tcPr>
            <w:tcW w:w="413" w:type="pct"/>
            <w:tcBorders>
              <w:top w:val="nil"/>
              <w:left w:val="nil"/>
              <w:bottom w:val="nil"/>
              <w:right w:val="nil"/>
            </w:tcBorders>
            <w:shd w:val="clear" w:color="auto" w:fill="auto"/>
            <w:noWrap/>
            <w:vAlign w:val="bottom"/>
            <w:hideMark/>
          </w:tcPr>
          <w:p w14:paraId="5665872F" w14:textId="1AD6266B"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.11</w:t>
            </w:r>
          </w:p>
        </w:tc>
        <w:tc>
          <w:tcPr>
            <w:tcW w:w="381" w:type="pct"/>
            <w:tcBorders>
              <w:top w:val="nil"/>
              <w:left w:val="nil"/>
              <w:bottom w:val="nil"/>
              <w:right w:val="nil"/>
            </w:tcBorders>
            <w:shd w:val="clear" w:color="auto" w:fill="auto"/>
            <w:noWrap/>
            <w:vAlign w:val="bottom"/>
            <w:hideMark/>
          </w:tcPr>
          <w:p w14:paraId="10000605" w14:textId="3E5F4D1C"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.11</w:t>
            </w:r>
          </w:p>
        </w:tc>
        <w:tc>
          <w:tcPr>
            <w:tcW w:w="408" w:type="pct"/>
            <w:tcBorders>
              <w:top w:val="nil"/>
              <w:left w:val="nil"/>
              <w:bottom w:val="nil"/>
              <w:right w:val="nil"/>
            </w:tcBorders>
            <w:shd w:val="clear" w:color="auto" w:fill="auto"/>
            <w:noWrap/>
            <w:vAlign w:val="bottom"/>
            <w:hideMark/>
          </w:tcPr>
          <w:p w14:paraId="6BF3AF87" w14:textId="3D34F279"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.08</w:t>
            </w:r>
          </w:p>
        </w:tc>
        <w:tc>
          <w:tcPr>
            <w:tcW w:w="416" w:type="pct"/>
            <w:tcBorders>
              <w:top w:val="nil"/>
              <w:left w:val="nil"/>
              <w:bottom w:val="nil"/>
              <w:right w:val="nil"/>
            </w:tcBorders>
            <w:shd w:val="clear" w:color="auto" w:fill="auto"/>
            <w:noWrap/>
            <w:vAlign w:val="bottom"/>
            <w:hideMark/>
          </w:tcPr>
          <w:p w14:paraId="7EA1B358" w14:textId="40F91FA5"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-.11</w:t>
            </w:r>
          </w:p>
        </w:tc>
        <w:tc>
          <w:tcPr>
            <w:tcW w:w="426" w:type="pct"/>
            <w:tcBorders>
              <w:top w:val="nil"/>
              <w:left w:val="nil"/>
              <w:bottom w:val="nil"/>
              <w:right w:val="nil"/>
            </w:tcBorders>
            <w:shd w:val="clear" w:color="auto" w:fill="auto"/>
            <w:noWrap/>
            <w:vAlign w:val="bottom"/>
            <w:hideMark/>
          </w:tcPr>
          <w:p w14:paraId="1C6A26FD" w14:textId="1C30C78E"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.27</w:t>
            </w:r>
          </w:p>
        </w:tc>
      </w:tr>
      <w:tr w:rsidR="006B7576" w:rsidRPr="008C3638" w14:paraId="2DEE7E19" w14:textId="77777777" w:rsidTr="006B7576">
        <w:trPr>
          <w:trHeight w:val="320"/>
        </w:trPr>
        <w:tc>
          <w:tcPr>
            <w:tcW w:w="426" w:type="pct"/>
            <w:tcBorders>
              <w:top w:val="nil"/>
              <w:left w:val="nil"/>
              <w:bottom w:val="nil"/>
              <w:right w:val="nil"/>
            </w:tcBorders>
            <w:shd w:val="clear" w:color="auto" w:fill="auto"/>
            <w:noWrap/>
            <w:vAlign w:val="bottom"/>
            <w:hideMark/>
          </w:tcPr>
          <w:p w14:paraId="0A62E1E9" w14:textId="77777777" w:rsidR="006B7576" w:rsidRPr="008C3638" w:rsidRDefault="006B7576" w:rsidP="006B7576">
            <w:pPr>
              <w:spacing w:after="120" w:line="240" w:lineRule="auto"/>
              <w:rPr>
                <w:rFonts w:eastAsia="Times New Roman" w:cs="Times New Roman"/>
                <w:color w:val="000000"/>
                <w:lang w:val="de-DE" w:eastAsia="de-DE"/>
              </w:rPr>
            </w:pPr>
            <w:r w:rsidRPr="008C3638">
              <w:rPr>
                <w:rFonts w:eastAsia="Times New Roman" w:cs="Times New Roman"/>
                <w:color w:val="000000"/>
                <w:lang w:val="de-DE" w:eastAsia="de-DE"/>
              </w:rPr>
              <w:t>ASC1</w:t>
            </w:r>
          </w:p>
        </w:tc>
        <w:tc>
          <w:tcPr>
            <w:tcW w:w="420" w:type="pct"/>
            <w:tcBorders>
              <w:top w:val="nil"/>
              <w:left w:val="nil"/>
              <w:bottom w:val="nil"/>
              <w:right w:val="nil"/>
            </w:tcBorders>
            <w:shd w:val="clear" w:color="auto" w:fill="auto"/>
            <w:noWrap/>
            <w:vAlign w:val="bottom"/>
            <w:hideMark/>
          </w:tcPr>
          <w:p w14:paraId="0E816D8E" w14:textId="21DA8EBA"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w:t>
            </w:r>
          </w:p>
        </w:tc>
        <w:tc>
          <w:tcPr>
            <w:tcW w:w="385" w:type="pct"/>
            <w:tcBorders>
              <w:top w:val="nil"/>
              <w:left w:val="nil"/>
              <w:bottom w:val="nil"/>
              <w:right w:val="nil"/>
            </w:tcBorders>
            <w:shd w:val="clear" w:color="auto" w:fill="auto"/>
            <w:noWrap/>
            <w:vAlign w:val="bottom"/>
            <w:hideMark/>
          </w:tcPr>
          <w:p w14:paraId="1654A61F" w14:textId="60863D99"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 xml:space="preserve"> .53</w:t>
            </w:r>
          </w:p>
        </w:tc>
        <w:tc>
          <w:tcPr>
            <w:tcW w:w="415" w:type="pct"/>
            <w:tcBorders>
              <w:top w:val="nil"/>
              <w:left w:val="nil"/>
              <w:bottom w:val="nil"/>
              <w:right w:val="nil"/>
            </w:tcBorders>
            <w:shd w:val="clear" w:color="auto" w:fill="auto"/>
            <w:noWrap/>
            <w:vAlign w:val="bottom"/>
            <w:hideMark/>
          </w:tcPr>
          <w:p w14:paraId="4875BC51" w14:textId="30D2915A"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 xml:space="preserve"> .47</w:t>
            </w:r>
          </w:p>
        </w:tc>
        <w:tc>
          <w:tcPr>
            <w:tcW w:w="423" w:type="pct"/>
            <w:tcBorders>
              <w:top w:val="nil"/>
              <w:left w:val="nil"/>
              <w:bottom w:val="nil"/>
              <w:right w:val="nil"/>
            </w:tcBorders>
            <w:shd w:val="clear" w:color="auto" w:fill="auto"/>
            <w:noWrap/>
            <w:vAlign w:val="bottom"/>
            <w:hideMark/>
          </w:tcPr>
          <w:p w14:paraId="67C64D16" w14:textId="548FBF2F"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-.31</w:t>
            </w:r>
          </w:p>
        </w:tc>
        <w:tc>
          <w:tcPr>
            <w:tcW w:w="434" w:type="pct"/>
            <w:tcBorders>
              <w:top w:val="nil"/>
              <w:left w:val="nil"/>
              <w:bottom w:val="nil"/>
              <w:right w:val="nil"/>
            </w:tcBorders>
            <w:shd w:val="clear" w:color="auto" w:fill="auto"/>
            <w:noWrap/>
            <w:vAlign w:val="bottom"/>
            <w:hideMark/>
          </w:tcPr>
          <w:p w14:paraId="3D8820C8" w14:textId="6C7A9E28"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 xml:space="preserve"> .50</w:t>
            </w:r>
          </w:p>
        </w:tc>
        <w:tc>
          <w:tcPr>
            <w:tcW w:w="452" w:type="pct"/>
            <w:tcBorders>
              <w:top w:val="nil"/>
              <w:left w:val="nil"/>
              <w:bottom w:val="nil"/>
              <w:right w:val="nil"/>
            </w:tcBorders>
            <w:shd w:val="clear" w:color="auto" w:fill="auto"/>
            <w:noWrap/>
            <w:vAlign w:val="bottom"/>
            <w:hideMark/>
          </w:tcPr>
          <w:p w14:paraId="2A5E5FB1" w14:textId="583F0B94"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.16</w:t>
            </w:r>
          </w:p>
        </w:tc>
        <w:tc>
          <w:tcPr>
            <w:tcW w:w="413" w:type="pct"/>
            <w:tcBorders>
              <w:top w:val="nil"/>
              <w:left w:val="nil"/>
              <w:bottom w:val="nil"/>
              <w:right w:val="nil"/>
            </w:tcBorders>
            <w:shd w:val="clear" w:color="auto" w:fill="auto"/>
            <w:noWrap/>
            <w:vAlign w:val="bottom"/>
            <w:hideMark/>
          </w:tcPr>
          <w:p w14:paraId="0189C446" w14:textId="325E274D"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-.63</w:t>
            </w:r>
          </w:p>
        </w:tc>
        <w:tc>
          <w:tcPr>
            <w:tcW w:w="381" w:type="pct"/>
            <w:tcBorders>
              <w:top w:val="nil"/>
              <w:left w:val="nil"/>
              <w:bottom w:val="nil"/>
              <w:right w:val="nil"/>
            </w:tcBorders>
            <w:shd w:val="clear" w:color="auto" w:fill="auto"/>
            <w:noWrap/>
            <w:vAlign w:val="bottom"/>
            <w:hideMark/>
          </w:tcPr>
          <w:p w14:paraId="1D3B6309" w14:textId="39BF2FBE"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-.05</w:t>
            </w:r>
          </w:p>
        </w:tc>
        <w:tc>
          <w:tcPr>
            <w:tcW w:w="408" w:type="pct"/>
            <w:tcBorders>
              <w:top w:val="nil"/>
              <w:left w:val="nil"/>
              <w:bottom w:val="nil"/>
              <w:right w:val="nil"/>
            </w:tcBorders>
            <w:shd w:val="clear" w:color="auto" w:fill="auto"/>
            <w:noWrap/>
            <w:vAlign w:val="bottom"/>
            <w:hideMark/>
          </w:tcPr>
          <w:p w14:paraId="0A530D31" w14:textId="29ACFB24"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-.04</w:t>
            </w:r>
          </w:p>
        </w:tc>
        <w:tc>
          <w:tcPr>
            <w:tcW w:w="416" w:type="pct"/>
            <w:tcBorders>
              <w:top w:val="nil"/>
              <w:left w:val="nil"/>
              <w:bottom w:val="nil"/>
              <w:right w:val="nil"/>
            </w:tcBorders>
            <w:shd w:val="clear" w:color="auto" w:fill="auto"/>
            <w:noWrap/>
            <w:vAlign w:val="bottom"/>
            <w:hideMark/>
          </w:tcPr>
          <w:p w14:paraId="2F2DC344" w14:textId="544AD9E9"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.03</w:t>
            </w:r>
          </w:p>
        </w:tc>
        <w:tc>
          <w:tcPr>
            <w:tcW w:w="426" w:type="pct"/>
            <w:tcBorders>
              <w:top w:val="nil"/>
              <w:left w:val="nil"/>
              <w:bottom w:val="nil"/>
              <w:right w:val="nil"/>
            </w:tcBorders>
            <w:shd w:val="clear" w:color="auto" w:fill="auto"/>
            <w:noWrap/>
            <w:vAlign w:val="bottom"/>
            <w:hideMark/>
          </w:tcPr>
          <w:p w14:paraId="09A8DB37" w14:textId="6CD56155"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-.16</w:t>
            </w:r>
          </w:p>
        </w:tc>
      </w:tr>
      <w:tr w:rsidR="006B7576" w:rsidRPr="008C3638" w14:paraId="1D3294DE" w14:textId="77777777" w:rsidTr="006B7576">
        <w:trPr>
          <w:trHeight w:val="320"/>
        </w:trPr>
        <w:tc>
          <w:tcPr>
            <w:tcW w:w="426" w:type="pct"/>
            <w:tcBorders>
              <w:top w:val="nil"/>
              <w:left w:val="nil"/>
              <w:bottom w:val="nil"/>
              <w:right w:val="nil"/>
            </w:tcBorders>
            <w:shd w:val="clear" w:color="auto" w:fill="auto"/>
            <w:noWrap/>
            <w:vAlign w:val="bottom"/>
            <w:hideMark/>
          </w:tcPr>
          <w:p w14:paraId="31684E40" w14:textId="77777777" w:rsidR="006B7576" w:rsidRPr="008C3638" w:rsidRDefault="006B7576" w:rsidP="006B7576">
            <w:pPr>
              <w:spacing w:after="120" w:line="240" w:lineRule="auto"/>
              <w:rPr>
                <w:rFonts w:eastAsia="Times New Roman" w:cs="Times New Roman"/>
                <w:color w:val="000000"/>
                <w:lang w:val="de-DE" w:eastAsia="de-DE"/>
              </w:rPr>
            </w:pPr>
            <w:r w:rsidRPr="008C3638">
              <w:rPr>
                <w:rFonts w:eastAsia="Times New Roman" w:cs="Times New Roman"/>
                <w:color w:val="000000"/>
                <w:lang w:val="de-DE" w:eastAsia="de-DE"/>
              </w:rPr>
              <w:t>INT1</w:t>
            </w:r>
          </w:p>
        </w:tc>
        <w:tc>
          <w:tcPr>
            <w:tcW w:w="420" w:type="pct"/>
            <w:tcBorders>
              <w:top w:val="nil"/>
              <w:left w:val="nil"/>
              <w:bottom w:val="nil"/>
              <w:right w:val="nil"/>
            </w:tcBorders>
            <w:shd w:val="clear" w:color="auto" w:fill="auto"/>
            <w:noWrap/>
            <w:vAlign w:val="bottom"/>
            <w:hideMark/>
          </w:tcPr>
          <w:p w14:paraId="098EC22F" w14:textId="77777777" w:rsidR="006B7576" w:rsidRPr="008C3638" w:rsidRDefault="006B7576" w:rsidP="006B7576">
            <w:pPr>
              <w:spacing w:after="120" w:line="240" w:lineRule="auto"/>
              <w:rPr>
                <w:rFonts w:eastAsia="Times New Roman" w:cs="Times New Roman"/>
                <w:color w:val="000000"/>
                <w:lang w:val="de-DE" w:eastAsia="de-DE"/>
              </w:rPr>
            </w:pPr>
          </w:p>
        </w:tc>
        <w:tc>
          <w:tcPr>
            <w:tcW w:w="385" w:type="pct"/>
            <w:tcBorders>
              <w:top w:val="nil"/>
              <w:left w:val="nil"/>
              <w:bottom w:val="nil"/>
              <w:right w:val="nil"/>
            </w:tcBorders>
            <w:shd w:val="clear" w:color="auto" w:fill="auto"/>
            <w:noWrap/>
            <w:vAlign w:val="bottom"/>
            <w:hideMark/>
          </w:tcPr>
          <w:p w14:paraId="44BC4780" w14:textId="210B0477"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w:t>
            </w:r>
          </w:p>
        </w:tc>
        <w:tc>
          <w:tcPr>
            <w:tcW w:w="415" w:type="pct"/>
            <w:tcBorders>
              <w:top w:val="nil"/>
              <w:left w:val="nil"/>
              <w:bottom w:val="nil"/>
              <w:right w:val="nil"/>
            </w:tcBorders>
            <w:shd w:val="clear" w:color="auto" w:fill="auto"/>
            <w:noWrap/>
            <w:vAlign w:val="bottom"/>
            <w:hideMark/>
          </w:tcPr>
          <w:p w14:paraId="060FC119" w14:textId="0D8AD79C"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 xml:space="preserve"> .36</w:t>
            </w:r>
          </w:p>
        </w:tc>
        <w:tc>
          <w:tcPr>
            <w:tcW w:w="423" w:type="pct"/>
            <w:tcBorders>
              <w:top w:val="nil"/>
              <w:left w:val="nil"/>
              <w:bottom w:val="nil"/>
              <w:right w:val="nil"/>
            </w:tcBorders>
            <w:shd w:val="clear" w:color="auto" w:fill="auto"/>
            <w:noWrap/>
            <w:vAlign w:val="bottom"/>
            <w:hideMark/>
          </w:tcPr>
          <w:p w14:paraId="256F91BC" w14:textId="5EC6AC42"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-.14</w:t>
            </w:r>
          </w:p>
        </w:tc>
        <w:tc>
          <w:tcPr>
            <w:tcW w:w="434" w:type="pct"/>
            <w:tcBorders>
              <w:top w:val="nil"/>
              <w:left w:val="nil"/>
              <w:bottom w:val="nil"/>
              <w:right w:val="nil"/>
            </w:tcBorders>
            <w:shd w:val="clear" w:color="auto" w:fill="auto"/>
            <w:noWrap/>
            <w:vAlign w:val="bottom"/>
            <w:hideMark/>
          </w:tcPr>
          <w:p w14:paraId="44368EDF" w14:textId="4058975C"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 xml:space="preserve"> .39</w:t>
            </w:r>
          </w:p>
        </w:tc>
        <w:tc>
          <w:tcPr>
            <w:tcW w:w="452" w:type="pct"/>
            <w:tcBorders>
              <w:top w:val="nil"/>
              <w:left w:val="nil"/>
              <w:bottom w:val="nil"/>
              <w:right w:val="nil"/>
            </w:tcBorders>
            <w:shd w:val="clear" w:color="auto" w:fill="auto"/>
            <w:noWrap/>
            <w:vAlign w:val="bottom"/>
            <w:hideMark/>
          </w:tcPr>
          <w:p w14:paraId="7C13D5FA" w14:textId="003028CC"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.09</w:t>
            </w:r>
          </w:p>
        </w:tc>
        <w:tc>
          <w:tcPr>
            <w:tcW w:w="413" w:type="pct"/>
            <w:tcBorders>
              <w:top w:val="nil"/>
              <w:left w:val="nil"/>
              <w:bottom w:val="nil"/>
              <w:right w:val="nil"/>
            </w:tcBorders>
            <w:shd w:val="clear" w:color="auto" w:fill="auto"/>
            <w:noWrap/>
            <w:vAlign w:val="bottom"/>
            <w:hideMark/>
          </w:tcPr>
          <w:p w14:paraId="2004D747" w14:textId="71AD2272"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.10</w:t>
            </w:r>
          </w:p>
        </w:tc>
        <w:tc>
          <w:tcPr>
            <w:tcW w:w="381" w:type="pct"/>
            <w:tcBorders>
              <w:top w:val="nil"/>
              <w:left w:val="nil"/>
              <w:bottom w:val="nil"/>
              <w:right w:val="nil"/>
            </w:tcBorders>
            <w:shd w:val="clear" w:color="auto" w:fill="auto"/>
            <w:noWrap/>
            <w:vAlign w:val="bottom"/>
            <w:hideMark/>
          </w:tcPr>
          <w:p w14:paraId="74C37138" w14:textId="5DD7EB1B"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-.28</w:t>
            </w:r>
          </w:p>
        </w:tc>
        <w:tc>
          <w:tcPr>
            <w:tcW w:w="408" w:type="pct"/>
            <w:tcBorders>
              <w:top w:val="nil"/>
              <w:left w:val="nil"/>
              <w:bottom w:val="nil"/>
              <w:right w:val="nil"/>
            </w:tcBorders>
            <w:shd w:val="clear" w:color="auto" w:fill="auto"/>
            <w:noWrap/>
            <w:vAlign w:val="bottom"/>
            <w:hideMark/>
          </w:tcPr>
          <w:p w14:paraId="08DB548D" w14:textId="60D9E89E"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.07</w:t>
            </w:r>
          </w:p>
        </w:tc>
        <w:tc>
          <w:tcPr>
            <w:tcW w:w="416" w:type="pct"/>
            <w:tcBorders>
              <w:top w:val="nil"/>
              <w:left w:val="nil"/>
              <w:bottom w:val="nil"/>
              <w:right w:val="nil"/>
            </w:tcBorders>
            <w:shd w:val="clear" w:color="auto" w:fill="auto"/>
            <w:noWrap/>
            <w:vAlign w:val="bottom"/>
            <w:hideMark/>
          </w:tcPr>
          <w:p w14:paraId="61476B94" w14:textId="6A3C60DE"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.06</w:t>
            </w:r>
          </w:p>
        </w:tc>
        <w:tc>
          <w:tcPr>
            <w:tcW w:w="426" w:type="pct"/>
            <w:tcBorders>
              <w:top w:val="nil"/>
              <w:left w:val="nil"/>
              <w:bottom w:val="nil"/>
              <w:right w:val="nil"/>
            </w:tcBorders>
            <w:shd w:val="clear" w:color="auto" w:fill="auto"/>
            <w:noWrap/>
            <w:vAlign w:val="bottom"/>
            <w:hideMark/>
          </w:tcPr>
          <w:p w14:paraId="0BF6FC1D" w14:textId="742DBE72"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-.03</w:t>
            </w:r>
          </w:p>
        </w:tc>
      </w:tr>
      <w:tr w:rsidR="006B7576" w:rsidRPr="008C3638" w14:paraId="031A783B" w14:textId="77777777" w:rsidTr="006B7576">
        <w:trPr>
          <w:trHeight w:val="320"/>
        </w:trPr>
        <w:tc>
          <w:tcPr>
            <w:tcW w:w="426" w:type="pct"/>
            <w:tcBorders>
              <w:top w:val="nil"/>
              <w:left w:val="nil"/>
              <w:bottom w:val="nil"/>
              <w:right w:val="nil"/>
            </w:tcBorders>
            <w:shd w:val="clear" w:color="auto" w:fill="auto"/>
            <w:noWrap/>
            <w:vAlign w:val="bottom"/>
            <w:hideMark/>
          </w:tcPr>
          <w:p w14:paraId="3885C232" w14:textId="77777777" w:rsidR="006B7576" w:rsidRPr="008C3638" w:rsidRDefault="006B7576" w:rsidP="006B7576">
            <w:pPr>
              <w:spacing w:after="120" w:line="240" w:lineRule="auto"/>
              <w:rPr>
                <w:rFonts w:eastAsia="Times New Roman" w:cs="Times New Roman"/>
                <w:color w:val="000000"/>
                <w:lang w:val="de-DE" w:eastAsia="de-DE"/>
              </w:rPr>
            </w:pPr>
            <w:r w:rsidRPr="008C3638">
              <w:rPr>
                <w:rFonts w:eastAsia="Times New Roman" w:cs="Times New Roman"/>
                <w:color w:val="000000"/>
                <w:lang w:val="de-DE" w:eastAsia="de-DE"/>
              </w:rPr>
              <w:t>HFS1</w:t>
            </w:r>
          </w:p>
        </w:tc>
        <w:tc>
          <w:tcPr>
            <w:tcW w:w="420" w:type="pct"/>
            <w:tcBorders>
              <w:top w:val="nil"/>
              <w:left w:val="nil"/>
              <w:bottom w:val="nil"/>
              <w:right w:val="nil"/>
            </w:tcBorders>
            <w:shd w:val="clear" w:color="auto" w:fill="auto"/>
            <w:noWrap/>
            <w:vAlign w:val="bottom"/>
            <w:hideMark/>
          </w:tcPr>
          <w:p w14:paraId="7E77BED1" w14:textId="77777777" w:rsidR="006B7576" w:rsidRPr="008C3638" w:rsidRDefault="006B7576" w:rsidP="006B7576">
            <w:pPr>
              <w:spacing w:after="120" w:line="240" w:lineRule="auto"/>
              <w:rPr>
                <w:rFonts w:eastAsia="Times New Roman" w:cs="Times New Roman"/>
                <w:color w:val="000000"/>
                <w:lang w:val="de-DE" w:eastAsia="de-DE"/>
              </w:rPr>
            </w:pPr>
          </w:p>
        </w:tc>
        <w:tc>
          <w:tcPr>
            <w:tcW w:w="385" w:type="pct"/>
            <w:tcBorders>
              <w:top w:val="nil"/>
              <w:left w:val="nil"/>
              <w:bottom w:val="nil"/>
              <w:right w:val="nil"/>
            </w:tcBorders>
            <w:shd w:val="clear" w:color="auto" w:fill="auto"/>
            <w:noWrap/>
            <w:vAlign w:val="bottom"/>
            <w:hideMark/>
          </w:tcPr>
          <w:p w14:paraId="52E06324"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15" w:type="pct"/>
            <w:tcBorders>
              <w:top w:val="nil"/>
              <w:left w:val="nil"/>
              <w:bottom w:val="nil"/>
              <w:right w:val="nil"/>
            </w:tcBorders>
            <w:shd w:val="clear" w:color="auto" w:fill="auto"/>
            <w:noWrap/>
            <w:vAlign w:val="bottom"/>
            <w:hideMark/>
          </w:tcPr>
          <w:p w14:paraId="054848CE" w14:textId="272A5E92"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w:t>
            </w:r>
          </w:p>
        </w:tc>
        <w:tc>
          <w:tcPr>
            <w:tcW w:w="423" w:type="pct"/>
            <w:tcBorders>
              <w:top w:val="nil"/>
              <w:left w:val="nil"/>
              <w:bottom w:val="nil"/>
              <w:right w:val="nil"/>
            </w:tcBorders>
            <w:shd w:val="clear" w:color="auto" w:fill="auto"/>
            <w:noWrap/>
            <w:vAlign w:val="bottom"/>
            <w:hideMark/>
          </w:tcPr>
          <w:p w14:paraId="411DA974" w14:textId="43E1B9A6"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-.39</w:t>
            </w:r>
          </w:p>
        </w:tc>
        <w:tc>
          <w:tcPr>
            <w:tcW w:w="434" w:type="pct"/>
            <w:tcBorders>
              <w:top w:val="nil"/>
              <w:left w:val="nil"/>
              <w:bottom w:val="nil"/>
              <w:right w:val="nil"/>
            </w:tcBorders>
            <w:shd w:val="clear" w:color="auto" w:fill="auto"/>
            <w:noWrap/>
            <w:vAlign w:val="bottom"/>
            <w:hideMark/>
          </w:tcPr>
          <w:p w14:paraId="29FA9DD6" w14:textId="0A858C5E"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 xml:space="preserve"> .82</w:t>
            </w:r>
          </w:p>
        </w:tc>
        <w:tc>
          <w:tcPr>
            <w:tcW w:w="452" w:type="pct"/>
            <w:tcBorders>
              <w:top w:val="nil"/>
              <w:left w:val="nil"/>
              <w:bottom w:val="nil"/>
              <w:right w:val="nil"/>
            </w:tcBorders>
            <w:shd w:val="clear" w:color="auto" w:fill="auto"/>
            <w:noWrap/>
            <w:vAlign w:val="bottom"/>
            <w:hideMark/>
          </w:tcPr>
          <w:p w14:paraId="0E85D44A" w14:textId="3C31E534"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-.09</w:t>
            </w:r>
          </w:p>
        </w:tc>
        <w:tc>
          <w:tcPr>
            <w:tcW w:w="413" w:type="pct"/>
            <w:tcBorders>
              <w:top w:val="nil"/>
              <w:left w:val="nil"/>
              <w:bottom w:val="nil"/>
              <w:right w:val="nil"/>
            </w:tcBorders>
            <w:shd w:val="clear" w:color="auto" w:fill="auto"/>
            <w:noWrap/>
            <w:vAlign w:val="bottom"/>
            <w:hideMark/>
          </w:tcPr>
          <w:p w14:paraId="3F2DE18A" w14:textId="76131A8B"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-.06</w:t>
            </w:r>
          </w:p>
        </w:tc>
        <w:tc>
          <w:tcPr>
            <w:tcW w:w="381" w:type="pct"/>
            <w:tcBorders>
              <w:top w:val="nil"/>
              <w:left w:val="nil"/>
              <w:bottom w:val="nil"/>
              <w:right w:val="nil"/>
            </w:tcBorders>
            <w:shd w:val="clear" w:color="auto" w:fill="auto"/>
            <w:noWrap/>
            <w:vAlign w:val="bottom"/>
            <w:hideMark/>
          </w:tcPr>
          <w:p w14:paraId="5E324FFC" w14:textId="2ECDCD5D"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-.02</w:t>
            </w:r>
          </w:p>
        </w:tc>
        <w:tc>
          <w:tcPr>
            <w:tcW w:w="408" w:type="pct"/>
            <w:tcBorders>
              <w:top w:val="nil"/>
              <w:left w:val="nil"/>
              <w:bottom w:val="nil"/>
              <w:right w:val="nil"/>
            </w:tcBorders>
            <w:shd w:val="clear" w:color="auto" w:fill="auto"/>
            <w:noWrap/>
            <w:vAlign w:val="bottom"/>
            <w:hideMark/>
          </w:tcPr>
          <w:p w14:paraId="4B33631E" w14:textId="0D0A0F50"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-.98</w:t>
            </w:r>
          </w:p>
        </w:tc>
        <w:tc>
          <w:tcPr>
            <w:tcW w:w="416" w:type="pct"/>
            <w:tcBorders>
              <w:top w:val="nil"/>
              <w:left w:val="nil"/>
              <w:bottom w:val="nil"/>
              <w:right w:val="nil"/>
            </w:tcBorders>
            <w:shd w:val="clear" w:color="auto" w:fill="auto"/>
            <w:noWrap/>
            <w:vAlign w:val="bottom"/>
            <w:hideMark/>
          </w:tcPr>
          <w:p w14:paraId="0D6E574F" w14:textId="7AE6F7A2"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.25</w:t>
            </w:r>
          </w:p>
        </w:tc>
        <w:tc>
          <w:tcPr>
            <w:tcW w:w="426" w:type="pct"/>
            <w:tcBorders>
              <w:top w:val="nil"/>
              <w:left w:val="nil"/>
              <w:bottom w:val="nil"/>
              <w:right w:val="nil"/>
            </w:tcBorders>
            <w:shd w:val="clear" w:color="auto" w:fill="auto"/>
            <w:noWrap/>
            <w:vAlign w:val="bottom"/>
            <w:hideMark/>
          </w:tcPr>
          <w:p w14:paraId="5D182A45" w14:textId="4D693E50"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-.18</w:t>
            </w:r>
          </w:p>
        </w:tc>
      </w:tr>
      <w:tr w:rsidR="006B7576" w:rsidRPr="008C3638" w14:paraId="7E980C1D" w14:textId="77777777" w:rsidTr="006B7576">
        <w:trPr>
          <w:trHeight w:val="320"/>
        </w:trPr>
        <w:tc>
          <w:tcPr>
            <w:tcW w:w="426" w:type="pct"/>
            <w:tcBorders>
              <w:top w:val="nil"/>
              <w:left w:val="nil"/>
              <w:bottom w:val="nil"/>
              <w:right w:val="nil"/>
            </w:tcBorders>
            <w:shd w:val="clear" w:color="auto" w:fill="auto"/>
            <w:noWrap/>
            <w:vAlign w:val="bottom"/>
            <w:hideMark/>
          </w:tcPr>
          <w:p w14:paraId="298316C6" w14:textId="77777777" w:rsidR="006B7576" w:rsidRPr="008C3638" w:rsidRDefault="006B7576" w:rsidP="006B7576">
            <w:pPr>
              <w:spacing w:after="120" w:line="240" w:lineRule="auto"/>
              <w:rPr>
                <w:rFonts w:eastAsia="Times New Roman" w:cs="Times New Roman"/>
                <w:color w:val="000000"/>
                <w:lang w:val="de-DE" w:eastAsia="de-DE"/>
              </w:rPr>
            </w:pPr>
            <w:r w:rsidRPr="008C3638">
              <w:rPr>
                <w:rFonts w:eastAsia="Times New Roman" w:cs="Times New Roman"/>
                <w:color w:val="000000"/>
                <w:lang w:val="de-DE" w:eastAsia="de-DE"/>
              </w:rPr>
              <w:t>FOF1</w:t>
            </w:r>
          </w:p>
        </w:tc>
        <w:tc>
          <w:tcPr>
            <w:tcW w:w="420" w:type="pct"/>
            <w:tcBorders>
              <w:top w:val="nil"/>
              <w:left w:val="nil"/>
              <w:bottom w:val="nil"/>
              <w:right w:val="nil"/>
            </w:tcBorders>
            <w:shd w:val="clear" w:color="auto" w:fill="auto"/>
            <w:noWrap/>
            <w:vAlign w:val="bottom"/>
            <w:hideMark/>
          </w:tcPr>
          <w:p w14:paraId="250D6B45" w14:textId="77777777" w:rsidR="006B7576" w:rsidRPr="008C3638" w:rsidRDefault="006B7576" w:rsidP="006B7576">
            <w:pPr>
              <w:spacing w:after="120" w:line="240" w:lineRule="auto"/>
              <w:rPr>
                <w:rFonts w:eastAsia="Times New Roman" w:cs="Times New Roman"/>
                <w:color w:val="000000"/>
                <w:lang w:val="de-DE" w:eastAsia="de-DE"/>
              </w:rPr>
            </w:pPr>
          </w:p>
        </w:tc>
        <w:tc>
          <w:tcPr>
            <w:tcW w:w="385" w:type="pct"/>
            <w:tcBorders>
              <w:top w:val="nil"/>
              <w:left w:val="nil"/>
              <w:bottom w:val="nil"/>
              <w:right w:val="nil"/>
            </w:tcBorders>
            <w:shd w:val="clear" w:color="auto" w:fill="auto"/>
            <w:noWrap/>
            <w:vAlign w:val="bottom"/>
            <w:hideMark/>
          </w:tcPr>
          <w:p w14:paraId="0ED90F89"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15" w:type="pct"/>
            <w:tcBorders>
              <w:top w:val="nil"/>
              <w:left w:val="nil"/>
              <w:bottom w:val="nil"/>
              <w:right w:val="nil"/>
            </w:tcBorders>
            <w:shd w:val="clear" w:color="auto" w:fill="auto"/>
            <w:noWrap/>
            <w:vAlign w:val="bottom"/>
            <w:hideMark/>
          </w:tcPr>
          <w:p w14:paraId="3835A99A"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23" w:type="pct"/>
            <w:tcBorders>
              <w:top w:val="nil"/>
              <w:left w:val="nil"/>
              <w:bottom w:val="nil"/>
              <w:right w:val="nil"/>
            </w:tcBorders>
            <w:shd w:val="clear" w:color="auto" w:fill="auto"/>
            <w:noWrap/>
            <w:vAlign w:val="bottom"/>
            <w:hideMark/>
          </w:tcPr>
          <w:p w14:paraId="7DB84093" w14:textId="5EA603FF"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w:t>
            </w:r>
          </w:p>
        </w:tc>
        <w:tc>
          <w:tcPr>
            <w:tcW w:w="434" w:type="pct"/>
            <w:tcBorders>
              <w:top w:val="nil"/>
              <w:left w:val="nil"/>
              <w:bottom w:val="nil"/>
              <w:right w:val="nil"/>
            </w:tcBorders>
            <w:shd w:val="clear" w:color="auto" w:fill="auto"/>
            <w:noWrap/>
            <w:vAlign w:val="bottom"/>
            <w:hideMark/>
          </w:tcPr>
          <w:p w14:paraId="20923A1F" w14:textId="2E7026EF"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-.52</w:t>
            </w:r>
          </w:p>
        </w:tc>
        <w:tc>
          <w:tcPr>
            <w:tcW w:w="452" w:type="pct"/>
            <w:tcBorders>
              <w:top w:val="nil"/>
              <w:left w:val="nil"/>
              <w:bottom w:val="nil"/>
              <w:right w:val="nil"/>
            </w:tcBorders>
            <w:shd w:val="clear" w:color="auto" w:fill="auto"/>
            <w:noWrap/>
            <w:vAlign w:val="bottom"/>
            <w:hideMark/>
          </w:tcPr>
          <w:p w14:paraId="24CC6E56" w14:textId="4EDE9DF1"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.01</w:t>
            </w:r>
          </w:p>
        </w:tc>
        <w:tc>
          <w:tcPr>
            <w:tcW w:w="413" w:type="pct"/>
            <w:tcBorders>
              <w:top w:val="nil"/>
              <w:left w:val="nil"/>
              <w:bottom w:val="nil"/>
              <w:right w:val="nil"/>
            </w:tcBorders>
            <w:shd w:val="clear" w:color="auto" w:fill="auto"/>
            <w:noWrap/>
            <w:vAlign w:val="bottom"/>
            <w:hideMark/>
          </w:tcPr>
          <w:p w14:paraId="51B1A020" w14:textId="2A502D5B"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-.06</w:t>
            </w:r>
          </w:p>
        </w:tc>
        <w:tc>
          <w:tcPr>
            <w:tcW w:w="381" w:type="pct"/>
            <w:tcBorders>
              <w:top w:val="nil"/>
              <w:left w:val="nil"/>
              <w:bottom w:val="nil"/>
              <w:right w:val="nil"/>
            </w:tcBorders>
            <w:shd w:val="clear" w:color="auto" w:fill="auto"/>
            <w:noWrap/>
            <w:vAlign w:val="bottom"/>
            <w:hideMark/>
          </w:tcPr>
          <w:p w14:paraId="2658BF06" w14:textId="5C3AEE91"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-.02</w:t>
            </w:r>
          </w:p>
        </w:tc>
        <w:tc>
          <w:tcPr>
            <w:tcW w:w="408" w:type="pct"/>
            <w:tcBorders>
              <w:top w:val="nil"/>
              <w:left w:val="nil"/>
              <w:bottom w:val="nil"/>
              <w:right w:val="nil"/>
            </w:tcBorders>
            <w:shd w:val="clear" w:color="auto" w:fill="auto"/>
            <w:noWrap/>
            <w:vAlign w:val="bottom"/>
            <w:hideMark/>
          </w:tcPr>
          <w:p w14:paraId="35A50306" w14:textId="17A3101E"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.04</w:t>
            </w:r>
          </w:p>
        </w:tc>
        <w:tc>
          <w:tcPr>
            <w:tcW w:w="416" w:type="pct"/>
            <w:tcBorders>
              <w:top w:val="nil"/>
              <w:left w:val="nil"/>
              <w:bottom w:val="nil"/>
              <w:right w:val="nil"/>
            </w:tcBorders>
            <w:shd w:val="clear" w:color="auto" w:fill="auto"/>
            <w:noWrap/>
            <w:vAlign w:val="bottom"/>
            <w:hideMark/>
          </w:tcPr>
          <w:p w14:paraId="1671DFB7" w14:textId="62137239"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-.28</w:t>
            </w:r>
          </w:p>
        </w:tc>
        <w:tc>
          <w:tcPr>
            <w:tcW w:w="426" w:type="pct"/>
            <w:tcBorders>
              <w:top w:val="nil"/>
              <w:left w:val="nil"/>
              <w:bottom w:val="nil"/>
              <w:right w:val="nil"/>
            </w:tcBorders>
            <w:shd w:val="clear" w:color="auto" w:fill="auto"/>
            <w:noWrap/>
            <w:vAlign w:val="bottom"/>
            <w:hideMark/>
          </w:tcPr>
          <w:p w14:paraId="29A01D7D" w14:textId="0BD6E3E2"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-.21</w:t>
            </w:r>
          </w:p>
        </w:tc>
      </w:tr>
      <w:tr w:rsidR="006B7576" w:rsidRPr="008C3638" w14:paraId="0179C950"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2A15AE38" w14:textId="77777777" w:rsidR="006B7576" w:rsidRPr="008C3638" w:rsidRDefault="006B7576" w:rsidP="006B7576">
            <w:pPr>
              <w:spacing w:after="120" w:line="240" w:lineRule="auto"/>
              <w:rPr>
                <w:rFonts w:eastAsia="Times New Roman" w:cs="Times New Roman"/>
                <w:color w:val="000000"/>
                <w:lang w:val="de-DE" w:eastAsia="de-DE"/>
              </w:rPr>
            </w:pPr>
            <w:r w:rsidRPr="008C3638">
              <w:rPr>
                <w:rFonts w:eastAsia="Times New Roman" w:cs="Times New Roman"/>
                <w:color w:val="000000"/>
                <w:lang w:val="de-DE" w:eastAsia="de-DE"/>
              </w:rPr>
              <w:t>NFC1</w:t>
            </w:r>
          </w:p>
        </w:tc>
        <w:tc>
          <w:tcPr>
            <w:tcW w:w="420" w:type="pct"/>
            <w:tcBorders>
              <w:top w:val="nil"/>
              <w:left w:val="nil"/>
              <w:bottom w:val="single" w:sz="4" w:space="0" w:color="auto"/>
              <w:right w:val="nil"/>
            </w:tcBorders>
            <w:shd w:val="clear" w:color="auto" w:fill="auto"/>
            <w:noWrap/>
            <w:vAlign w:val="bottom"/>
            <w:hideMark/>
          </w:tcPr>
          <w:p w14:paraId="1CC97396" w14:textId="35EDE464"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b/>
                <w:bCs/>
                <w:color w:val="000000"/>
              </w:rPr>
              <w:t> </w:t>
            </w:r>
          </w:p>
        </w:tc>
        <w:tc>
          <w:tcPr>
            <w:tcW w:w="385" w:type="pct"/>
            <w:tcBorders>
              <w:top w:val="nil"/>
              <w:left w:val="nil"/>
              <w:bottom w:val="single" w:sz="4" w:space="0" w:color="auto"/>
              <w:right w:val="nil"/>
            </w:tcBorders>
            <w:shd w:val="clear" w:color="auto" w:fill="auto"/>
            <w:noWrap/>
            <w:vAlign w:val="bottom"/>
            <w:hideMark/>
          </w:tcPr>
          <w:p w14:paraId="776401C7" w14:textId="2A5AED71"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b/>
                <w:bCs/>
                <w:color w:val="000000"/>
              </w:rPr>
              <w:t> </w:t>
            </w:r>
          </w:p>
        </w:tc>
        <w:tc>
          <w:tcPr>
            <w:tcW w:w="415" w:type="pct"/>
            <w:tcBorders>
              <w:top w:val="nil"/>
              <w:left w:val="nil"/>
              <w:bottom w:val="single" w:sz="4" w:space="0" w:color="auto"/>
              <w:right w:val="nil"/>
            </w:tcBorders>
            <w:shd w:val="clear" w:color="auto" w:fill="auto"/>
            <w:noWrap/>
            <w:vAlign w:val="bottom"/>
            <w:hideMark/>
          </w:tcPr>
          <w:p w14:paraId="52A529A6" w14:textId="14A680AC"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b/>
                <w:bCs/>
                <w:color w:val="000000"/>
              </w:rPr>
              <w:t> </w:t>
            </w:r>
          </w:p>
        </w:tc>
        <w:tc>
          <w:tcPr>
            <w:tcW w:w="423" w:type="pct"/>
            <w:tcBorders>
              <w:top w:val="nil"/>
              <w:left w:val="nil"/>
              <w:bottom w:val="single" w:sz="4" w:space="0" w:color="auto"/>
              <w:right w:val="nil"/>
            </w:tcBorders>
            <w:shd w:val="clear" w:color="auto" w:fill="auto"/>
            <w:noWrap/>
            <w:vAlign w:val="bottom"/>
            <w:hideMark/>
          </w:tcPr>
          <w:p w14:paraId="253BB6F9" w14:textId="52649824"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b/>
                <w:bCs/>
                <w:color w:val="000000"/>
              </w:rPr>
              <w:t> </w:t>
            </w:r>
          </w:p>
        </w:tc>
        <w:tc>
          <w:tcPr>
            <w:tcW w:w="434" w:type="pct"/>
            <w:tcBorders>
              <w:top w:val="nil"/>
              <w:left w:val="nil"/>
              <w:bottom w:val="single" w:sz="4" w:space="0" w:color="auto"/>
              <w:right w:val="nil"/>
            </w:tcBorders>
            <w:shd w:val="clear" w:color="auto" w:fill="auto"/>
            <w:noWrap/>
            <w:vAlign w:val="bottom"/>
            <w:hideMark/>
          </w:tcPr>
          <w:p w14:paraId="7EE736FC" w14:textId="03D32010"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 xml:space="preserve">  </w:t>
            </w:r>
          </w:p>
        </w:tc>
        <w:tc>
          <w:tcPr>
            <w:tcW w:w="452" w:type="pct"/>
            <w:tcBorders>
              <w:top w:val="nil"/>
              <w:left w:val="nil"/>
              <w:bottom w:val="single" w:sz="4" w:space="0" w:color="auto"/>
              <w:right w:val="nil"/>
            </w:tcBorders>
            <w:shd w:val="clear" w:color="auto" w:fill="auto"/>
            <w:noWrap/>
            <w:vAlign w:val="bottom"/>
            <w:hideMark/>
          </w:tcPr>
          <w:p w14:paraId="07355B29" w14:textId="6DC21123"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.24</w:t>
            </w:r>
          </w:p>
        </w:tc>
        <w:tc>
          <w:tcPr>
            <w:tcW w:w="413" w:type="pct"/>
            <w:tcBorders>
              <w:top w:val="nil"/>
              <w:left w:val="nil"/>
              <w:bottom w:val="single" w:sz="4" w:space="0" w:color="auto"/>
              <w:right w:val="nil"/>
            </w:tcBorders>
            <w:shd w:val="clear" w:color="auto" w:fill="auto"/>
            <w:noWrap/>
            <w:vAlign w:val="bottom"/>
            <w:hideMark/>
          </w:tcPr>
          <w:p w14:paraId="24F6DFE1" w14:textId="4713BD96"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.23</w:t>
            </w:r>
          </w:p>
        </w:tc>
        <w:tc>
          <w:tcPr>
            <w:tcW w:w="381" w:type="pct"/>
            <w:tcBorders>
              <w:top w:val="nil"/>
              <w:left w:val="nil"/>
              <w:bottom w:val="single" w:sz="4" w:space="0" w:color="auto"/>
              <w:right w:val="nil"/>
            </w:tcBorders>
            <w:shd w:val="clear" w:color="auto" w:fill="auto"/>
            <w:noWrap/>
            <w:vAlign w:val="bottom"/>
            <w:hideMark/>
          </w:tcPr>
          <w:p w14:paraId="2DF7861E" w14:textId="1972576D"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.00</w:t>
            </w:r>
          </w:p>
        </w:tc>
        <w:tc>
          <w:tcPr>
            <w:tcW w:w="408" w:type="pct"/>
            <w:tcBorders>
              <w:top w:val="nil"/>
              <w:left w:val="nil"/>
              <w:bottom w:val="single" w:sz="4" w:space="0" w:color="auto"/>
              <w:right w:val="nil"/>
            </w:tcBorders>
            <w:shd w:val="clear" w:color="auto" w:fill="auto"/>
            <w:noWrap/>
            <w:vAlign w:val="bottom"/>
            <w:hideMark/>
          </w:tcPr>
          <w:p w14:paraId="0BE0FC67" w14:textId="1143E677"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.90</w:t>
            </w:r>
          </w:p>
        </w:tc>
        <w:tc>
          <w:tcPr>
            <w:tcW w:w="416" w:type="pct"/>
            <w:tcBorders>
              <w:top w:val="nil"/>
              <w:left w:val="nil"/>
              <w:bottom w:val="single" w:sz="4" w:space="0" w:color="auto"/>
              <w:right w:val="nil"/>
            </w:tcBorders>
            <w:shd w:val="clear" w:color="auto" w:fill="auto"/>
            <w:noWrap/>
            <w:vAlign w:val="bottom"/>
            <w:hideMark/>
          </w:tcPr>
          <w:p w14:paraId="513FA42E" w14:textId="49A92B9A"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-.28</w:t>
            </w:r>
          </w:p>
        </w:tc>
        <w:tc>
          <w:tcPr>
            <w:tcW w:w="426" w:type="pct"/>
            <w:tcBorders>
              <w:top w:val="nil"/>
              <w:left w:val="nil"/>
              <w:bottom w:val="single" w:sz="4" w:space="0" w:color="auto"/>
              <w:right w:val="nil"/>
            </w:tcBorders>
            <w:shd w:val="clear" w:color="auto" w:fill="auto"/>
            <w:noWrap/>
            <w:vAlign w:val="bottom"/>
            <w:hideMark/>
          </w:tcPr>
          <w:p w14:paraId="118A4B5C" w14:textId="1D50BD2D"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-.23</w:t>
            </w:r>
          </w:p>
        </w:tc>
      </w:tr>
      <w:tr w:rsidR="00067B9C" w:rsidRPr="008C3638" w14:paraId="7EBF64A9" w14:textId="77777777" w:rsidTr="006B7576">
        <w:trPr>
          <w:trHeight w:val="320"/>
        </w:trPr>
        <w:tc>
          <w:tcPr>
            <w:tcW w:w="426" w:type="pct"/>
            <w:tcBorders>
              <w:top w:val="nil"/>
              <w:left w:val="nil"/>
              <w:bottom w:val="nil"/>
              <w:right w:val="nil"/>
            </w:tcBorders>
            <w:shd w:val="clear" w:color="auto" w:fill="auto"/>
            <w:noWrap/>
            <w:vAlign w:val="bottom"/>
            <w:hideMark/>
          </w:tcPr>
          <w:p w14:paraId="382CC114" w14:textId="77777777" w:rsidR="008C3638" w:rsidRPr="008C3638" w:rsidRDefault="008C3638" w:rsidP="00067B9C">
            <w:pPr>
              <w:spacing w:after="120" w:line="240" w:lineRule="auto"/>
              <w:jc w:val="center"/>
              <w:rPr>
                <w:rFonts w:eastAsia="Times New Roman" w:cs="Times New Roman"/>
                <w:b/>
                <w:bCs/>
                <w:color w:val="000000"/>
                <w:lang w:val="de-DE" w:eastAsia="de-DE"/>
              </w:rPr>
            </w:pPr>
          </w:p>
        </w:tc>
        <w:tc>
          <w:tcPr>
            <w:tcW w:w="420" w:type="pct"/>
            <w:tcBorders>
              <w:top w:val="nil"/>
              <w:left w:val="nil"/>
              <w:bottom w:val="nil"/>
              <w:right w:val="nil"/>
            </w:tcBorders>
            <w:shd w:val="clear" w:color="auto" w:fill="auto"/>
            <w:noWrap/>
            <w:vAlign w:val="bottom"/>
            <w:hideMark/>
          </w:tcPr>
          <w:p w14:paraId="27F7ECE4" w14:textId="77777777" w:rsidR="008C3638" w:rsidRPr="008C3638" w:rsidRDefault="008C3638" w:rsidP="00067B9C">
            <w:pPr>
              <w:spacing w:after="120" w:line="240" w:lineRule="auto"/>
              <w:rPr>
                <w:rFonts w:eastAsia="Times New Roman" w:cs="Times New Roman"/>
                <w:sz w:val="20"/>
                <w:szCs w:val="20"/>
                <w:lang w:val="de-DE" w:eastAsia="de-DE"/>
              </w:rPr>
            </w:pPr>
          </w:p>
        </w:tc>
        <w:tc>
          <w:tcPr>
            <w:tcW w:w="385" w:type="pct"/>
            <w:tcBorders>
              <w:top w:val="nil"/>
              <w:left w:val="nil"/>
              <w:bottom w:val="nil"/>
              <w:right w:val="nil"/>
            </w:tcBorders>
            <w:shd w:val="clear" w:color="auto" w:fill="auto"/>
            <w:noWrap/>
            <w:vAlign w:val="bottom"/>
            <w:hideMark/>
          </w:tcPr>
          <w:p w14:paraId="6D47B6D9" w14:textId="77777777" w:rsidR="008C3638" w:rsidRPr="008C3638" w:rsidRDefault="008C3638" w:rsidP="00067B9C">
            <w:pPr>
              <w:spacing w:after="120" w:line="240" w:lineRule="auto"/>
              <w:jc w:val="center"/>
              <w:rPr>
                <w:rFonts w:eastAsia="Times New Roman" w:cs="Times New Roman"/>
                <w:sz w:val="20"/>
                <w:szCs w:val="20"/>
                <w:lang w:val="de-DE" w:eastAsia="de-DE"/>
              </w:rPr>
            </w:pPr>
          </w:p>
        </w:tc>
        <w:tc>
          <w:tcPr>
            <w:tcW w:w="415" w:type="pct"/>
            <w:tcBorders>
              <w:top w:val="nil"/>
              <w:left w:val="nil"/>
              <w:bottom w:val="nil"/>
              <w:right w:val="nil"/>
            </w:tcBorders>
            <w:shd w:val="clear" w:color="auto" w:fill="auto"/>
            <w:noWrap/>
            <w:vAlign w:val="bottom"/>
            <w:hideMark/>
          </w:tcPr>
          <w:p w14:paraId="733EA2BB" w14:textId="77777777" w:rsidR="008C3638" w:rsidRPr="008C3638" w:rsidRDefault="008C3638" w:rsidP="00067B9C">
            <w:pPr>
              <w:spacing w:after="120" w:line="240" w:lineRule="auto"/>
              <w:jc w:val="center"/>
              <w:rPr>
                <w:rFonts w:eastAsia="Times New Roman" w:cs="Times New Roman"/>
                <w:sz w:val="20"/>
                <w:szCs w:val="20"/>
                <w:lang w:val="de-DE" w:eastAsia="de-DE"/>
              </w:rPr>
            </w:pPr>
          </w:p>
        </w:tc>
        <w:tc>
          <w:tcPr>
            <w:tcW w:w="423" w:type="pct"/>
            <w:tcBorders>
              <w:top w:val="nil"/>
              <w:left w:val="nil"/>
              <w:bottom w:val="nil"/>
              <w:right w:val="nil"/>
            </w:tcBorders>
            <w:shd w:val="clear" w:color="auto" w:fill="auto"/>
            <w:noWrap/>
            <w:vAlign w:val="bottom"/>
            <w:hideMark/>
          </w:tcPr>
          <w:p w14:paraId="44F5E289" w14:textId="77777777" w:rsidR="008C3638" w:rsidRPr="008C3638" w:rsidRDefault="008C3638" w:rsidP="00067B9C">
            <w:pPr>
              <w:spacing w:after="120" w:line="240" w:lineRule="auto"/>
              <w:jc w:val="center"/>
              <w:rPr>
                <w:rFonts w:eastAsia="Times New Roman" w:cs="Times New Roman"/>
                <w:sz w:val="20"/>
                <w:szCs w:val="20"/>
                <w:lang w:val="de-DE" w:eastAsia="de-DE"/>
              </w:rPr>
            </w:pPr>
          </w:p>
        </w:tc>
        <w:tc>
          <w:tcPr>
            <w:tcW w:w="434" w:type="pct"/>
            <w:tcBorders>
              <w:top w:val="nil"/>
              <w:left w:val="nil"/>
              <w:bottom w:val="nil"/>
              <w:right w:val="nil"/>
            </w:tcBorders>
            <w:shd w:val="clear" w:color="auto" w:fill="auto"/>
            <w:noWrap/>
            <w:vAlign w:val="bottom"/>
            <w:hideMark/>
          </w:tcPr>
          <w:p w14:paraId="28006C53" w14:textId="77777777" w:rsidR="008C3638" w:rsidRPr="008C3638" w:rsidRDefault="008C3638" w:rsidP="00067B9C">
            <w:pPr>
              <w:spacing w:after="120" w:line="240" w:lineRule="auto"/>
              <w:jc w:val="center"/>
              <w:rPr>
                <w:rFonts w:eastAsia="Times New Roman" w:cs="Times New Roman"/>
                <w:sz w:val="20"/>
                <w:szCs w:val="20"/>
                <w:lang w:val="de-DE" w:eastAsia="de-DE"/>
              </w:rPr>
            </w:pPr>
          </w:p>
        </w:tc>
        <w:tc>
          <w:tcPr>
            <w:tcW w:w="2496" w:type="pct"/>
            <w:gridSpan w:val="6"/>
            <w:tcBorders>
              <w:top w:val="nil"/>
              <w:left w:val="nil"/>
              <w:bottom w:val="single" w:sz="4" w:space="0" w:color="auto"/>
              <w:right w:val="nil"/>
            </w:tcBorders>
            <w:shd w:val="clear" w:color="auto" w:fill="auto"/>
            <w:noWrap/>
            <w:vAlign w:val="bottom"/>
            <w:hideMark/>
          </w:tcPr>
          <w:p w14:paraId="33487BBA" w14:textId="77777777" w:rsidR="008C3638" w:rsidRPr="008C3638" w:rsidRDefault="008C3638" w:rsidP="00067B9C">
            <w:pPr>
              <w:spacing w:after="120" w:line="240" w:lineRule="auto"/>
              <w:jc w:val="center"/>
              <w:rPr>
                <w:rFonts w:eastAsia="Times New Roman" w:cs="Times New Roman"/>
                <w:color w:val="000000"/>
                <w:lang w:val="de-DE" w:eastAsia="de-DE"/>
              </w:rPr>
            </w:pPr>
            <w:proofErr w:type="spellStart"/>
            <w:r w:rsidRPr="008C3638">
              <w:rPr>
                <w:rFonts w:eastAsia="Times New Roman" w:cs="Times New Roman"/>
                <w:color w:val="000000"/>
                <w:lang w:val="de-DE" w:eastAsia="de-DE"/>
              </w:rPr>
              <w:t>Correlated</w:t>
            </w:r>
            <w:proofErr w:type="spellEnd"/>
            <w:r w:rsidRPr="008C3638">
              <w:rPr>
                <w:rFonts w:eastAsia="Times New Roman" w:cs="Times New Roman"/>
                <w:color w:val="000000"/>
                <w:lang w:val="de-DE" w:eastAsia="de-DE"/>
              </w:rPr>
              <w:t xml:space="preserve"> </w:t>
            </w:r>
            <w:proofErr w:type="spellStart"/>
            <w:r w:rsidRPr="008C3638">
              <w:rPr>
                <w:rFonts w:eastAsia="Times New Roman" w:cs="Times New Roman"/>
                <w:color w:val="000000"/>
                <w:lang w:val="de-DE" w:eastAsia="de-DE"/>
              </w:rPr>
              <w:t>change</w:t>
            </w:r>
            <w:proofErr w:type="spellEnd"/>
          </w:p>
        </w:tc>
      </w:tr>
      <w:tr w:rsidR="006B7576" w:rsidRPr="008C3638" w14:paraId="40DE5866" w14:textId="77777777" w:rsidTr="006B7576">
        <w:trPr>
          <w:trHeight w:val="320"/>
        </w:trPr>
        <w:tc>
          <w:tcPr>
            <w:tcW w:w="426" w:type="pct"/>
            <w:tcBorders>
              <w:top w:val="nil"/>
              <w:left w:val="nil"/>
              <w:bottom w:val="nil"/>
              <w:right w:val="nil"/>
            </w:tcBorders>
            <w:shd w:val="clear" w:color="auto" w:fill="auto"/>
            <w:noWrap/>
            <w:vAlign w:val="bottom"/>
            <w:hideMark/>
          </w:tcPr>
          <w:p w14:paraId="0F859C49" w14:textId="78057414" w:rsidR="006B7576" w:rsidRPr="008C3638" w:rsidRDefault="006B7576" w:rsidP="006B7576">
            <w:pPr>
              <w:spacing w:after="120" w:line="240" w:lineRule="auto"/>
              <w:rPr>
                <w:rFonts w:eastAsia="Times New Roman" w:cs="Times New Roman"/>
                <w:color w:val="000000"/>
                <w:lang w:val="de-DE" w:eastAsia="de-DE"/>
              </w:rPr>
            </w:pPr>
            <w:r w:rsidRPr="00067B9C">
              <w:rPr>
                <w:rFonts w:eastAsia="Times New Roman" w:cs="Times New Roman"/>
                <w:color w:val="000000"/>
                <w:lang w:val="de-DE" w:eastAsia="de-DE"/>
              </w:rPr>
              <w:t>Δ</w:t>
            </w:r>
            <w:r w:rsidRPr="008C3638">
              <w:rPr>
                <w:rFonts w:eastAsia="Times New Roman" w:cs="Times New Roman"/>
                <w:color w:val="000000"/>
                <w:lang w:val="de-DE" w:eastAsia="de-DE"/>
              </w:rPr>
              <w:t>GRD</w:t>
            </w:r>
          </w:p>
        </w:tc>
        <w:tc>
          <w:tcPr>
            <w:tcW w:w="420" w:type="pct"/>
            <w:tcBorders>
              <w:top w:val="nil"/>
              <w:left w:val="nil"/>
              <w:bottom w:val="nil"/>
              <w:right w:val="nil"/>
            </w:tcBorders>
            <w:shd w:val="clear" w:color="auto" w:fill="auto"/>
            <w:noWrap/>
            <w:vAlign w:val="bottom"/>
            <w:hideMark/>
          </w:tcPr>
          <w:p w14:paraId="13C95DC9" w14:textId="77777777" w:rsidR="006B7576" w:rsidRPr="008C3638" w:rsidRDefault="006B7576" w:rsidP="006B7576">
            <w:pPr>
              <w:spacing w:after="120" w:line="240" w:lineRule="auto"/>
              <w:rPr>
                <w:rFonts w:eastAsia="Times New Roman" w:cs="Times New Roman"/>
                <w:color w:val="000000"/>
                <w:lang w:val="de-DE" w:eastAsia="de-DE"/>
              </w:rPr>
            </w:pPr>
          </w:p>
        </w:tc>
        <w:tc>
          <w:tcPr>
            <w:tcW w:w="385" w:type="pct"/>
            <w:tcBorders>
              <w:top w:val="nil"/>
              <w:left w:val="nil"/>
              <w:bottom w:val="nil"/>
              <w:right w:val="nil"/>
            </w:tcBorders>
            <w:shd w:val="clear" w:color="auto" w:fill="auto"/>
            <w:noWrap/>
            <w:vAlign w:val="bottom"/>
            <w:hideMark/>
          </w:tcPr>
          <w:p w14:paraId="2F1FA384"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15" w:type="pct"/>
            <w:tcBorders>
              <w:top w:val="nil"/>
              <w:left w:val="nil"/>
              <w:bottom w:val="nil"/>
              <w:right w:val="nil"/>
            </w:tcBorders>
            <w:shd w:val="clear" w:color="auto" w:fill="auto"/>
            <w:noWrap/>
            <w:vAlign w:val="bottom"/>
            <w:hideMark/>
          </w:tcPr>
          <w:p w14:paraId="6BD0BAF8"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23" w:type="pct"/>
            <w:tcBorders>
              <w:top w:val="nil"/>
              <w:left w:val="nil"/>
              <w:bottom w:val="nil"/>
              <w:right w:val="nil"/>
            </w:tcBorders>
            <w:shd w:val="clear" w:color="auto" w:fill="auto"/>
            <w:noWrap/>
            <w:vAlign w:val="bottom"/>
            <w:hideMark/>
          </w:tcPr>
          <w:p w14:paraId="41A1A8E4"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34" w:type="pct"/>
            <w:tcBorders>
              <w:top w:val="nil"/>
              <w:left w:val="nil"/>
              <w:bottom w:val="nil"/>
              <w:right w:val="nil"/>
            </w:tcBorders>
            <w:shd w:val="clear" w:color="auto" w:fill="auto"/>
            <w:noWrap/>
            <w:vAlign w:val="bottom"/>
            <w:hideMark/>
          </w:tcPr>
          <w:p w14:paraId="71D902C6"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52" w:type="pct"/>
            <w:tcBorders>
              <w:top w:val="nil"/>
              <w:left w:val="nil"/>
              <w:bottom w:val="nil"/>
              <w:right w:val="nil"/>
            </w:tcBorders>
            <w:shd w:val="clear" w:color="auto" w:fill="auto"/>
            <w:noWrap/>
            <w:vAlign w:val="bottom"/>
            <w:hideMark/>
          </w:tcPr>
          <w:p w14:paraId="2D4C5EDE" w14:textId="422FB40A"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w:t>
            </w:r>
          </w:p>
        </w:tc>
        <w:tc>
          <w:tcPr>
            <w:tcW w:w="413" w:type="pct"/>
            <w:tcBorders>
              <w:top w:val="nil"/>
              <w:left w:val="nil"/>
              <w:bottom w:val="nil"/>
              <w:right w:val="nil"/>
            </w:tcBorders>
            <w:shd w:val="clear" w:color="auto" w:fill="auto"/>
            <w:noWrap/>
            <w:vAlign w:val="bottom"/>
            <w:hideMark/>
          </w:tcPr>
          <w:p w14:paraId="65E024B7" w14:textId="091D9C93"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.17</w:t>
            </w:r>
          </w:p>
        </w:tc>
        <w:tc>
          <w:tcPr>
            <w:tcW w:w="381" w:type="pct"/>
            <w:tcBorders>
              <w:top w:val="nil"/>
              <w:left w:val="nil"/>
              <w:bottom w:val="nil"/>
              <w:right w:val="nil"/>
            </w:tcBorders>
            <w:shd w:val="clear" w:color="auto" w:fill="auto"/>
            <w:noWrap/>
            <w:vAlign w:val="bottom"/>
            <w:hideMark/>
          </w:tcPr>
          <w:p w14:paraId="62ED77EA" w14:textId="09D314E2"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 xml:space="preserve"> .00</w:t>
            </w:r>
          </w:p>
        </w:tc>
        <w:tc>
          <w:tcPr>
            <w:tcW w:w="408" w:type="pct"/>
            <w:tcBorders>
              <w:top w:val="nil"/>
              <w:left w:val="nil"/>
              <w:bottom w:val="nil"/>
              <w:right w:val="nil"/>
            </w:tcBorders>
            <w:shd w:val="clear" w:color="auto" w:fill="auto"/>
            <w:noWrap/>
            <w:vAlign w:val="bottom"/>
            <w:hideMark/>
          </w:tcPr>
          <w:p w14:paraId="4B1E3A60" w14:textId="5ED5AC22"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.02</w:t>
            </w:r>
          </w:p>
        </w:tc>
        <w:tc>
          <w:tcPr>
            <w:tcW w:w="416" w:type="pct"/>
            <w:tcBorders>
              <w:top w:val="nil"/>
              <w:left w:val="nil"/>
              <w:bottom w:val="nil"/>
              <w:right w:val="nil"/>
            </w:tcBorders>
            <w:shd w:val="clear" w:color="auto" w:fill="auto"/>
            <w:noWrap/>
            <w:vAlign w:val="bottom"/>
            <w:hideMark/>
          </w:tcPr>
          <w:p w14:paraId="61B26411" w14:textId="24FA4E54"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 xml:space="preserve"> -.03</w:t>
            </w:r>
          </w:p>
        </w:tc>
        <w:tc>
          <w:tcPr>
            <w:tcW w:w="426" w:type="pct"/>
            <w:tcBorders>
              <w:top w:val="nil"/>
              <w:left w:val="nil"/>
              <w:bottom w:val="nil"/>
              <w:right w:val="nil"/>
            </w:tcBorders>
            <w:shd w:val="clear" w:color="auto" w:fill="auto"/>
            <w:noWrap/>
            <w:vAlign w:val="bottom"/>
            <w:hideMark/>
          </w:tcPr>
          <w:p w14:paraId="13B5CF4C" w14:textId="3FFE63C4"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.11</w:t>
            </w:r>
          </w:p>
        </w:tc>
      </w:tr>
      <w:tr w:rsidR="006B7576" w:rsidRPr="008C3638" w14:paraId="0346A362" w14:textId="77777777" w:rsidTr="006B7576">
        <w:trPr>
          <w:trHeight w:val="320"/>
        </w:trPr>
        <w:tc>
          <w:tcPr>
            <w:tcW w:w="426" w:type="pct"/>
            <w:tcBorders>
              <w:top w:val="nil"/>
              <w:left w:val="nil"/>
              <w:bottom w:val="nil"/>
              <w:right w:val="nil"/>
            </w:tcBorders>
            <w:shd w:val="clear" w:color="auto" w:fill="auto"/>
            <w:noWrap/>
            <w:vAlign w:val="bottom"/>
            <w:hideMark/>
          </w:tcPr>
          <w:p w14:paraId="2CF206F7" w14:textId="5A49FB63" w:rsidR="006B7576" w:rsidRPr="008C3638" w:rsidRDefault="006B7576" w:rsidP="006B7576">
            <w:pPr>
              <w:spacing w:after="120" w:line="240" w:lineRule="auto"/>
              <w:rPr>
                <w:rFonts w:eastAsia="Times New Roman" w:cs="Times New Roman"/>
                <w:color w:val="000000"/>
                <w:lang w:val="de-DE" w:eastAsia="de-DE"/>
              </w:rPr>
            </w:pPr>
            <w:r w:rsidRPr="00067B9C">
              <w:rPr>
                <w:rFonts w:eastAsia="Times New Roman" w:cs="Times New Roman"/>
                <w:color w:val="000000"/>
                <w:lang w:val="de-DE" w:eastAsia="de-DE"/>
              </w:rPr>
              <w:t>Δ</w:t>
            </w:r>
            <w:r w:rsidRPr="008C3638">
              <w:rPr>
                <w:rFonts w:eastAsia="Times New Roman" w:cs="Times New Roman"/>
                <w:color w:val="000000"/>
                <w:lang w:val="de-DE" w:eastAsia="de-DE"/>
              </w:rPr>
              <w:t>ASC</w:t>
            </w:r>
          </w:p>
        </w:tc>
        <w:tc>
          <w:tcPr>
            <w:tcW w:w="420" w:type="pct"/>
            <w:tcBorders>
              <w:top w:val="nil"/>
              <w:left w:val="nil"/>
              <w:bottom w:val="nil"/>
              <w:right w:val="nil"/>
            </w:tcBorders>
            <w:shd w:val="clear" w:color="auto" w:fill="auto"/>
            <w:noWrap/>
            <w:vAlign w:val="bottom"/>
            <w:hideMark/>
          </w:tcPr>
          <w:p w14:paraId="5C01F743" w14:textId="77777777" w:rsidR="006B7576" w:rsidRPr="008C3638" w:rsidRDefault="006B7576" w:rsidP="006B7576">
            <w:pPr>
              <w:spacing w:after="120" w:line="240" w:lineRule="auto"/>
              <w:rPr>
                <w:rFonts w:eastAsia="Times New Roman" w:cs="Times New Roman"/>
                <w:color w:val="000000"/>
                <w:lang w:val="de-DE" w:eastAsia="de-DE"/>
              </w:rPr>
            </w:pPr>
          </w:p>
        </w:tc>
        <w:tc>
          <w:tcPr>
            <w:tcW w:w="385" w:type="pct"/>
            <w:tcBorders>
              <w:top w:val="nil"/>
              <w:left w:val="nil"/>
              <w:bottom w:val="nil"/>
              <w:right w:val="nil"/>
            </w:tcBorders>
            <w:shd w:val="clear" w:color="auto" w:fill="auto"/>
            <w:noWrap/>
            <w:vAlign w:val="bottom"/>
            <w:hideMark/>
          </w:tcPr>
          <w:p w14:paraId="5277B4C2"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15" w:type="pct"/>
            <w:tcBorders>
              <w:top w:val="nil"/>
              <w:left w:val="nil"/>
              <w:bottom w:val="nil"/>
              <w:right w:val="nil"/>
            </w:tcBorders>
            <w:shd w:val="clear" w:color="auto" w:fill="auto"/>
            <w:noWrap/>
            <w:vAlign w:val="bottom"/>
            <w:hideMark/>
          </w:tcPr>
          <w:p w14:paraId="555E5423"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23" w:type="pct"/>
            <w:tcBorders>
              <w:top w:val="nil"/>
              <w:left w:val="nil"/>
              <w:bottom w:val="nil"/>
              <w:right w:val="nil"/>
            </w:tcBorders>
            <w:shd w:val="clear" w:color="auto" w:fill="auto"/>
            <w:noWrap/>
            <w:vAlign w:val="bottom"/>
            <w:hideMark/>
          </w:tcPr>
          <w:p w14:paraId="1ECE9E81"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34" w:type="pct"/>
            <w:tcBorders>
              <w:top w:val="nil"/>
              <w:left w:val="nil"/>
              <w:bottom w:val="nil"/>
              <w:right w:val="nil"/>
            </w:tcBorders>
            <w:shd w:val="clear" w:color="auto" w:fill="auto"/>
            <w:noWrap/>
            <w:vAlign w:val="bottom"/>
            <w:hideMark/>
          </w:tcPr>
          <w:p w14:paraId="77A381E4"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52" w:type="pct"/>
            <w:tcBorders>
              <w:top w:val="nil"/>
              <w:left w:val="nil"/>
              <w:bottom w:val="nil"/>
              <w:right w:val="nil"/>
            </w:tcBorders>
            <w:shd w:val="clear" w:color="auto" w:fill="auto"/>
            <w:noWrap/>
            <w:vAlign w:val="bottom"/>
            <w:hideMark/>
          </w:tcPr>
          <w:p w14:paraId="56BB0F86"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13" w:type="pct"/>
            <w:tcBorders>
              <w:top w:val="nil"/>
              <w:left w:val="nil"/>
              <w:bottom w:val="nil"/>
              <w:right w:val="nil"/>
            </w:tcBorders>
            <w:shd w:val="clear" w:color="auto" w:fill="auto"/>
            <w:noWrap/>
            <w:vAlign w:val="bottom"/>
            <w:hideMark/>
          </w:tcPr>
          <w:p w14:paraId="614F5FB8" w14:textId="27CDB1C2"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w:t>
            </w:r>
          </w:p>
        </w:tc>
        <w:tc>
          <w:tcPr>
            <w:tcW w:w="381" w:type="pct"/>
            <w:tcBorders>
              <w:top w:val="nil"/>
              <w:left w:val="nil"/>
              <w:bottom w:val="nil"/>
              <w:right w:val="nil"/>
            </w:tcBorders>
            <w:shd w:val="clear" w:color="auto" w:fill="auto"/>
            <w:noWrap/>
            <w:vAlign w:val="bottom"/>
            <w:hideMark/>
          </w:tcPr>
          <w:p w14:paraId="3D180018" w14:textId="59E553FF"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 xml:space="preserve"> .39</w:t>
            </w:r>
          </w:p>
        </w:tc>
        <w:tc>
          <w:tcPr>
            <w:tcW w:w="408" w:type="pct"/>
            <w:tcBorders>
              <w:top w:val="nil"/>
              <w:left w:val="nil"/>
              <w:bottom w:val="nil"/>
              <w:right w:val="nil"/>
            </w:tcBorders>
            <w:shd w:val="clear" w:color="auto" w:fill="auto"/>
            <w:noWrap/>
            <w:vAlign w:val="bottom"/>
            <w:hideMark/>
          </w:tcPr>
          <w:p w14:paraId="5CC861EC" w14:textId="65F0207C"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 xml:space="preserve"> .09</w:t>
            </w:r>
          </w:p>
        </w:tc>
        <w:tc>
          <w:tcPr>
            <w:tcW w:w="416" w:type="pct"/>
            <w:tcBorders>
              <w:top w:val="nil"/>
              <w:left w:val="nil"/>
              <w:bottom w:val="nil"/>
              <w:right w:val="nil"/>
            </w:tcBorders>
            <w:shd w:val="clear" w:color="auto" w:fill="auto"/>
            <w:noWrap/>
            <w:vAlign w:val="bottom"/>
            <w:hideMark/>
          </w:tcPr>
          <w:p w14:paraId="0E618656" w14:textId="533ED34E"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-.07</w:t>
            </w:r>
          </w:p>
        </w:tc>
        <w:tc>
          <w:tcPr>
            <w:tcW w:w="426" w:type="pct"/>
            <w:tcBorders>
              <w:top w:val="nil"/>
              <w:left w:val="nil"/>
              <w:bottom w:val="nil"/>
              <w:right w:val="nil"/>
            </w:tcBorders>
            <w:shd w:val="clear" w:color="auto" w:fill="auto"/>
            <w:noWrap/>
            <w:vAlign w:val="bottom"/>
            <w:hideMark/>
          </w:tcPr>
          <w:p w14:paraId="4E6B3E6C" w14:textId="3417D8A5"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.24</w:t>
            </w:r>
          </w:p>
        </w:tc>
      </w:tr>
      <w:tr w:rsidR="006B7576" w:rsidRPr="008C3638" w14:paraId="3B46DBCE" w14:textId="77777777" w:rsidTr="006B7576">
        <w:trPr>
          <w:trHeight w:val="320"/>
        </w:trPr>
        <w:tc>
          <w:tcPr>
            <w:tcW w:w="426" w:type="pct"/>
            <w:tcBorders>
              <w:top w:val="nil"/>
              <w:left w:val="nil"/>
              <w:bottom w:val="nil"/>
              <w:right w:val="nil"/>
            </w:tcBorders>
            <w:shd w:val="clear" w:color="auto" w:fill="auto"/>
            <w:noWrap/>
            <w:vAlign w:val="bottom"/>
            <w:hideMark/>
          </w:tcPr>
          <w:p w14:paraId="47F69A87" w14:textId="637D38BC" w:rsidR="006B7576" w:rsidRPr="008C3638" w:rsidRDefault="006B7576" w:rsidP="006B7576">
            <w:pPr>
              <w:spacing w:after="120" w:line="240" w:lineRule="auto"/>
              <w:rPr>
                <w:rFonts w:eastAsia="Times New Roman" w:cs="Times New Roman"/>
                <w:color w:val="000000"/>
                <w:lang w:val="de-DE" w:eastAsia="de-DE"/>
              </w:rPr>
            </w:pPr>
            <w:r w:rsidRPr="00067B9C">
              <w:rPr>
                <w:rFonts w:eastAsia="Times New Roman" w:cs="Times New Roman"/>
                <w:color w:val="000000"/>
                <w:lang w:val="de-DE" w:eastAsia="de-DE"/>
              </w:rPr>
              <w:t>Δ</w:t>
            </w:r>
            <w:r w:rsidRPr="008C3638">
              <w:rPr>
                <w:rFonts w:eastAsia="Times New Roman" w:cs="Times New Roman"/>
                <w:color w:val="000000"/>
                <w:lang w:val="de-DE" w:eastAsia="de-DE"/>
              </w:rPr>
              <w:t>INT</w:t>
            </w:r>
          </w:p>
        </w:tc>
        <w:tc>
          <w:tcPr>
            <w:tcW w:w="420" w:type="pct"/>
            <w:tcBorders>
              <w:top w:val="nil"/>
              <w:left w:val="nil"/>
              <w:bottom w:val="nil"/>
              <w:right w:val="nil"/>
            </w:tcBorders>
            <w:shd w:val="clear" w:color="auto" w:fill="auto"/>
            <w:noWrap/>
            <w:vAlign w:val="bottom"/>
            <w:hideMark/>
          </w:tcPr>
          <w:p w14:paraId="5A93022A" w14:textId="77777777" w:rsidR="006B7576" w:rsidRPr="008C3638" w:rsidRDefault="006B7576" w:rsidP="006B7576">
            <w:pPr>
              <w:spacing w:after="120" w:line="240" w:lineRule="auto"/>
              <w:rPr>
                <w:rFonts w:eastAsia="Times New Roman" w:cs="Times New Roman"/>
                <w:color w:val="000000"/>
                <w:lang w:val="de-DE" w:eastAsia="de-DE"/>
              </w:rPr>
            </w:pPr>
          </w:p>
        </w:tc>
        <w:tc>
          <w:tcPr>
            <w:tcW w:w="385" w:type="pct"/>
            <w:tcBorders>
              <w:top w:val="nil"/>
              <w:left w:val="nil"/>
              <w:bottom w:val="nil"/>
              <w:right w:val="nil"/>
            </w:tcBorders>
            <w:shd w:val="clear" w:color="auto" w:fill="auto"/>
            <w:noWrap/>
            <w:vAlign w:val="bottom"/>
            <w:hideMark/>
          </w:tcPr>
          <w:p w14:paraId="54C6DCEC"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15" w:type="pct"/>
            <w:tcBorders>
              <w:top w:val="nil"/>
              <w:left w:val="nil"/>
              <w:bottom w:val="nil"/>
              <w:right w:val="nil"/>
            </w:tcBorders>
            <w:shd w:val="clear" w:color="auto" w:fill="auto"/>
            <w:noWrap/>
            <w:vAlign w:val="bottom"/>
            <w:hideMark/>
          </w:tcPr>
          <w:p w14:paraId="6C163781"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23" w:type="pct"/>
            <w:tcBorders>
              <w:top w:val="nil"/>
              <w:left w:val="nil"/>
              <w:bottom w:val="nil"/>
              <w:right w:val="nil"/>
            </w:tcBorders>
            <w:shd w:val="clear" w:color="auto" w:fill="auto"/>
            <w:noWrap/>
            <w:vAlign w:val="bottom"/>
            <w:hideMark/>
          </w:tcPr>
          <w:p w14:paraId="2B5C2DAD"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34" w:type="pct"/>
            <w:tcBorders>
              <w:top w:val="nil"/>
              <w:left w:val="nil"/>
              <w:bottom w:val="nil"/>
              <w:right w:val="nil"/>
            </w:tcBorders>
            <w:shd w:val="clear" w:color="auto" w:fill="auto"/>
            <w:noWrap/>
            <w:vAlign w:val="bottom"/>
            <w:hideMark/>
          </w:tcPr>
          <w:p w14:paraId="0A510936"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52" w:type="pct"/>
            <w:tcBorders>
              <w:top w:val="nil"/>
              <w:left w:val="nil"/>
              <w:bottom w:val="nil"/>
              <w:right w:val="nil"/>
            </w:tcBorders>
            <w:shd w:val="clear" w:color="auto" w:fill="auto"/>
            <w:noWrap/>
            <w:vAlign w:val="bottom"/>
            <w:hideMark/>
          </w:tcPr>
          <w:p w14:paraId="61DB1B68"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13" w:type="pct"/>
            <w:tcBorders>
              <w:top w:val="nil"/>
              <w:left w:val="nil"/>
              <w:bottom w:val="nil"/>
              <w:right w:val="nil"/>
            </w:tcBorders>
            <w:shd w:val="clear" w:color="auto" w:fill="auto"/>
            <w:noWrap/>
            <w:vAlign w:val="bottom"/>
            <w:hideMark/>
          </w:tcPr>
          <w:p w14:paraId="2DB746DD"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381" w:type="pct"/>
            <w:tcBorders>
              <w:top w:val="nil"/>
              <w:left w:val="nil"/>
              <w:bottom w:val="nil"/>
              <w:right w:val="nil"/>
            </w:tcBorders>
            <w:shd w:val="clear" w:color="auto" w:fill="auto"/>
            <w:noWrap/>
            <w:vAlign w:val="bottom"/>
            <w:hideMark/>
          </w:tcPr>
          <w:p w14:paraId="6B265D35" w14:textId="0B539F32"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w:t>
            </w:r>
          </w:p>
        </w:tc>
        <w:tc>
          <w:tcPr>
            <w:tcW w:w="408" w:type="pct"/>
            <w:tcBorders>
              <w:top w:val="nil"/>
              <w:left w:val="nil"/>
              <w:bottom w:val="nil"/>
              <w:right w:val="nil"/>
            </w:tcBorders>
            <w:shd w:val="clear" w:color="auto" w:fill="auto"/>
            <w:noWrap/>
            <w:vAlign w:val="bottom"/>
            <w:hideMark/>
          </w:tcPr>
          <w:p w14:paraId="39D29AB0" w14:textId="3607E401"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.12</w:t>
            </w:r>
          </w:p>
        </w:tc>
        <w:tc>
          <w:tcPr>
            <w:tcW w:w="416" w:type="pct"/>
            <w:tcBorders>
              <w:top w:val="nil"/>
              <w:left w:val="nil"/>
              <w:bottom w:val="nil"/>
              <w:right w:val="nil"/>
            </w:tcBorders>
            <w:shd w:val="clear" w:color="auto" w:fill="auto"/>
            <w:noWrap/>
            <w:vAlign w:val="bottom"/>
            <w:hideMark/>
          </w:tcPr>
          <w:p w14:paraId="5F852315" w14:textId="389E5D33"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.08</w:t>
            </w:r>
          </w:p>
        </w:tc>
        <w:tc>
          <w:tcPr>
            <w:tcW w:w="426" w:type="pct"/>
            <w:tcBorders>
              <w:top w:val="nil"/>
              <w:left w:val="nil"/>
              <w:bottom w:val="nil"/>
              <w:right w:val="nil"/>
            </w:tcBorders>
            <w:shd w:val="clear" w:color="auto" w:fill="auto"/>
            <w:noWrap/>
            <w:vAlign w:val="bottom"/>
            <w:hideMark/>
          </w:tcPr>
          <w:p w14:paraId="119FD1F8" w14:textId="3F6025E3"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.24</w:t>
            </w:r>
          </w:p>
        </w:tc>
      </w:tr>
      <w:tr w:rsidR="006B7576" w:rsidRPr="008C3638" w14:paraId="5A5F9B6F" w14:textId="77777777" w:rsidTr="006B7576">
        <w:trPr>
          <w:trHeight w:val="320"/>
        </w:trPr>
        <w:tc>
          <w:tcPr>
            <w:tcW w:w="426" w:type="pct"/>
            <w:tcBorders>
              <w:top w:val="nil"/>
              <w:left w:val="nil"/>
              <w:bottom w:val="nil"/>
              <w:right w:val="nil"/>
            </w:tcBorders>
            <w:shd w:val="clear" w:color="auto" w:fill="auto"/>
            <w:noWrap/>
            <w:vAlign w:val="bottom"/>
            <w:hideMark/>
          </w:tcPr>
          <w:p w14:paraId="286B36F8" w14:textId="5598249C" w:rsidR="006B7576" w:rsidRPr="008C3638" w:rsidRDefault="006B7576" w:rsidP="006B7576">
            <w:pPr>
              <w:spacing w:after="120" w:line="240" w:lineRule="auto"/>
              <w:rPr>
                <w:rFonts w:eastAsia="Times New Roman" w:cs="Times New Roman"/>
                <w:color w:val="000000"/>
                <w:lang w:val="de-DE" w:eastAsia="de-DE"/>
              </w:rPr>
            </w:pPr>
            <w:r w:rsidRPr="00067B9C">
              <w:rPr>
                <w:rFonts w:eastAsia="Times New Roman" w:cs="Times New Roman"/>
                <w:color w:val="000000"/>
                <w:lang w:val="de-DE" w:eastAsia="de-DE"/>
              </w:rPr>
              <w:t>Δ</w:t>
            </w:r>
            <w:r w:rsidRPr="008C3638">
              <w:rPr>
                <w:rFonts w:eastAsia="Times New Roman" w:cs="Times New Roman"/>
                <w:color w:val="000000"/>
                <w:lang w:val="de-DE" w:eastAsia="de-DE"/>
              </w:rPr>
              <w:t>HFS</w:t>
            </w:r>
          </w:p>
        </w:tc>
        <w:tc>
          <w:tcPr>
            <w:tcW w:w="420" w:type="pct"/>
            <w:tcBorders>
              <w:top w:val="nil"/>
              <w:left w:val="nil"/>
              <w:bottom w:val="nil"/>
              <w:right w:val="nil"/>
            </w:tcBorders>
            <w:shd w:val="clear" w:color="auto" w:fill="auto"/>
            <w:noWrap/>
            <w:vAlign w:val="bottom"/>
            <w:hideMark/>
          </w:tcPr>
          <w:p w14:paraId="3428865C" w14:textId="77777777" w:rsidR="006B7576" w:rsidRPr="008C3638" w:rsidRDefault="006B7576" w:rsidP="006B7576">
            <w:pPr>
              <w:spacing w:after="120" w:line="240" w:lineRule="auto"/>
              <w:rPr>
                <w:rFonts w:eastAsia="Times New Roman" w:cs="Times New Roman"/>
                <w:color w:val="000000"/>
                <w:lang w:val="de-DE" w:eastAsia="de-DE"/>
              </w:rPr>
            </w:pPr>
          </w:p>
        </w:tc>
        <w:tc>
          <w:tcPr>
            <w:tcW w:w="385" w:type="pct"/>
            <w:tcBorders>
              <w:top w:val="nil"/>
              <w:left w:val="nil"/>
              <w:bottom w:val="nil"/>
              <w:right w:val="nil"/>
            </w:tcBorders>
            <w:shd w:val="clear" w:color="auto" w:fill="auto"/>
            <w:noWrap/>
            <w:vAlign w:val="bottom"/>
            <w:hideMark/>
          </w:tcPr>
          <w:p w14:paraId="11B74F17"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15" w:type="pct"/>
            <w:tcBorders>
              <w:top w:val="nil"/>
              <w:left w:val="nil"/>
              <w:bottom w:val="nil"/>
              <w:right w:val="nil"/>
            </w:tcBorders>
            <w:shd w:val="clear" w:color="auto" w:fill="auto"/>
            <w:noWrap/>
            <w:vAlign w:val="bottom"/>
            <w:hideMark/>
          </w:tcPr>
          <w:p w14:paraId="4061ECC3"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23" w:type="pct"/>
            <w:tcBorders>
              <w:top w:val="nil"/>
              <w:left w:val="nil"/>
              <w:bottom w:val="nil"/>
              <w:right w:val="nil"/>
            </w:tcBorders>
            <w:shd w:val="clear" w:color="auto" w:fill="auto"/>
            <w:noWrap/>
            <w:vAlign w:val="bottom"/>
            <w:hideMark/>
          </w:tcPr>
          <w:p w14:paraId="07C4D2A7"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34" w:type="pct"/>
            <w:tcBorders>
              <w:top w:val="nil"/>
              <w:left w:val="nil"/>
              <w:bottom w:val="nil"/>
              <w:right w:val="nil"/>
            </w:tcBorders>
            <w:shd w:val="clear" w:color="auto" w:fill="auto"/>
            <w:noWrap/>
            <w:vAlign w:val="bottom"/>
            <w:hideMark/>
          </w:tcPr>
          <w:p w14:paraId="24D21408"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52" w:type="pct"/>
            <w:tcBorders>
              <w:top w:val="nil"/>
              <w:left w:val="nil"/>
              <w:bottom w:val="nil"/>
              <w:right w:val="nil"/>
            </w:tcBorders>
            <w:shd w:val="clear" w:color="auto" w:fill="auto"/>
            <w:noWrap/>
            <w:vAlign w:val="bottom"/>
            <w:hideMark/>
          </w:tcPr>
          <w:p w14:paraId="2A5735B3"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13" w:type="pct"/>
            <w:tcBorders>
              <w:top w:val="nil"/>
              <w:left w:val="nil"/>
              <w:bottom w:val="nil"/>
              <w:right w:val="nil"/>
            </w:tcBorders>
            <w:shd w:val="clear" w:color="auto" w:fill="auto"/>
            <w:noWrap/>
            <w:vAlign w:val="bottom"/>
            <w:hideMark/>
          </w:tcPr>
          <w:p w14:paraId="6EB3CFBE"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381" w:type="pct"/>
            <w:tcBorders>
              <w:top w:val="nil"/>
              <w:left w:val="nil"/>
              <w:bottom w:val="nil"/>
              <w:right w:val="nil"/>
            </w:tcBorders>
            <w:shd w:val="clear" w:color="auto" w:fill="auto"/>
            <w:noWrap/>
            <w:vAlign w:val="bottom"/>
            <w:hideMark/>
          </w:tcPr>
          <w:p w14:paraId="0335A350" w14:textId="77777777" w:rsidR="006B7576" w:rsidRPr="008C3638" w:rsidRDefault="006B7576" w:rsidP="006B7576">
            <w:pPr>
              <w:spacing w:after="120" w:line="240" w:lineRule="auto"/>
              <w:jc w:val="center"/>
              <w:rPr>
                <w:rFonts w:eastAsia="Times New Roman" w:cs="Times New Roman"/>
                <w:sz w:val="20"/>
                <w:szCs w:val="20"/>
                <w:lang w:val="de-DE" w:eastAsia="de-DE"/>
              </w:rPr>
            </w:pPr>
          </w:p>
        </w:tc>
        <w:tc>
          <w:tcPr>
            <w:tcW w:w="408" w:type="pct"/>
            <w:tcBorders>
              <w:top w:val="nil"/>
              <w:left w:val="nil"/>
              <w:bottom w:val="nil"/>
              <w:right w:val="nil"/>
            </w:tcBorders>
            <w:shd w:val="clear" w:color="auto" w:fill="auto"/>
            <w:noWrap/>
            <w:vAlign w:val="bottom"/>
            <w:hideMark/>
          </w:tcPr>
          <w:p w14:paraId="3BC6EE22" w14:textId="4A4B64B6"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w:t>
            </w:r>
          </w:p>
        </w:tc>
        <w:tc>
          <w:tcPr>
            <w:tcW w:w="416" w:type="pct"/>
            <w:tcBorders>
              <w:top w:val="nil"/>
              <w:left w:val="nil"/>
              <w:bottom w:val="nil"/>
              <w:right w:val="nil"/>
            </w:tcBorders>
            <w:shd w:val="clear" w:color="auto" w:fill="auto"/>
            <w:noWrap/>
            <w:vAlign w:val="bottom"/>
            <w:hideMark/>
          </w:tcPr>
          <w:p w14:paraId="59AA5F6D" w14:textId="09FF31AD"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-.15</w:t>
            </w:r>
          </w:p>
        </w:tc>
        <w:tc>
          <w:tcPr>
            <w:tcW w:w="426" w:type="pct"/>
            <w:tcBorders>
              <w:top w:val="nil"/>
              <w:left w:val="nil"/>
              <w:bottom w:val="nil"/>
              <w:right w:val="nil"/>
            </w:tcBorders>
            <w:shd w:val="clear" w:color="auto" w:fill="auto"/>
            <w:noWrap/>
            <w:vAlign w:val="bottom"/>
            <w:hideMark/>
          </w:tcPr>
          <w:p w14:paraId="781BB79B" w14:textId="03CD966E" w:rsidR="006B7576" w:rsidRPr="008C3638" w:rsidRDefault="006B7576" w:rsidP="006B7576">
            <w:pPr>
              <w:spacing w:after="120" w:line="240" w:lineRule="auto"/>
              <w:jc w:val="center"/>
              <w:rPr>
                <w:rFonts w:eastAsia="Times New Roman" w:cs="Times New Roman"/>
                <w:b/>
                <w:bCs/>
                <w:color w:val="000000"/>
                <w:lang w:val="de-DE" w:eastAsia="de-DE"/>
              </w:rPr>
            </w:pPr>
            <w:r w:rsidRPr="006B7576">
              <w:rPr>
                <w:rFonts w:cs="Times New Roman"/>
                <w:b/>
                <w:bCs/>
                <w:color w:val="000000"/>
              </w:rPr>
              <w:t xml:space="preserve"> .49</w:t>
            </w:r>
          </w:p>
        </w:tc>
      </w:tr>
      <w:tr w:rsidR="006B7576" w:rsidRPr="008C3638" w14:paraId="261FF8D6"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20DAE158" w14:textId="188ABB37" w:rsidR="006B7576" w:rsidRPr="008C3638" w:rsidRDefault="006B7576" w:rsidP="006B7576">
            <w:pPr>
              <w:spacing w:after="120" w:line="240" w:lineRule="auto"/>
              <w:rPr>
                <w:rFonts w:eastAsia="Times New Roman" w:cs="Times New Roman"/>
                <w:color w:val="000000"/>
                <w:lang w:val="de-DE" w:eastAsia="de-DE"/>
              </w:rPr>
            </w:pPr>
            <w:r w:rsidRPr="00067B9C">
              <w:rPr>
                <w:rFonts w:eastAsia="Times New Roman" w:cs="Times New Roman"/>
                <w:color w:val="000000"/>
                <w:lang w:val="de-DE" w:eastAsia="de-DE"/>
              </w:rPr>
              <w:t>Δ</w:t>
            </w:r>
            <w:r w:rsidRPr="008C3638">
              <w:rPr>
                <w:rFonts w:eastAsia="Times New Roman" w:cs="Times New Roman"/>
                <w:color w:val="000000"/>
                <w:lang w:val="de-DE" w:eastAsia="de-DE"/>
              </w:rPr>
              <w:t>FOF</w:t>
            </w:r>
          </w:p>
        </w:tc>
        <w:tc>
          <w:tcPr>
            <w:tcW w:w="420" w:type="pct"/>
            <w:tcBorders>
              <w:top w:val="nil"/>
              <w:left w:val="nil"/>
              <w:bottom w:val="single" w:sz="4" w:space="0" w:color="auto"/>
              <w:right w:val="nil"/>
            </w:tcBorders>
            <w:shd w:val="clear" w:color="auto" w:fill="auto"/>
            <w:noWrap/>
            <w:vAlign w:val="bottom"/>
            <w:hideMark/>
          </w:tcPr>
          <w:p w14:paraId="0803B5A7" w14:textId="77777777" w:rsidR="006B7576" w:rsidRPr="008C3638" w:rsidRDefault="006B7576" w:rsidP="006B7576">
            <w:pPr>
              <w:spacing w:after="120" w:line="240" w:lineRule="auto"/>
              <w:jc w:val="center"/>
              <w:rPr>
                <w:rFonts w:eastAsia="Times New Roman" w:cs="Times New Roman"/>
                <w:color w:val="000000"/>
                <w:lang w:val="de-DE" w:eastAsia="de-DE"/>
              </w:rPr>
            </w:pPr>
            <w:r w:rsidRPr="008C3638">
              <w:rPr>
                <w:rFonts w:eastAsia="Times New Roman" w:cs="Times New Roman"/>
                <w:color w:val="000000"/>
                <w:lang w:val="de-DE" w:eastAsia="de-DE"/>
              </w:rPr>
              <w:t> </w:t>
            </w:r>
          </w:p>
        </w:tc>
        <w:tc>
          <w:tcPr>
            <w:tcW w:w="385" w:type="pct"/>
            <w:tcBorders>
              <w:top w:val="nil"/>
              <w:left w:val="nil"/>
              <w:bottom w:val="single" w:sz="4" w:space="0" w:color="auto"/>
              <w:right w:val="nil"/>
            </w:tcBorders>
            <w:shd w:val="clear" w:color="auto" w:fill="auto"/>
            <w:noWrap/>
            <w:vAlign w:val="bottom"/>
            <w:hideMark/>
          </w:tcPr>
          <w:p w14:paraId="115C827D" w14:textId="77777777" w:rsidR="006B7576" w:rsidRPr="008C3638" w:rsidRDefault="006B7576" w:rsidP="006B7576">
            <w:pPr>
              <w:spacing w:after="120" w:line="240" w:lineRule="auto"/>
              <w:jc w:val="center"/>
              <w:rPr>
                <w:rFonts w:eastAsia="Times New Roman" w:cs="Times New Roman"/>
                <w:color w:val="000000"/>
                <w:lang w:val="de-DE" w:eastAsia="de-DE"/>
              </w:rPr>
            </w:pPr>
            <w:r w:rsidRPr="008C3638">
              <w:rPr>
                <w:rFonts w:eastAsia="Times New Roman" w:cs="Times New Roman"/>
                <w:color w:val="000000"/>
                <w:lang w:val="de-DE" w:eastAsia="de-DE"/>
              </w:rPr>
              <w:t> </w:t>
            </w:r>
          </w:p>
        </w:tc>
        <w:tc>
          <w:tcPr>
            <w:tcW w:w="415" w:type="pct"/>
            <w:tcBorders>
              <w:top w:val="nil"/>
              <w:left w:val="nil"/>
              <w:bottom w:val="single" w:sz="4" w:space="0" w:color="auto"/>
              <w:right w:val="nil"/>
            </w:tcBorders>
            <w:shd w:val="clear" w:color="auto" w:fill="auto"/>
            <w:noWrap/>
            <w:vAlign w:val="bottom"/>
            <w:hideMark/>
          </w:tcPr>
          <w:p w14:paraId="2506BF71" w14:textId="77777777" w:rsidR="006B7576" w:rsidRPr="008C3638" w:rsidRDefault="006B7576" w:rsidP="006B7576">
            <w:pPr>
              <w:spacing w:after="120" w:line="240" w:lineRule="auto"/>
              <w:jc w:val="center"/>
              <w:rPr>
                <w:rFonts w:eastAsia="Times New Roman" w:cs="Times New Roman"/>
                <w:color w:val="000000"/>
                <w:lang w:val="de-DE" w:eastAsia="de-DE"/>
              </w:rPr>
            </w:pPr>
            <w:r w:rsidRPr="008C3638">
              <w:rPr>
                <w:rFonts w:eastAsia="Times New Roman" w:cs="Times New Roman"/>
                <w:color w:val="000000"/>
                <w:lang w:val="de-DE" w:eastAsia="de-DE"/>
              </w:rPr>
              <w:t> </w:t>
            </w:r>
          </w:p>
        </w:tc>
        <w:tc>
          <w:tcPr>
            <w:tcW w:w="423" w:type="pct"/>
            <w:tcBorders>
              <w:top w:val="nil"/>
              <w:left w:val="nil"/>
              <w:bottom w:val="single" w:sz="4" w:space="0" w:color="auto"/>
              <w:right w:val="nil"/>
            </w:tcBorders>
            <w:shd w:val="clear" w:color="auto" w:fill="auto"/>
            <w:noWrap/>
            <w:vAlign w:val="bottom"/>
            <w:hideMark/>
          </w:tcPr>
          <w:p w14:paraId="0EEB1737" w14:textId="77777777" w:rsidR="006B7576" w:rsidRPr="008C3638" w:rsidRDefault="006B7576" w:rsidP="006B7576">
            <w:pPr>
              <w:spacing w:after="120" w:line="240" w:lineRule="auto"/>
              <w:jc w:val="center"/>
              <w:rPr>
                <w:rFonts w:eastAsia="Times New Roman" w:cs="Times New Roman"/>
                <w:color w:val="000000"/>
                <w:lang w:val="de-DE" w:eastAsia="de-DE"/>
              </w:rPr>
            </w:pPr>
            <w:r w:rsidRPr="008C3638">
              <w:rPr>
                <w:rFonts w:eastAsia="Times New Roman" w:cs="Times New Roman"/>
                <w:color w:val="000000"/>
                <w:lang w:val="de-DE" w:eastAsia="de-DE"/>
              </w:rPr>
              <w:t> </w:t>
            </w:r>
          </w:p>
        </w:tc>
        <w:tc>
          <w:tcPr>
            <w:tcW w:w="434" w:type="pct"/>
            <w:tcBorders>
              <w:top w:val="nil"/>
              <w:left w:val="nil"/>
              <w:bottom w:val="single" w:sz="4" w:space="0" w:color="auto"/>
              <w:right w:val="nil"/>
            </w:tcBorders>
            <w:shd w:val="clear" w:color="auto" w:fill="auto"/>
            <w:noWrap/>
            <w:vAlign w:val="bottom"/>
            <w:hideMark/>
          </w:tcPr>
          <w:p w14:paraId="6BE63F31" w14:textId="77777777" w:rsidR="006B7576" w:rsidRPr="008C3638" w:rsidRDefault="006B7576" w:rsidP="006B7576">
            <w:pPr>
              <w:spacing w:after="120" w:line="240" w:lineRule="auto"/>
              <w:jc w:val="center"/>
              <w:rPr>
                <w:rFonts w:eastAsia="Times New Roman" w:cs="Times New Roman"/>
                <w:color w:val="000000"/>
                <w:lang w:val="de-DE" w:eastAsia="de-DE"/>
              </w:rPr>
            </w:pPr>
            <w:r w:rsidRPr="008C3638">
              <w:rPr>
                <w:rFonts w:eastAsia="Times New Roman" w:cs="Times New Roman"/>
                <w:color w:val="000000"/>
                <w:lang w:val="de-DE" w:eastAsia="de-DE"/>
              </w:rPr>
              <w:t> </w:t>
            </w:r>
          </w:p>
        </w:tc>
        <w:tc>
          <w:tcPr>
            <w:tcW w:w="452" w:type="pct"/>
            <w:tcBorders>
              <w:top w:val="nil"/>
              <w:left w:val="nil"/>
              <w:bottom w:val="single" w:sz="4" w:space="0" w:color="auto"/>
              <w:right w:val="nil"/>
            </w:tcBorders>
            <w:shd w:val="clear" w:color="auto" w:fill="auto"/>
            <w:noWrap/>
            <w:vAlign w:val="bottom"/>
            <w:hideMark/>
          </w:tcPr>
          <w:p w14:paraId="7B132D10" w14:textId="79C8DD1D"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 </w:t>
            </w:r>
          </w:p>
        </w:tc>
        <w:tc>
          <w:tcPr>
            <w:tcW w:w="413" w:type="pct"/>
            <w:tcBorders>
              <w:top w:val="nil"/>
              <w:left w:val="nil"/>
              <w:bottom w:val="single" w:sz="4" w:space="0" w:color="auto"/>
              <w:right w:val="nil"/>
            </w:tcBorders>
            <w:shd w:val="clear" w:color="auto" w:fill="auto"/>
            <w:noWrap/>
            <w:vAlign w:val="bottom"/>
            <w:hideMark/>
          </w:tcPr>
          <w:p w14:paraId="29B4BF2B" w14:textId="4D960D47"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 </w:t>
            </w:r>
          </w:p>
        </w:tc>
        <w:tc>
          <w:tcPr>
            <w:tcW w:w="381" w:type="pct"/>
            <w:tcBorders>
              <w:top w:val="nil"/>
              <w:left w:val="nil"/>
              <w:bottom w:val="single" w:sz="4" w:space="0" w:color="auto"/>
              <w:right w:val="nil"/>
            </w:tcBorders>
            <w:shd w:val="clear" w:color="auto" w:fill="auto"/>
            <w:noWrap/>
            <w:vAlign w:val="bottom"/>
            <w:hideMark/>
          </w:tcPr>
          <w:p w14:paraId="16168DF2" w14:textId="54A1D6A7"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 </w:t>
            </w:r>
          </w:p>
        </w:tc>
        <w:tc>
          <w:tcPr>
            <w:tcW w:w="408" w:type="pct"/>
            <w:tcBorders>
              <w:top w:val="nil"/>
              <w:left w:val="nil"/>
              <w:bottom w:val="single" w:sz="4" w:space="0" w:color="auto"/>
              <w:right w:val="nil"/>
            </w:tcBorders>
            <w:shd w:val="clear" w:color="auto" w:fill="auto"/>
            <w:noWrap/>
            <w:vAlign w:val="bottom"/>
            <w:hideMark/>
          </w:tcPr>
          <w:p w14:paraId="7A502EAA" w14:textId="2FBE8C90"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 </w:t>
            </w:r>
          </w:p>
        </w:tc>
        <w:tc>
          <w:tcPr>
            <w:tcW w:w="416" w:type="pct"/>
            <w:tcBorders>
              <w:top w:val="nil"/>
              <w:left w:val="nil"/>
              <w:bottom w:val="single" w:sz="4" w:space="0" w:color="auto"/>
              <w:right w:val="nil"/>
            </w:tcBorders>
            <w:shd w:val="clear" w:color="auto" w:fill="auto"/>
            <w:noWrap/>
            <w:vAlign w:val="bottom"/>
            <w:hideMark/>
          </w:tcPr>
          <w:p w14:paraId="711B20F9" w14:textId="2F4B3E13"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w:t>
            </w:r>
          </w:p>
        </w:tc>
        <w:tc>
          <w:tcPr>
            <w:tcW w:w="426" w:type="pct"/>
            <w:tcBorders>
              <w:top w:val="nil"/>
              <w:left w:val="nil"/>
              <w:bottom w:val="single" w:sz="4" w:space="0" w:color="auto"/>
              <w:right w:val="nil"/>
            </w:tcBorders>
            <w:shd w:val="clear" w:color="auto" w:fill="auto"/>
            <w:noWrap/>
            <w:vAlign w:val="bottom"/>
            <w:hideMark/>
          </w:tcPr>
          <w:p w14:paraId="38CCDBFB" w14:textId="35E8F9C6" w:rsidR="006B7576" w:rsidRPr="008C3638" w:rsidRDefault="006B7576" w:rsidP="006B7576">
            <w:pPr>
              <w:spacing w:after="120" w:line="240" w:lineRule="auto"/>
              <w:jc w:val="center"/>
              <w:rPr>
                <w:rFonts w:eastAsia="Times New Roman" w:cs="Times New Roman"/>
                <w:color w:val="000000"/>
                <w:lang w:val="de-DE" w:eastAsia="de-DE"/>
              </w:rPr>
            </w:pPr>
            <w:r w:rsidRPr="006B7576">
              <w:rPr>
                <w:rFonts w:cs="Times New Roman"/>
                <w:color w:val="000000"/>
              </w:rPr>
              <w:t>-.13</w:t>
            </w:r>
          </w:p>
        </w:tc>
      </w:tr>
    </w:tbl>
    <w:p w14:paraId="694A3325" w14:textId="7692D3FC" w:rsidR="00191B20" w:rsidRDefault="00191B20" w:rsidP="00045019">
      <w:pPr>
        <w:pStyle w:val="Textkrper"/>
        <w:ind w:firstLine="0"/>
      </w:pPr>
    </w:p>
    <w:p w14:paraId="3DC65B4E" w14:textId="16751EDF" w:rsidR="00B11A17" w:rsidRPr="00B11A17" w:rsidRDefault="00B11A17" w:rsidP="00B11A17">
      <w:pPr>
        <w:pStyle w:val="Textkrper"/>
        <w:ind w:firstLine="0"/>
        <w:rPr>
          <w:rFonts w:cs="Times New Roman"/>
        </w:rPr>
      </w:pPr>
      <w:r w:rsidRPr="00B11A17">
        <w:rPr>
          <w:rFonts w:cs="Times New Roman"/>
          <w:i/>
          <w:iCs/>
        </w:rPr>
        <w:t>Note.</w:t>
      </w:r>
      <w:r w:rsidRPr="00B11A17">
        <w:rPr>
          <w:rFonts w:cs="Times New Roman"/>
        </w:rPr>
        <w:t xml:space="preserve">  </w:t>
      </w:r>
      <w:r w:rsidRPr="00B11A17">
        <w:rPr>
          <w:rFonts w:cs="Times New Roman"/>
          <w:i/>
          <w:iCs/>
        </w:rPr>
        <w:t>N</w:t>
      </w:r>
      <w:r w:rsidRPr="00B11A17">
        <w:rPr>
          <w:rFonts w:cs="Times New Roman"/>
        </w:rPr>
        <w:t xml:space="preserve"> = </w:t>
      </w:r>
      <w:r w:rsidR="006332D1">
        <w:rPr>
          <w:rFonts w:cs="Times New Roman"/>
        </w:rPr>
        <w:t>276-</w:t>
      </w:r>
      <w:r w:rsidRPr="00B11A17">
        <w:rPr>
          <w:rFonts w:cs="Times New Roman"/>
        </w:rPr>
        <w:t xml:space="preserve">277; bold-faced coefficients </w:t>
      </w:r>
      <m:oMath>
        <m:r>
          <w:rPr>
            <w:rFonts w:ascii="Cambria Math" w:hAnsi="Cambria Math" w:cs="Times New Roman"/>
          </w:rPr>
          <m:t>p</m:t>
        </m:r>
        <m:r>
          <m:rPr>
            <m:sty m:val="p"/>
          </m:rPr>
          <w:rPr>
            <w:rFonts w:ascii="Cambria Math" w:hAnsi="Cambria Math" w:cs="Times New Roman"/>
          </w:rPr>
          <m:t>&lt;</m:t>
        </m:r>
        <m:r>
          <w:rPr>
            <w:rFonts w:ascii="Cambria Math" w:hAnsi="Cambria Math" w:cs="Times New Roman"/>
          </w:rPr>
          <m:t>.05</m:t>
        </m:r>
      </m:oMath>
      <w:r w:rsidRPr="00B11A17">
        <w:rPr>
          <w:rFonts w:eastAsiaTheme="minorEastAsia" w:cs="Times New Roman"/>
        </w:rPr>
        <w:t xml:space="preserve">; </w:t>
      </w:r>
      <w:r w:rsidRPr="00B11A17">
        <w:rPr>
          <w:rFonts w:cs="Times New Roman"/>
        </w:rPr>
        <w:t xml:space="preserve">GRD = Grade Point Average, ASC = Overall Ability Self-Concept, INT = Overall Interest in School, HFS = Hope for Success, FOF = Fear of Failure, NFC = Need for Cognition, suffix 1 indicates the respective score at measurement occasion 1, </w:t>
      </w:r>
      <w:r w:rsidR="00067B9C" w:rsidRPr="00067B9C">
        <w:rPr>
          <w:rFonts w:eastAsia="Times New Roman" w:cs="Times New Roman"/>
          <w:color w:val="000000"/>
          <w:lang w:val="de-DE" w:eastAsia="de-DE"/>
        </w:rPr>
        <w:t>Δ</w:t>
      </w:r>
      <w:r w:rsidRPr="00B11A17">
        <w:rPr>
          <w:rFonts w:eastAsia="Times New Roman" w:cs="Times New Roman"/>
          <w:color w:val="000000"/>
          <w:lang w:eastAsia="de-DE"/>
        </w:rPr>
        <w:t xml:space="preserve"> denotes the respective change score</w:t>
      </w:r>
    </w:p>
    <w:p w14:paraId="388346F0" w14:textId="77777777" w:rsidR="00B11A17" w:rsidRDefault="00B11A17" w:rsidP="00045019">
      <w:pPr>
        <w:pStyle w:val="Textkrper"/>
        <w:ind w:firstLine="0"/>
      </w:pPr>
    </w:p>
    <w:p w14:paraId="54E2A481" w14:textId="79461EC0" w:rsidR="00191B20" w:rsidRPr="00191B20" w:rsidRDefault="00A33DC4" w:rsidP="00191B20">
      <w:pPr>
        <w:pStyle w:val="Textkrper"/>
        <w:ind w:firstLine="0"/>
        <w:rPr>
          <w:b/>
          <w:bCs/>
        </w:rPr>
      </w:pPr>
      <w:r>
        <w:rPr>
          <w:b/>
          <w:bCs/>
        </w:rPr>
        <w:br w:type="column"/>
      </w:r>
      <w:r w:rsidR="00191B20" w:rsidRPr="00191B20">
        <w:rPr>
          <w:b/>
          <w:bCs/>
        </w:rPr>
        <w:lastRenderedPageBreak/>
        <w:t>Table 2</w:t>
      </w:r>
    </w:p>
    <w:p w14:paraId="15CDC75A" w14:textId="14CED9C8" w:rsidR="00191B20" w:rsidRDefault="00191B20" w:rsidP="00191B20">
      <w:pPr>
        <w:pStyle w:val="TableCaption"/>
        <w:spacing w:before="0" w:after="0"/>
        <w:rPr>
          <w:iCs/>
        </w:rPr>
      </w:pPr>
      <w:r>
        <w:rPr>
          <w:iCs/>
        </w:rPr>
        <w:t xml:space="preserve">Results of </w:t>
      </w:r>
      <w:r w:rsidR="00067B9C">
        <w:rPr>
          <w:iCs/>
        </w:rPr>
        <w:t xml:space="preserve">latent change score modeling of the interplay of overall grades, domain-general ability self-concept, interest in school, and motivational traits </w:t>
      </w:r>
    </w:p>
    <w:tbl>
      <w:tblPr>
        <w:tblW w:w="5000" w:type="pct"/>
        <w:tblCellMar>
          <w:left w:w="70" w:type="dxa"/>
          <w:right w:w="70" w:type="dxa"/>
        </w:tblCellMar>
        <w:tblLook w:val="04A0" w:firstRow="1" w:lastRow="0" w:firstColumn="1" w:lastColumn="0" w:noHBand="0" w:noVBand="1"/>
      </w:tblPr>
      <w:tblGrid>
        <w:gridCol w:w="2564"/>
        <w:gridCol w:w="2564"/>
        <w:gridCol w:w="675"/>
        <w:gridCol w:w="591"/>
        <w:gridCol w:w="860"/>
        <w:gridCol w:w="803"/>
        <w:gridCol w:w="549"/>
        <w:gridCol w:w="800"/>
      </w:tblGrid>
      <w:tr w:rsidR="00067B9C" w:rsidRPr="00067B9C" w14:paraId="08ECFD32" w14:textId="77777777" w:rsidTr="00067B9C">
        <w:trPr>
          <w:trHeight w:val="227"/>
        </w:trPr>
        <w:tc>
          <w:tcPr>
            <w:tcW w:w="1363" w:type="pct"/>
            <w:tcBorders>
              <w:top w:val="single" w:sz="4" w:space="0" w:color="auto"/>
              <w:left w:val="nil"/>
              <w:bottom w:val="single" w:sz="4" w:space="0" w:color="auto"/>
              <w:right w:val="nil"/>
            </w:tcBorders>
            <w:shd w:val="clear" w:color="auto" w:fill="auto"/>
            <w:noWrap/>
            <w:vAlign w:val="bottom"/>
            <w:hideMark/>
          </w:tcPr>
          <w:p w14:paraId="7675BAB3" w14:textId="77777777" w:rsidR="00067B9C" w:rsidRPr="00067B9C" w:rsidRDefault="00067B9C" w:rsidP="00067B9C">
            <w:pPr>
              <w:spacing w:before="0" w:after="0" w:line="240" w:lineRule="auto"/>
              <w:rPr>
                <w:rFonts w:eastAsia="Times New Roman" w:cs="Times New Roman"/>
                <w:color w:val="000000"/>
                <w:sz w:val="20"/>
                <w:szCs w:val="20"/>
                <w:lang w:val="de-DE" w:eastAsia="de-DE"/>
              </w:rPr>
            </w:pPr>
            <w:proofErr w:type="spellStart"/>
            <w:r w:rsidRPr="00067B9C">
              <w:rPr>
                <w:rFonts w:eastAsia="Times New Roman" w:cs="Times New Roman"/>
                <w:color w:val="000000"/>
                <w:sz w:val="20"/>
                <w:szCs w:val="20"/>
                <w:lang w:val="de-DE" w:eastAsia="de-DE"/>
              </w:rPr>
              <w:t>Criterion</w:t>
            </w:r>
            <w:proofErr w:type="spellEnd"/>
          </w:p>
        </w:tc>
        <w:tc>
          <w:tcPr>
            <w:tcW w:w="1363" w:type="pct"/>
            <w:tcBorders>
              <w:top w:val="single" w:sz="4" w:space="0" w:color="auto"/>
              <w:left w:val="nil"/>
              <w:bottom w:val="single" w:sz="4" w:space="0" w:color="auto"/>
              <w:right w:val="nil"/>
            </w:tcBorders>
            <w:shd w:val="clear" w:color="auto" w:fill="auto"/>
            <w:noWrap/>
            <w:vAlign w:val="bottom"/>
            <w:hideMark/>
          </w:tcPr>
          <w:p w14:paraId="1D886D53" w14:textId="77777777" w:rsidR="00067B9C" w:rsidRPr="00067B9C" w:rsidRDefault="00067B9C" w:rsidP="00067B9C">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xml:space="preserve">T1 </w:t>
            </w:r>
            <w:proofErr w:type="spellStart"/>
            <w:r w:rsidRPr="00067B9C">
              <w:rPr>
                <w:rFonts w:eastAsia="Times New Roman" w:cs="Times New Roman"/>
                <w:color w:val="000000"/>
                <w:sz w:val="20"/>
                <w:szCs w:val="20"/>
                <w:lang w:val="de-DE" w:eastAsia="de-DE"/>
              </w:rPr>
              <w:t>Predictor</w:t>
            </w:r>
            <w:proofErr w:type="spellEnd"/>
          </w:p>
        </w:tc>
        <w:tc>
          <w:tcPr>
            <w:tcW w:w="359" w:type="pct"/>
            <w:tcBorders>
              <w:top w:val="single" w:sz="4" w:space="0" w:color="auto"/>
              <w:left w:val="nil"/>
              <w:bottom w:val="single" w:sz="4" w:space="0" w:color="auto"/>
              <w:right w:val="nil"/>
            </w:tcBorders>
            <w:shd w:val="clear" w:color="auto" w:fill="auto"/>
            <w:noWrap/>
            <w:vAlign w:val="bottom"/>
            <w:hideMark/>
          </w:tcPr>
          <w:p w14:paraId="15D6CC37" w14:textId="77777777" w:rsidR="00067B9C" w:rsidRPr="00067B9C" w:rsidRDefault="00067B9C" w:rsidP="00067B9C">
            <w:pPr>
              <w:spacing w:before="0" w:after="0" w:line="240" w:lineRule="auto"/>
              <w:jc w:val="right"/>
              <w:rPr>
                <w:rFonts w:eastAsia="Times New Roman" w:cs="Times New Roman"/>
                <w:i/>
                <w:iCs/>
                <w:color w:val="000000"/>
                <w:sz w:val="20"/>
                <w:szCs w:val="20"/>
                <w:lang w:val="de-DE" w:eastAsia="de-DE"/>
              </w:rPr>
            </w:pPr>
            <w:bookmarkStart w:id="543" w:name="RANGE!C1:I37"/>
            <w:r w:rsidRPr="00067B9C">
              <w:rPr>
                <w:rFonts w:eastAsia="Times New Roman" w:cs="Times New Roman"/>
                <w:i/>
                <w:iCs/>
                <w:color w:val="000000"/>
                <w:sz w:val="20"/>
                <w:szCs w:val="20"/>
                <w:lang w:val="de-DE" w:eastAsia="de-DE"/>
              </w:rPr>
              <w:t>B</w:t>
            </w:r>
            <w:bookmarkEnd w:id="543"/>
          </w:p>
        </w:tc>
        <w:tc>
          <w:tcPr>
            <w:tcW w:w="314" w:type="pct"/>
            <w:tcBorders>
              <w:top w:val="single" w:sz="4" w:space="0" w:color="auto"/>
              <w:left w:val="nil"/>
              <w:bottom w:val="single" w:sz="4" w:space="0" w:color="auto"/>
              <w:right w:val="nil"/>
            </w:tcBorders>
            <w:shd w:val="clear" w:color="auto" w:fill="auto"/>
            <w:noWrap/>
            <w:vAlign w:val="bottom"/>
            <w:hideMark/>
          </w:tcPr>
          <w:p w14:paraId="6C652342" w14:textId="77777777" w:rsidR="00067B9C" w:rsidRPr="00067B9C" w:rsidRDefault="00067B9C" w:rsidP="00067B9C">
            <w:pPr>
              <w:spacing w:before="0" w:after="0" w:line="240" w:lineRule="auto"/>
              <w:jc w:val="right"/>
              <w:rPr>
                <w:rFonts w:eastAsia="Times New Roman" w:cs="Times New Roman"/>
                <w:i/>
                <w:iCs/>
                <w:color w:val="000000"/>
                <w:sz w:val="20"/>
                <w:szCs w:val="20"/>
                <w:lang w:val="de-DE" w:eastAsia="de-DE"/>
              </w:rPr>
            </w:pPr>
            <w:r w:rsidRPr="00067B9C">
              <w:rPr>
                <w:rFonts w:eastAsia="Times New Roman" w:cs="Times New Roman"/>
                <w:i/>
                <w:iCs/>
                <w:color w:val="000000"/>
                <w:sz w:val="20"/>
                <w:szCs w:val="20"/>
                <w:lang w:val="de-DE" w:eastAsia="de-DE"/>
              </w:rPr>
              <w:t>SE</w:t>
            </w:r>
          </w:p>
        </w:tc>
        <w:tc>
          <w:tcPr>
            <w:tcW w:w="457" w:type="pct"/>
            <w:tcBorders>
              <w:top w:val="single" w:sz="4" w:space="0" w:color="auto"/>
              <w:left w:val="nil"/>
              <w:bottom w:val="single" w:sz="4" w:space="0" w:color="auto"/>
              <w:right w:val="nil"/>
            </w:tcBorders>
            <w:shd w:val="clear" w:color="auto" w:fill="auto"/>
            <w:noWrap/>
            <w:vAlign w:val="bottom"/>
            <w:hideMark/>
          </w:tcPr>
          <w:p w14:paraId="7F068D8A" w14:textId="77777777" w:rsidR="00067B9C" w:rsidRPr="00067B9C" w:rsidRDefault="00067B9C" w:rsidP="00067B9C">
            <w:pPr>
              <w:spacing w:before="0" w:after="0" w:line="240" w:lineRule="auto"/>
              <w:jc w:val="right"/>
              <w:rPr>
                <w:rFonts w:eastAsia="Times New Roman" w:cs="Times New Roman"/>
                <w:i/>
                <w:iCs/>
                <w:color w:val="000000"/>
                <w:sz w:val="20"/>
                <w:szCs w:val="20"/>
                <w:lang w:val="de-DE" w:eastAsia="de-DE"/>
              </w:rPr>
            </w:pPr>
            <w:r w:rsidRPr="00067B9C">
              <w:rPr>
                <w:rFonts w:eastAsia="Times New Roman" w:cs="Times New Roman"/>
                <w:i/>
                <w:iCs/>
                <w:color w:val="000000"/>
                <w:sz w:val="20"/>
                <w:szCs w:val="20"/>
                <w:lang w:val="de-DE" w:eastAsia="de-DE"/>
              </w:rPr>
              <w:t>CU.LB</w:t>
            </w:r>
          </w:p>
        </w:tc>
        <w:tc>
          <w:tcPr>
            <w:tcW w:w="427" w:type="pct"/>
            <w:tcBorders>
              <w:top w:val="single" w:sz="4" w:space="0" w:color="auto"/>
              <w:left w:val="nil"/>
              <w:bottom w:val="single" w:sz="4" w:space="0" w:color="auto"/>
              <w:right w:val="nil"/>
            </w:tcBorders>
            <w:shd w:val="clear" w:color="auto" w:fill="auto"/>
            <w:noWrap/>
            <w:vAlign w:val="bottom"/>
            <w:hideMark/>
          </w:tcPr>
          <w:p w14:paraId="3970DCFF" w14:textId="77777777" w:rsidR="00067B9C" w:rsidRPr="00067B9C" w:rsidRDefault="00067B9C" w:rsidP="00067B9C">
            <w:pPr>
              <w:spacing w:before="0" w:after="0" w:line="240" w:lineRule="auto"/>
              <w:jc w:val="right"/>
              <w:rPr>
                <w:rFonts w:eastAsia="Times New Roman" w:cs="Times New Roman"/>
                <w:i/>
                <w:iCs/>
                <w:color w:val="000000"/>
                <w:sz w:val="20"/>
                <w:szCs w:val="20"/>
                <w:lang w:val="de-DE" w:eastAsia="de-DE"/>
              </w:rPr>
            </w:pPr>
            <w:r w:rsidRPr="00067B9C">
              <w:rPr>
                <w:rFonts w:eastAsia="Times New Roman" w:cs="Times New Roman"/>
                <w:i/>
                <w:iCs/>
                <w:color w:val="000000"/>
                <w:sz w:val="20"/>
                <w:szCs w:val="20"/>
                <w:lang w:val="de-DE" w:eastAsia="de-DE"/>
              </w:rPr>
              <w:t>CI.UB</w:t>
            </w:r>
          </w:p>
        </w:tc>
        <w:tc>
          <w:tcPr>
            <w:tcW w:w="292" w:type="pct"/>
            <w:tcBorders>
              <w:top w:val="single" w:sz="4" w:space="0" w:color="auto"/>
              <w:left w:val="nil"/>
              <w:bottom w:val="single" w:sz="4" w:space="0" w:color="auto"/>
              <w:right w:val="nil"/>
            </w:tcBorders>
            <w:shd w:val="clear" w:color="auto" w:fill="auto"/>
            <w:noWrap/>
            <w:vAlign w:val="bottom"/>
            <w:hideMark/>
          </w:tcPr>
          <w:p w14:paraId="39DAF1D6" w14:textId="656F2B5C" w:rsidR="00067B9C" w:rsidRPr="00067B9C" w:rsidRDefault="00067B9C" w:rsidP="00067B9C">
            <w:pPr>
              <w:spacing w:before="0" w:after="0" w:line="240" w:lineRule="auto"/>
              <w:jc w:val="right"/>
              <w:rPr>
                <w:rFonts w:eastAsia="Times New Roman" w:cs="Times New Roman"/>
                <w:i/>
                <w:iCs/>
                <w:color w:val="000000"/>
                <w:sz w:val="20"/>
                <w:szCs w:val="20"/>
                <w:lang w:val="de-DE" w:eastAsia="de-DE"/>
              </w:rPr>
            </w:pPr>
            <m:oMathPara>
              <m:oMath>
                <m:r>
                  <w:rPr>
                    <w:rFonts w:ascii="Cambria Math" w:hAnsi="Cambria Math" w:cs="Times New Roman"/>
                    <w:sz w:val="20"/>
                    <w:szCs w:val="20"/>
                  </w:rPr>
                  <m:t>β</m:t>
                </m:r>
              </m:oMath>
            </m:oMathPara>
          </w:p>
        </w:tc>
        <w:tc>
          <w:tcPr>
            <w:tcW w:w="425" w:type="pct"/>
            <w:tcBorders>
              <w:top w:val="single" w:sz="4" w:space="0" w:color="auto"/>
              <w:left w:val="nil"/>
              <w:bottom w:val="single" w:sz="4" w:space="0" w:color="auto"/>
              <w:right w:val="nil"/>
            </w:tcBorders>
            <w:shd w:val="clear" w:color="auto" w:fill="auto"/>
            <w:noWrap/>
            <w:vAlign w:val="bottom"/>
            <w:hideMark/>
          </w:tcPr>
          <w:p w14:paraId="1F7C785C" w14:textId="77777777" w:rsidR="00067B9C" w:rsidRPr="00067B9C" w:rsidRDefault="00067B9C" w:rsidP="00067B9C">
            <w:pPr>
              <w:spacing w:before="0" w:after="0" w:line="240" w:lineRule="auto"/>
              <w:jc w:val="right"/>
              <w:rPr>
                <w:rFonts w:eastAsia="Times New Roman" w:cs="Times New Roman"/>
                <w:i/>
                <w:iCs/>
                <w:color w:val="000000"/>
                <w:sz w:val="20"/>
                <w:szCs w:val="20"/>
                <w:lang w:val="de-DE" w:eastAsia="de-DE"/>
              </w:rPr>
            </w:pPr>
            <w:r w:rsidRPr="00067B9C">
              <w:rPr>
                <w:rFonts w:eastAsia="Times New Roman" w:cs="Times New Roman"/>
                <w:i/>
                <w:iCs/>
                <w:color w:val="000000"/>
                <w:sz w:val="20"/>
                <w:szCs w:val="20"/>
                <w:lang w:val="de-DE" w:eastAsia="de-DE"/>
              </w:rPr>
              <w:t>p</w:t>
            </w:r>
          </w:p>
        </w:tc>
      </w:tr>
      <w:tr w:rsidR="006332D1" w:rsidRPr="00067B9C" w14:paraId="392B57D3" w14:textId="77777777" w:rsidTr="00067B9C">
        <w:trPr>
          <w:trHeight w:val="227"/>
        </w:trPr>
        <w:tc>
          <w:tcPr>
            <w:tcW w:w="1363" w:type="pct"/>
            <w:tcBorders>
              <w:top w:val="nil"/>
              <w:left w:val="nil"/>
              <w:bottom w:val="nil"/>
              <w:right w:val="nil"/>
            </w:tcBorders>
            <w:shd w:val="clear" w:color="auto" w:fill="auto"/>
            <w:noWrap/>
            <w:vAlign w:val="bottom"/>
            <w:hideMark/>
          </w:tcPr>
          <w:p w14:paraId="06BA0DE8"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proofErr w:type="spellStart"/>
            <w:r w:rsidRPr="00067B9C">
              <w:rPr>
                <w:rFonts w:eastAsia="Times New Roman" w:cs="Times New Roman"/>
                <w:color w:val="000000"/>
                <w:sz w:val="20"/>
                <w:szCs w:val="20"/>
                <w:lang w:val="de-DE" w:eastAsia="de-DE"/>
              </w:rPr>
              <w:t>ΔGrade</w:t>
            </w:r>
            <w:proofErr w:type="spellEnd"/>
          </w:p>
        </w:tc>
        <w:tc>
          <w:tcPr>
            <w:tcW w:w="1363" w:type="pct"/>
            <w:tcBorders>
              <w:top w:val="nil"/>
              <w:left w:val="nil"/>
              <w:bottom w:val="nil"/>
              <w:right w:val="nil"/>
            </w:tcBorders>
            <w:shd w:val="clear" w:color="auto" w:fill="auto"/>
            <w:noWrap/>
            <w:vAlign w:val="bottom"/>
            <w:hideMark/>
          </w:tcPr>
          <w:p w14:paraId="2AB42D3D"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5D383A3A" w14:textId="59358A1C"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-0.34</w:t>
            </w:r>
          </w:p>
        </w:tc>
        <w:tc>
          <w:tcPr>
            <w:tcW w:w="314" w:type="pct"/>
            <w:tcBorders>
              <w:top w:val="nil"/>
              <w:left w:val="nil"/>
              <w:bottom w:val="nil"/>
              <w:right w:val="nil"/>
            </w:tcBorders>
            <w:shd w:val="clear" w:color="auto" w:fill="auto"/>
            <w:noWrap/>
            <w:vAlign w:val="bottom"/>
            <w:hideMark/>
          </w:tcPr>
          <w:p w14:paraId="511E9E55" w14:textId="7F903F28"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0.05</w:t>
            </w:r>
          </w:p>
        </w:tc>
        <w:tc>
          <w:tcPr>
            <w:tcW w:w="457" w:type="pct"/>
            <w:tcBorders>
              <w:top w:val="nil"/>
              <w:left w:val="nil"/>
              <w:bottom w:val="nil"/>
              <w:right w:val="nil"/>
            </w:tcBorders>
            <w:shd w:val="clear" w:color="auto" w:fill="auto"/>
            <w:noWrap/>
            <w:vAlign w:val="bottom"/>
            <w:hideMark/>
          </w:tcPr>
          <w:p w14:paraId="1EAD05DD" w14:textId="6876D2D6"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-0.43</w:t>
            </w:r>
          </w:p>
        </w:tc>
        <w:tc>
          <w:tcPr>
            <w:tcW w:w="427" w:type="pct"/>
            <w:tcBorders>
              <w:top w:val="nil"/>
              <w:left w:val="nil"/>
              <w:bottom w:val="nil"/>
              <w:right w:val="nil"/>
            </w:tcBorders>
            <w:shd w:val="clear" w:color="auto" w:fill="auto"/>
            <w:noWrap/>
            <w:vAlign w:val="bottom"/>
            <w:hideMark/>
          </w:tcPr>
          <w:p w14:paraId="6EC6A0BC" w14:textId="170C48DB"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-0.25</w:t>
            </w:r>
          </w:p>
        </w:tc>
        <w:tc>
          <w:tcPr>
            <w:tcW w:w="292" w:type="pct"/>
            <w:tcBorders>
              <w:top w:val="nil"/>
              <w:left w:val="nil"/>
              <w:bottom w:val="nil"/>
              <w:right w:val="nil"/>
            </w:tcBorders>
            <w:shd w:val="clear" w:color="auto" w:fill="auto"/>
            <w:noWrap/>
            <w:vAlign w:val="bottom"/>
            <w:hideMark/>
          </w:tcPr>
          <w:p w14:paraId="55114801" w14:textId="2132C0A3"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-.54</w:t>
            </w:r>
          </w:p>
        </w:tc>
        <w:tc>
          <w:tcPr>
            <w:tcW w:w="425" w:type="pct"/>
            <w:tcBorders>
              <w:top w:val="nil"/>
              <w:left w:val="nil"/>
              <w:bottom w:val="nil"/>
              <w:right w:val="nil"/>
            </w:tcBorders>
            <w:shd w:val="clear" w:color="auto" w:fill="auto"/>
            <w:noWrap/>
            <w:vAlign w:val="bottom"/>
            <w:hideMark/>
          </w:tcPr>
          <w:p w14:paraId="13042402" w14:textId="46CB2C22"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&lt; .001</w:t>
            </w:r>
          </w:p>
        </w:tc>
      </w:tr>
      <w:tr w:rsidR="006332D1" w:rsidRPr="00067B9C" w14:paraId="7BC229CD" w14:textId="77777777" w:rsidTr="00067B9C">
        <w:trPr>
          <w:trHeight w:val="227"/>
        </w:trPr>
        <w:tc>
          <w:tcPr>
            <w:tcW w:w="1363" w:type="pct"/>
            <w:tcBorders>
              <w:top w:val="nil"/>
              <w:left w:val="nil"/>
              <w:bottom w:val="nil"/>
              <w:right w:val="nil"/>
            </w:tcBorders>
            <w:shd w:val="clear" w:color="auto" w:fill="auto"/>
            <w:noWrap/>
            <w:vAlign w:val="bottom"/>
            <w:hideMark/>
          </w:tcPr>
          <w:p w14:paraId="4ED51943" w14:textId="77777777" w:rsidR="006332D1" w:rsidRPr="00067B9C" w:rsidRDefault="006332D1" w:rsidP="006332D1">
            <w:pPr>
              <w:spacing w:before="0" w:after="0" w:line="240" w:lineRule="auto"/>
              <w:jc w:val="right"/>
              <w:rPr>
                <w:rFonts w:eastAsia="Times New Roman" w:cs="Times New Roman"/>
                <w:color w:val="000000"/>
                <w:sz w:val="20"/>
                <w:szCs w:val="20"/>
                <w:lang w:val="de-DE" w:eastAsia="de-DE"/>
              </w:rPr>
            </w:pPr>
          </w:p>
        </w:tc>
        <w:tc>
          <w:tcPr>
            <w:tcW w:w="1363" w:type="pct"/>
            <w:tcBorders>
              <w:top w:val="nil"/>
              <w:left w:val="nil"/>
              <w:bottom w:val="nil"/>
              <w:right w:val="nil"/>
            </w:tcBorders>
            <w:shd w:val="clear" w:color="auto" w:fill="auto"/>
            <w:noWrap/>
            <w:vAlign w:val="bottom"/>
            <w:hideMark/>
          </w:tcPr>
          <w:p w14:paraId="6036F07C"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36B4BA63" w14:textId="01111BCD"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0.11</w:t>
            </w:r>
          </w:p>
        </w:tc>
        <w:tc>
          <w:tcPr>
            <w:tcW w:w="314" w:type="pct"/>
            <w:tcBorders>
              <w:top w:val="nil"/>
              <w:left w:val="nil"/>
              <w:bottom w:val="nil"/>
              <w:right w:val="nil"/>
            </w:tcBorders>
            <w:shd w:val="clear" w:color="auto" w:fill="auto"/>
            <w:noWrap/>
            <w:vAlign w:val="bottom"/>
            <w:hideMark/>
          </w:tcPr>
          <w:p w14:paraId="4E5F2CAC" w14:textId="056D6E07"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0.05</w:t>
            </w:r>
          </w:p>
        </w:tc>
        <w:tc>
          <w:tcPr>
            <w:tcW w:w="457" w:type="pct"/>
            <w:tcBorders>
              <w:top w:val="nil"/>
              <w:left w:val="nil"/>
              <w:bottom w:val="nil"/>
              <w:right w:val="nil"/>
            </w:tcBorders>
            <w:shd w:val="clear" w:color="auto" w:fill="auto"/>
            <w:noWrap/>
            <w:vAlign w:val="bottom"/>
            <w:hideMark/>
          </w:tcPr>
          <w:p w14:paraId="3441B1FB" w14:textId="1844C436"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0.01</w:t>
            </w:r>
          </w:p>
        </w:tc>
        <w:tc>
          <w:tcPr>
            <w:tcW w:w="427" w:type="pct"/>
            <w:tcBorders>
              <w:top w:val="nil"/>
              <w:left w:val="nil"/>
              <w:bottom w:val="nil"/>
              <w:right w:val="nil"/>
            </w:tcBorders>
            <w:shd w:val="clear" w:color="auto" w:fill="auto"/>
            <w:noWrap/>
            <w:vAlign w:val="bottom"/>
            <w:hideMark/>
          </w:tcPr>
          <w:p w14:paraId="5755A873" w14:textId="18CAD25D"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0.22</w:t>
            </w:r>
          </w:p>
        </w:tc>
        <w:tc>
          <w:tcPr>
            <w:tcW w:w="292" w:type="pct"/>
            <w:tcBorders>
              <w:top w:val="nil"/>
              <w:left w:val="nil"/>
              <w:bottom w:val="nil"/>
              <w:right w:val="nil"/>
            </w:tcBorders>
            <w:shd w:val="clear" w:color="auto" w:fill="auto"/>
            <w:noWrap/>
            <w:vAlign w:val="bottom"/>
            <w:hideMark/>
          </w:tcPr>
          <w:p w14:paraId="0C2C1B72" w14:textId="4D557172"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.16</w:t>
            </w:r>
          </w:p>
        </w:tc>
        <w:tc>
          <w:tcPr>
            <w:tcW w:w="425" w:type="pct"/>
            <w:tcBorders>
              <w:top w:val="nil"/>
              <w:left w:val="nil"/>
              <w:bottom w:val="nil"/>
              <w:right w:val="nil"/>
            </w:tcBorders>
            <w:shd w:val="clear" w:color="auto" w:fill="auto"/>
            <w:noWrap/>
            <w:vAlign w:val="bottom"/>
            <w:hideMark/>
          </w:tcPr>
          <w:p w14:paraId="1325ABD3" w14:textId="04855DAC"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.033</w:t>
            </w:r>
          </w:p>
        </w:tc>
      </w:tr>
      <w:tr w:rsidR="006332D1" w:rsidRPr="00067B9C" w14:paraId="739624B1" w14:textId="77777777" w:rsidTr="00067B9C">
        <w:trPr>
          <w:trHeight w:val="227"/>
        </w:trPr>
        <w:tc>
          <w:tcPr>
            <w:tcW w:w="1363" w:type="pct"/>
            <w:tcBorders>
              <w:top w:val="nil"/>
              <w:left w:val="nil"/>
              <w:bottom w:val="nil"/>
              <w:right w:val="nil"/>
            </w:tcBorders>
            <w:shd w:val="clear" w:color="auto" w:fill="auto"/>
            <w:noWrap/>
            <w:vAlign w:val="bottom"/>
            <w:hideMark/>
          </w:tcPr>
          <w:p w14:paraId="62CAA8FD" w14:textId="77777777" w:rsidR="006332D1" w:rsidRPr="00067B9C" w:rsidRDefault="006332D1" w:rsidP="006332D1">
            <w:pPr>
              <w:spacing w:before="0" w:after="0" w:line="240" w:lineRule="auto"/>
              <w:jc w:val="right"/>
              <w:rPr>
                <w:rFonts w:eastAsia="Times New Roman" w:cs="Times New Roman"/>
                <w:color w:val="000000"/>
                <w:sz w:val="20"/>
                <w:szCs w:val="20"/>
                <w:lang w:val="de-DE" w:eastAsia="de-DE"/>
              </w:rPr>
            </w:pPr>
          </w:p>
        </w:tc>
        <w:tc>
          <w:tcPr>
            <w:tcW w:w="1363" w:type="pct"/>
            <w:tcBorders>
              <w:top w:val="nil"/>
              <w:left w:val="nil"/>
              <w:bottom w:val="nil"/>
              <w:right w:val="nil"/>
            </w:tcBorders>
            <w:shd w:val="clear" w:color="auto" w:fill="auto"/>
            <w:noWrap/>
            <w:vAlign w:val="bottom"/>
            <w:hideMark/>
          </w:tcPr>
          <w:p w14:paraId="13C1D425"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0DF447F1" w14:textId="15BCAF4E"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0.04</w:t>
            </w:r>
          </w:p>
        </w:tc>
        <w:tc>
          <w:tcPr>
            <w:tcW w:w="314" w:type="pct"/>
            <w:tcBorders>
              <w:top w:val="nil"/>
              <w:left w:val="nil"/>
              <w:bottom w:val="nil"/>
              <w:right w:val="nil"/>
            </w:tcBorders>
            <w:shd w:val="clear" w:color="auto" w:fill="auto"/>
            <w:noWrap/>
            <w:vAlign w:val="bottom"/>
            <w:hideMark/>
          </w:tcPr>
          <w:p w14:paraId="6F789A60" w14:textId="049612C2"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0.03</w:t>
            </w:r>
          </w:p>
        </w:tc>
        <w:tc>
          <w:tcPr>
            <w:tcW w:w="457" w:type="pct"/>
            <w:tcBorders>
              <w:top w:val="nil"/>
              <w:left w:val="nil"/>
              <w:bottom w:val="nil"/>
              <w:right w:val="nil"/>
            </w:tcBorders>
            <w:shd w:val="clear" w:color="auto" w:fill="auto"/>
            <w:noWrap/>
            <w:vAlign w:val="bottom"/>
            <w:hideMark/>
          </w:tcPr>
          <w:p w14:paraId="00C74D10" w14:textId="01D3B420"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-0.02</w:t>
            </w:r>
          </w:p>
        </w:tc>
        <w:tc>
          <w:tcPr>
            <w:tcW w:w="427" w:type="pct"/>
            <w:tcBorders>
              <w:top w:val="nil"/>
              <w:left w:val="nil"/>
              <w:bottom w:val="nil"/>
              <w:right w:val="nil"/>
            </w:tcBorders>
            <w:shd w:val="clear" w:color="auto" w:fill="auto"/>
            <w:noWrap/>
            <w:vAlign w:val="bottom"/>
            <w:hideMark/>
          </w:tcPr>
          <w:p w14:paraId="78E41FC6" w14:textId="11EA307C"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0.10</w:t>
            </w:r>
          </w:p>
        </w:tc>
        <w:tc>
          <w:tcPr>
            <w:tcW w:w="292" w:type="pct"/>
            <w:tcBorders>
              <w:top w:val="nil"/>
              <w:left w:val="nil"/>
              <w:bottom w:val="nil"/>
              <w:right w:val="nil"/>
            </w:tcBorders>
            <w:shd w:val="clear" w:color="auto" w:fill="auto"/>
            <w:noWrap/>
            <w:vAlign w:val="bottom"/>
            <w:hideMark/>
          </w:tcPr>
          <w:p w14:paraId="62A3DB46" w14:textId="63BB090A"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.09</w:t>
            </w:r>
          </w:p>
        </w:tc>
        <w:tc>
          <w:tcPr>
            <w:tcW w:w="425" w:type="pct"/>
            <w:tcBorders>
              <w:top w:val="nil"/>
              <w:left w:val="nil"/>
              <w:bottom w:val="nil"/>
              <w:right w:val="nil"/>
            </w:tcBorders>
            <w:shd w:val="clear" w:color="auto" w:fill="auto"/>
            <w:noWrap/>
            <w:vAlign w:val="bottom"/>
            <w:hideMark/>
          </w:tcPr>
          <w:p w14:paraId="43200AD5" w14:textId="2DE758A7"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.154</w:t>
            </w:r>
          </w:p>
        </w:tc>
      </w:tr>
      <w:tr w:rsidR="006332D1" w:rsidRPr="00067B9C" w14:paraId="599CF9E8" w14:textId="77777777" w:rsidTr="00067B9C">
        <w:trPr>
          <w:trHeight w:val="227"/>
        </w:trPr>
        <w:tc>
          <w:tcPr>
            <w:tcW w:w="1363" w:type="pct"/>
            <w:tcBorders>
              <w:top w:val="nil"/>
              <w:left w:val="nil"/>
              <w:bottom w:val="nil"/>
              <w:right w:val="nil"/>
            </w:tcBorders>
            <w:shd w:val="clear" w:color="auto" w:fill="auto"/>
            <w:noWrap/>
            <w:vAlign w:val="bottom"/>
            <w:hideMark/>
          </w:tcPr>
          <w:p w14:paraId="620A85E5"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48BF9C19"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xml:space="preserve">Hope for </w:t>
            </w:r>
            <w:proofErr w:type="spellStart"/>
            <w:r w:rsidRPr="00067B9C">
              <w:rPr>
                <w:rFonts w:eastAsia="Times New Roman" w:cs="Times New Roman"/>
                <w:color w:val="000000"/>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79D45939" w14:textId="136BBFAC"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-0.06</w:t>
            </w:r>
          </w:p>
        </w:tc>
        <w:tc>
          <w:tcPr>
            <w:tcW w:w="314" w:type="pct"/>
            <w:tcBorders>
              <w:top w:val="nil"/>
              <w:left w:val="nil"/>
              <w:bottom w:val="nil"/>
              <w:right w:val="nil"/>
            </w:tcBorders>
            <w:shd w:val="clear" w:color="auto" w:fill="auto"/>
            <w:noWrap/>
            <w:vAlign w:val="bottom"/>
            <w:hideMark/>
          </w:tcPr>
          <w:p w14:paraId="626FE05B" w14:textId="7C082C2A"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0.06</w:t>
            </w:r>
          </w:p>
        </w:tc>
        <w:tc>
          <w:tcPr>
            <w:tcW w:w="457" w:type="pct"/>
            <w:tcBorders>
              <w:top w:val="nil"/>
              <w:left w:val="nil"/>
              <w:bottom w:val="nil"/>
              <w:right w:val="nil"/>
            </w:tcBorders>
            <w:shd w:val="clear" w:color="auto" w:fill="auto"/>
            <w:noWrap/>
            <w:vAlign w:val="bottom"/>
            <w:hideMark/>
          </w:tcPr>
          <w:p w14:paraId="78FEFE9D" w14:textId="0B0FC3BA"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-0.18</w:t>
            </w:r>
          </w:p>
        </w:tc>
        <w:tc>
          <w:tcPr>
            <w:tcW w:w="427" w:type="pct"/>
            <w:tcBorders>
              <w:top w:val="nil"/>
              <w:left w:val="nil"/>
              <w:bottom w:val="nil"/>
              <w:right w:val="nil"/>
            </w:tcBorders>
            <w:shd w:val="clear" w:color="auto" w:fill="auto"/>
            <w:noWrap/>
            <w:vAlign w:val="bottom"/>
            <w:hideMark/>
          </w:tcPr>
          <w:p w14:paraId="697ABB07" w14:textId="4E653AFD"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0.06</w:t>
            </w:r>
          </w:p>
        </w:tc>
        <w:tc>
          <w:tcPr>
            <w:tcW w:w="292" w:type="pct"/>
            <w:tcBorders>
              <w:top w:val="nil"/>
              <w:left w:val="nil"/>
              <w:bottom w:val="nil"/>
              <w:right w:val="nil"/>
            </w:tcBorders>
            <w:shd w:val="clear" w:color="auto" w:fill="auto"/>
            <w:noWrap/>
            <w:vAlign w:val="bottom"/>
            <w:hideMark/>
          </w:tcPr>
          <w:p w14:paraId="2465EE43" w14:textId="13B3C59E"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-.09</w:t>
            </w:r>
          </w:p>
        </w:tc>
        <w:tc>
          <w:tcPr>
            <w:tcW w:w="425" w:type="pct"/>
            <w:tcBorders>
              <w:top w:val="nil"/>
              <w:left w:val="nil"/>
              <w:bottom w:val="nil"/>
              <w:right w:val="nil"/>
            </w:tcBorders>
            <w:shd w:val="clear" w:color="auto" w:fill="auto"/>
            <w:noWrap/>
            <w:vAlign w:val="bottom"/>
            <w:hideMark/>
          </w:tcPr>
          <w:p w14:paraId="75723756" w14:textId="08EB73AC"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.311</w:t>
            </w:r>
          </w:p>
        </w:tc>
      </w:tr>
      <w:tr w:rsidR="006332D1" w:rsidRPr="00067B9C" w14:paraId="127257E0" w14:textId="77777777" w:rsidTr="00067B9C">
        <w:trPr>
          <w:trHeight w:val="227"/>
        </w:trPr>
        <w:tc>
          <w:tcPr>
            <w:tcW w:w="1363" w:type="pct"/>
            <w:tcBorders>
              <w:top w:val="nil"/>
              <w:left w:val="nil"/>
              <w:bottom w:val="nil"/>
              <w:right w:val="nil"/>
            </w:tcBorders>
            <w:shd w:val="clear" w:color="auto" w:fill="auto"/>
            <w:noWrap/>
            <w:vAlign w:val="bottom"/>
            <w:hideMark/>
          </w:tcPr>
          <w:p w14:paraId="762C2014"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15D7A790"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xml:space="preserve">Fear </w:t>
            </w:r>
            <w:proofErr w:type="spellStart"/>
            <w:r w:rsidRPr="00067B9C">
              <w:rPr>
                <w:rFonts w:eastAsia="Times New Roman" w:cs="Times New Roman"/>
                <w:color w:val="000000"/>
                <w:sz w:val="20"/>
                <w:szCs w:val="20"/>
                <w:lang w:val="de-DE" w:eastAsia="de-DE"/>
              </w:rPr>
              <w:t>of</w:t>
            </w:r>
            <w:proofErr w:type="spellEnd"/>
            <w:r w:rsidRPr="00067B9C">
              <w:rPr>
                <w:rFonts w:eastAsia="Times New Roman" w:cs="Times New Roman"/>
                <w:color w:val="000000"/>
                <w:sz w:val="20"/>
                <w:szCs w:val="20"/>
                <w:lang w:val="de-DE" w:eastAsia="de-DE"/>
              </w:rPr>
              <w:t xml:space="preserve"> </w:t>
            </w:r>
            <w:proofErr w:type="spellStart"/>
            <w:r w:rsidRPr="00067B9C">
              <w:rPr>
                <w:rFonts w:eastAsia="Times New Roman" w:cs="Times New Roman"/>
                <w:color w:val="000000"/>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0D440260" w14:textId="4FE5EF0A"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0.01</w:t>
            </w:r>
          </w:p>
        </w:tc>
        <w:tc>
          <w:tcPr>
            <w:tcW w:w="314" w:type="pct"/>
            <w:tcBorders>
              <w:top w:val="nil"/>
              <w:left w:val="nil"/>
              <w:bottom w:val="nil"/>
              <w:right w:val="nil"/>
            </w:tcBorders>
            <w:shd w:val="clear" w:color="auto" w:fill="auto"/>
            <w:noWrap/>
            <w:vAlign w:val="bottom"/>
            <w:hideMark/>
          </w:tcPr>
          <w:p w14:paraId="051BE629" w14:textId="5E75B067"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0.04</w:t>
            </w:r>
          </w:p>
        </w:tc>
        <w:tc>
          <w:tcPr>
            <w:tcW w:w="457" w:type="pct"/>
            <w:tcBorders>
              <w:top w:val="nil"/>
              <w:left w:val="nil"/>
              <w:bottom w:val="nil"/>
              <w:right w:val="nil"/>
            </w:tcBorders>
            <w:shd w:val="clear" w:color="auto" w:fill="auto"/>
            <w:noWrap/>
            <w:vAlign w:val="bottom"/>
            <w:hideMark/>
          </w:tcPr>
          <w:p w14:paraId="1A5958BC" w14:textId="082DC0C0"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-0.07</w:t>
            </w:r>
          </w:p>
        </w:tc>
        <w:tc>
          <w:tcPr>
            <w:tcW w:w="427" w:type="pct"/>
            <w:tcBorders>
              <w:top w:val="nil"/>
              <w:left w:val="nil"/>
              <w:bottom w:val="nil"/>
              <w:right w:val="nil"/>
            </w:tcBorders>
            <w:shd w:val="clear" w:color="auto" w:fill="auto"/>
            <w:noWrap/>
            <w:vAlign w:val="bottom"/>
            <w:hideMark/>
          </w:tcPr>
          <w:p w14:paraId="70ADF3B8" w14:textId="14D66B97"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0.08</w:t>
            </w:r>
          </w:p>
        </w:tc>
        <w:tc>
          <w:tcPr>
            <w:tcW w:w="292" w:type="pct"/>
            <w:tcBorders>
              <w:top w:val="nil"/>
              <w:left w:val="nil"/>
              <w:bottom w:val="nil"/>
              <w:right w:val="nil"/>
            </w:tcBorders>
            <w:shd w:val="clear" w:color="auto" w:fill="auto"/>
            <w:noWrap/>
            <w:vAlign w:val="bottom"/>
            <w:hideMark/>
          </w:tcPr>
          <w:p w14:paraId="5C6BC85D" w14:textId="331F1CCB"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w:t>
            </w:r>
          </w:p>
        </w:tc>
        <w:tc>
          <w:tcPr>
            <w:tcW w:w="425" w:type="pct"/>
            <w:tcBorders>
              <w:top w:val="nil"/>
              <w:left w:val="nil"/>
              <w:bottom w:val="nil"/>
              <w:right w:val="nil"/>
            </w:tcBorders>
            <w:shd w:val="clear" w:color="auto" w:fill="auto"/>
            <w:noWrap/>
            <w:vAlign w:val="bottom"/>
            <w:hideMark/>
          </w:tcPr>
          <w:p w14:paraId="2DF26EA1" w14:textId="65382468"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.863</w:t>
            </w:r>
          </w:p>
        </w:tc>
      </w:tr>
      <w:tr w:rsidR="006332D1" w:rsidRPr="00067B9C" w14:paraId="1DC39330"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47A1EB9D"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29D8CB91"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7D0631DE" w14:textId="757E5237"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0.10</w:t>
            </w:r>
          </w:p>
        </w:tc>
        <w:tc>
          <w:tcPr>
            <w:tcW w:w="314" w:type="pct"/>
            <w:tcBorders>
              <w:top w:val="nil"/>
              <w:left w:val="nil"/>
              <w:bottom w:val="single" w:sz="4" w:space="0" w:color="auto"/>
              <w:right w:val="nil"/>
            </w:tcBorders>
            <w:shd w:val="clear" w:color="auto" w:fill="auto"/>
            <w:noWrap/>
            <w:vAlign w:val="bottom"/>
            <w:hideMark/>
          </w:tcPr>
          <w:p w14:paraId="71B41AB1" w14:textId="46DAC5B9"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0.04</w:t>
            </w:r>
          </w:p>
        </w:tc>
        <w:tc>
          <w:tcPr>
            <w:tcW w:w="457" w:type="pct"/>
            <w:tcBorders>
              <w:top w:val="nil"/>
              <w:left w:val="nil"/>
              <w:bottom w:val="single" w:sz="4" w:space="0" w:color="auto"/>
              <w:right w:val="nil"/>
            </w:tcBorders>
            <w:shd w:val="clear" w:color="auto" w:fill="auto"/>
            <w:noWrap/>
            <w:vAlign w:val="bottom"/>
            <w:hideMark/>
          </w:tcPr>
          <w:p w14:paraId="2570DAAF" w14:textId="210438D1"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0.01</w:t>
            </w:r>
          </w:p>
        </w:tc>
        <w:tc>
          <w:tcPr>
            <w:tcW w:w="427" w:type="pct"/>
            <w:tcBorders>
              <w:top w:val="nil"/>
              <w:left w:val="nil"/>
              <w:bottom w:val="single" w:sz="4" w:space="0" w:color="auto"/>
              <w:right w:val="nil"/>
            </w:tcBorders>
            <w:shd w:val="clear" w:color="auto" w:fill="auto"/>
            <w:noWrap/>
            <w:vAlign w:val="bottom"/>
            <w:hideMark/>
          </w:tcPr>
          <w:p w14:paraId="75823214" w14:textId="54BC675F"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0.18</w:t>
            </w:r>
          </w:p>
        </w:tc>
        <w:tc>
          <w:tcPr>
            <w:tcW w:w="292" w:type="pct"/>
            <w:tcBorders>
              <w:top w:val="nil"/>
              <w:left w:val="nil"/>
              <w:bottom w:val="single" w:sz="4" w:space="0" w:color="auto"/>
              <w:right w:val="nil"/>
            </w:tcBorders>
            <w:shd w:val="clear" w:color="auto" w:fill="auto"/>
            <w:noWrap/>
            <w:vAlign w:val="bottom"/>
            <w:hideMark/>
          </w:tcPr>
          <w:p w14:paraId="1EC8268C" w14:textId="76631ADE"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.24</w:t>
            </w:r>
          </w:p>
        </w:tc>
        <w:tc>
          <w:tcPr>
            <w:tcW w:w="425" w:type="pct"/>
            <w:tcBorders>
              <w:top w:val="nil"/>
              <w:left w:val="nil"/>
              <w:bottom w:val="single" w:sz="4" w:space="0" w:color="auto"/>
              <w:right w:val="nil"/>
            </w:tcBorders>
            <w:shd w:val="clear" w:color="auto" w:fill="auto"/>
            <w:noWrap/>
            <w:vAlign w:val="bottom"/>
            <w:hideMark/>
          </w:tcPr>
          <w:p w14:paraId="7F7B974E" w14:textId="5B638E65"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.024</w:t>
            </w:r>
          </w:p>
        </w:tc>
      </w:tr>
      <w:tr w:rsidR="006332D1" w:rsidRPr="00067B9C" w14:paraId="1566A31B" w14:textId="77777777" w:rsidTr="00067B9C">
        <w:trPr>
          <w:trHeight w:val="227"/>
        </w:trPr>
        <w:tc>
          <w:tcPr>
            <w:tcW w:w="1363" w:type="pct"/>
            <w:tcBorders>
              <w:top w:val="nil"/>
              <w:left w:val="nil"/>
              <w:bottom w:val="nil"/>
              <w:right w:val="nil"/>
            </w:tcBorders>
            <w:shd w:val="clear" w:color="auto" w:fill="auto"/>
            <w:noWrap/>
            <w:vAlign w:val="bottom"/>
            <w:hideMark/>
          </w:tcPr>
          <w:p w14:paraId="72F26204"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proofErr w:type="spellStart"/>
            <w:r w:rsidRPr="00067B9C">
              <w:rPr>
                <w:rFonts w:eastAsia="Times New Roman" w:cs="Times New Roman"/>
                <w:color w:val="000000"/>
                <w:sz w:val="20"/>
                <w:szCs w:val="20"/>
                <w:lang w:val="de-DE" w:eastAsia="de-DE"/>
              </w:rPr>
              <w:t>ΔAbility</w:t>
            </w:r>
            <w:proofErr w:type="spellEnd"/>
            <w:r w:rsidRPr="00067B9C">
              <w:rPr>
                <w:rFonts w:eastAsia="Times New Roman" w:cs="Times New Roman"/>
                <w:color w:val="000000"/>
                <w:sz w:val="20"/>
                <w:szCs w:val="20"/>
                <w:lang w:val="de-DE" w:eastAsia="de-DE"/>
              </w:rPr>
              <w:t xml:space="preserve"> Self-Concept</w:t>
            </w:r>
          </w:p>
        </w:tc>
        <w:tc>
          <w:tcPr>
            <w:tcW w:w="1363" w:type="pct"/>
            <w:tcBorders>
              <w:top w:val="nil"/>
              <w:left w:val="nil"/>
              <w:bottom w:val="nil"/>
              <w:right w:val="nil"/>
            </w:tcBorders>
            <w:shd w:val="clear" w:color="auto" w:fill="auto"/>
            <w:noWrap/>
            <w:vAlign w:val="bottom"/>
            <w:hideMark/>
          </w:tcPr>
          <w:p w14:paraId="57A71B87"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40D7EF6C" w14:textId="4FE7CF3D"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0.05</w:t>
            </w:r>
          </w:p>
        </w:tc>
        <w:tc>
          <w:tcPr>
            <w:tcW w:w="314" w:type="pct"/>
            <w:tcBorders>
              <w:top w:val="nil"/>
              <w:left w:val="nil"/>
              <w:bottom w:val="nil"/>
              <w:right w:val="nil"/>
            </w:tcBorders>
            <w:shd w:val="clear" w:color="auto" w:fill="auto"/>
            <w:noWrap/>
            <w:vAlign w:val="bottom"/>
            <w:hideMark/>
          </w:tcPr>
          <w:p w14:paraId="3708D2DC" w14:textId="0A69DDF5"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0.03</w:t>
            </w:r>
          </w:p>
        </w:tc>
        <w:tc>
          <w:tcPr>
            <w:tcW w:w="457" w:type="pct"/>
            <w:tcBorders>
              <w:top w:val="nil"/>
              <w:left w:val="nil"/>
              <w:bottom w:val="nil"/>
              <w:right w:val="nil"/>
            </w:tcBorders>
            <w:shd w:val="clear" w:color="auto" w:fill="auto"/>
            <w:noWrap/>
            <w:vAlign w:val="bottom"/>
            <w:hideMark/>
          </w:tcPr>
          <w:p w14:paraId="688E067B" w14:textId="08FF73E7"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-0.01</w:t>
            </w:r>
          </w:p>
        </w:tc>
        <w:tc>
          <w:tcPr>
            <w:tcW w:w="427" w:type="pct"/>
            <w:tcBorders>
              <w:top w:val="nil"/>
              <w:left w:val="nil"/>
              <w:bottom w:val="nil"/>
              <w:right w:val="nil"/>
            </w:tcBorders>
            <w:shd w:val="clear" w:color="auto" w:fill="auto"/>
            <w:noWrap/>
            <w:vAlign w:val="bottom"/>
            <w:hideMark/>
          </w:tcPr>
          <w:p w14:paraId="2B9B7E3E" w14:textId="79237155"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0.11</w:t>
            </w:r>
          </w:p>
        </w:tc>
        <w:tc>
          <w:tcPr>
            <w:tcW w:w="292" w:type="pct"/>
            <w:tcBorders>
              <w:top w:val="nil"/>
              <w:left w:val="nil"/>
              <w:bottom w:val="nil"/>
              <w:right w:val="nil"/>
            </w:tcBorders>
            <w:shd w:val="clear" w:color="auto" w:fill="auto"/>
            <w:noWrap/>
            <w:vAlign w:val="bottom"/>
            <w:hideMark/>
          </w:tcPr>
          <w:p w14:paraId="0746D709" w14:textId="590F181A"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.11</w:t>
            </w:r>
          </w:p>
        </w:tc>
        <w:tc>
          <w:tcPr>
            <w:tcW w:w="425" w:type="pct"/>
            <w:tcBorders>
              <w:top w:val="nil"/>
              <w:left w:val="nil"/>
              <w:bottom w:val="nil"/>
              <w:right w:val="nil"/>
            </w:tcBorders>
            <w:shd w:val="clear" w:color="auto" w:fill="auto"/>
            <w:noWrap/>
            <w:vAlign w:val="bottom"/>
            <w:hideMark/>
          </w:tcPr>
          <w:p w14:paraId="43B424D3" w14:textId="650229BC"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.083</w:t>
            </w:r>
          </w:p>
        </w:tc>
      </w:tr>
      <w:tr w:rsidR="006332D1" w:rsidRPr="00067B9C" w14:paraId="3B62EC4A" w14:textId="77777777" w:rsidTr="00067B9C">
        <w:trPr>
          <w:trHeight w:val="227"/>
        </w:trPr>
        <w:tc>
          <w:tcPr>
            <w:tcW w:w="1363" w:type="pct"/>
            <w:tcBorders>
              <w:top w:val="nil"/>
              <w:left w:val="nil"/>
              <w:bottom w:val="nil"/>
              <w:right w:val="nil"/>
            </w:tcBorders>
            <w:shd w:val="clear" w:color="auto" w:fill="auto"/>
            <w:noWrap/>
            <w:vAlign w:val="bottom"/>
            <w:hideMark/>
          </w:tcPr>
          <w:p w14:paraId="1D8C0293"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1F4B8AFC"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301FA743" w14:textId="102D345C"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-0.35</w:t>
            </w:r>
          </w:p>
        </w:tc>
        <w:tc>
          <w:tcPr>
            <w:tcW w:w="314" w:type="pct"/>
            <w:tcBorders>
              <w:top w:val="nil"/>
              <w:left w:val="nil"/>
              <w:bottom w:val="nil"/>
              <w:right w:val="nil"/>
            </w:tcBorders>
            <w:shd w:val="clear" w:color="auto" w:fill="auto"/>
            <w:noWrap/>
            <w:vAlign w:val="bottom"/>
            <w:hideMark/>
          </w:tcPr>
          <w:p w14:paraId="49607448" w14:textId="442EA5A9"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0.05</w:t>
            </w:r>
          </w:p>
        </w:tc>
        <w:tc>
          <w:tcPr>
            <w:tcW w:w="457" w:type="pct"/>
            <w:tcBorders>
              <w:top w:val="nil"/>
              <w:left w:val="nil"/>
              <w:bottom w:val="nil"/>
              <w:right w:val="nil"/>
            </w:tcBorders>
            <w:shd w:val="clear" w:color="auto" w:fill="auto"/>
            <w:noWrap/>
            <w:vAlign w:val="bottom"/>
            <w:hideMark/>
          </w:tcPr>
          <w:p w14:paraId="1459B7D0" w14:textId="38A4F7DB"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-0.45</w:t>
            </w:r>
          </w:p>
        </w:tc>
        <w:tc>
          <w:tcPr>
            <w:tcW w:w="427" w:type="pct"/>
            <w:tcBorders>
              <w:top w:val="nil"/>
              <w:left w:val="nil"/>
              <w:bottom w:val="nil"/>
              <w:right w:val="nil"/>
            </w:tcBorders>
            <w:shd w:val="clear" w:color="auto" w:fill="auto"/>
            <w:noWrap/>
            <w:vAlign w:val="bottom"/>
            <w:hideMark/>
          </w:tcPr>
          <w:p w14:paraId="50ED6F3E" w14:textId="4B727135"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-0.25</w:t>
            </w:r>
          </w:p>
        </w:tc>
        <w:tc>
          <w:tcPr>
            <w:tcW w:w="292" w:type="pct"/>
            <w:tcBorders>
              <w:top w:val="nil"/>
              <w:left w:val="nil"/>
              <w:bottom w:val="nil"/>
              <w:right w:val="nil"/>
            </w:tcBorders>
            <w:shd w:val="clear" w:color="auto" w:fill="auto"/>
            <w:noWrap/>
            <w:vAlign w:val="bottom"/>
            <w:hideMark/>
          </w:tcPr>
          <w:p w14:paraId="3FD17EB5" w14:textId="0ECBDC21"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-.63</w:t>
            </w:r>
          </w:p>
        </w:tc>
        <w:tc>
          <w:tcPr>
            <w:tcW w:w="425" w:type="pct"/>
            <w:tcBorders>
              <w:top w:val="nil"/>
              <w:left w:val="nil"/>
              <w:bottom w:val="nil"/>
              <w:right w:val="nil"/>
            </w:tcBorders>
            <w:shd w:val="clear" w:color="auto" w:fill="auto"/>
            <w:noWrap/>
            <w:vAlign w:val="bottom"/>
            <w:hideMark/>
          </w:tcPr>
          <w:p w14:paraId="62F6AFC8" w14:textId="549AE738"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&lt; .001</w:t>
            </w:r>
          </w:p>
        </w:tc>
      </w:tr>
      <w:tr w:rsidR="006332D1" w:rsidRPr="00067B9C" w14:paraId="0753F296" w14:textId="77777777" w:rsidTr="00067B9C">
        <w:trPr>
          <w:trHeight w:val="227"/>
        </w:trPr>
        <w:tc>
          <w:tcPr>
            <w:tcW w:w="1363" w:type="pct"/>
            <w:tcBorders>
              <w:top w:val="nil"/>
              <w:left w:val="nil"/>
              <w:bottom w:val="nil"/>
              <w:right w:val="nil"/>
            </w:tcBorders>
            <w:shd w:val="clear" w:color="auto" w:fill="auto"/>
            <w:noWrap/>
            <w:vAlign w:val="bottom"/>
            <w:hideMark/>
          </w:tcPr>
          <w:p w14:paraId="5D0F9EC9" w14:textId="77777777" w:rsidR="006332D1" w:rsidRPr="00067B9C" w:rsidRDefault="006332D1" w:rsidP="006332D1">
            <w:pPr>
              <w:spacing w:before="0" w:after="0" w:line="240" w:lineRule="auto"/>
              <w:jc w:val="right"/>
              <w:rPr>
                <w:rFonts w:eastAsia="Times New Roman" w:cs="Times New Roman"/>
                <w:color w:val="000000"/>
                <w:sz w:val="20"/>
                <w:szCs w:val="20"/>
                <w:lang w:val="de-DE" w:eastAsia="de-DE"/>
              </w:rPr>
            </w:pPr>
          </w:p>
        </w:tc>
        <w:tc>
          <w:tcPr>
            <w:tcW w:w="1363" w:type="pct"/>
            <w:tcBorders>
              <w:top w:val="nil"/>
              <w:left w:val="nil"/>
              <w:bottom w:val="nil"/>
              <w:right w:val="nil"/>
            </w:tcBorders>
            <w:shd w:val="clear" w:color="auto" w:fill="auto"/>
            <w:noWrap/>
            <w:vAlign w:val="bottom"/>
            <w:hideMark/>
          </w:tcPr>
          <w:p w14:paraId="3B4B5EEF"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5585CF77" w14:textId="3DCA8EFF"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0.04</w:t>
            </w:r>
          </w:p>
        </w:tc>
        <w:tc>
          <w:tcPr>
            <w:tcW w:w="314" w:type="pct"/>
            <w:tcBorders>
              <w:top w:val="nil"/>
              <w:left w:val="nil"/>
              <w:bottom w:val="nil"/>
              <w:right w:val="nil"/>
            </w:tcBorders>
            <w:shd w:val="clear" w:color="auto" w:fill="auto"/>
            <w:noWrap/>
            <w:vAlign w:val="bottom"/>
            <w:hideMark/>
          </w:tcPr>
          <w:p w14:paraId="0974DD81" w14:textId="0E8A2EEC"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0.02</w:t>
            </w:r>
          </w:p>
        </w:tc>
        <w:tc>
          <w:tcPr>
            <w:tcW w:w="457" w:type="pct"/>
            <w:tcBorders>
              <w:top w:val="nil"/>
              <w:left w:val="nil"/>
              <w:bottom w:val="nil"/>
              <w:right w:val="nil"/>
            </w:tcBorders>
            <w:shd w:val="clear" w:color="auto" w:fill="auto"/>
            <w:noWrap/>
            <w:vAlign w:val="bottom"/>
            <w:hideMark/>
          </w:tcPr>
          <w:p w14:paraId="63624619" w14:textId="605F7EF3"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-0.01</w:t>
            </w:r>
          </w:p>
        </w:tc>
        <w:tc>
          <w:tcPr>
            <w:tcW w:w="427" w:type="pct"/>
            <w:tcBorders>
              <w:top w:val="nil"/>
              <w:left w:val="nil"/>
              <w:bottom w:val="nil"/>
              <w:right w:val="nil"/>
            </w:tcBorders>
            <w:shd w:val="clear" w:color="auto" w:fill="auto"/>
            <w:noWrap/>
            <w:vAlign w:val="bottom"/>
            <w:hideMark/>
          </w:tcPr>
          <w:p w14:paraId="4C281BAD" w14:textId="7A93011C"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0.08</w:t>
            </w:r>
          </w:p>
        </w:tc>
        <w:tc>
          <w:tcPr>
            <w:tcW w:w="292" w:type="pct"/>
            <w:tcBorders>
              <w:top w:val="nil"/>
              <w:left w:val="nil"/>
              <w:bottom w:val="nil"/>
              <w:right w:val="nil"/>
            </w:tcBorders>
            <w:shd w:val="clear" w:color="auto" w:fill="auto"/>
            <w:noWrap/>
            <w:vAlign w:val="bottom"/>
            <w:hideMark/>
          </w:tcPr>
          <w:p w14:paraId="39BA9995" w14:textId="7EFB298E"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.10</w:t>
            </w:r>
          </w:p>
        </w:tc>
        <w:tc>
          <w:tcPr>
            <w:tcW w:w="425" w:type="pct"/>
            <w:tcBorders>
              <w:top w:val="nil"/>
              <w:left w:val="nil"/>
              <w:bottom w:val="nil"/>
              <w:right w:val="nil"/>
            </w:tcBorders>
            <w:shd w:val="clear" w:color="auto" w:fill="auto"/>
            <w:noWrap/>
            <w:vAlign w:val="bottom"/>
            <w:hideMark/>
          </w:tcPr>
          <w:p w14:paraId="46A2CBE2" w14:textId="46058318"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.110</w:t>
            </w:r>
          </w:p>
        </w:tc>
      </w:tr>
      <w:tr w:rsidR="006332D1" w:rsidRPr="00067B9C" w14:paraId="14F9F12D" w14:textId="77777777" w:rsidTr="00067B9C">
        <w:trPr>
          <w:trHeight w:val="227"/>
        </w:trPr>
        <w:tc>
          <w:tcPr>
            <w:tcW w:w="1363" w:type="pct"/>
            <w:tcBorders>
              <w:top w:val="nil"/>
              <w:left w:val="nil"/>
              <w:bottom w:val="nil"/>
              <w:right w:val="nil"/>
            </w:tcBorders>
            <w:shd w:val="clear" w:color="auto" w:fill="auto"/>
            <w:noWrap/>
            <w:vAlign w:val="bottom"/>
            <w:hideMark/>
          </w:tcPr>
          <w:p w14:paraId="3A8E1293"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776B6013"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xml:space="preserve">Hope for </w:t>
            </w:r>
            <w:proofErr w:type="spellStart"/>
            <w:r w:rsidRPr="00067B9C">
              <w:rPr>
                <w:rFonts w:eastAsia="Times New Roman" w:cs="Times New Roman"/>
                <w:color w:val="000000"/>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6D51AE76" w14:textId="29352E95"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-0.03</w:t>
            </w:r>
          </w:p>
        </w:tc>
        <w:tc>
          <w:tcPr>
            <w:tcW w:w="314" w:type="pct"/>
            <w:tcBorders>
              <w:top w:val="nil"/>
              <w:left w:val="nil"/>
              <w:bottom w:val="nil"/>
              <w:right w:val="nil"/>
            </w:tcBorders>
            <w:shd w:val="clear" w:color="auto" w:fill="auto"/>
            <w:noWrap/>
            <w:vAlign w:val="bottom"/>
            <w:hideMark/>
          </w:tcPr>
          <w:p w14:paraId="719EE4EB" w14:textId="1B1D03C8"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0.05</w:t>
            </w:r>
          </w:p>
        </w:tc>
        <w:tc>
          <w:tcPr>
            <w:tcW w:w="457" w:type="pct"/>
            <w:tcBorders>
              <w:top w:val="nil"/>
              <w:left w:val="nil"/>
              <w:bottom w:val="nil"/>
              <w:right w:val="nil"/>
            </w:tcBorders>
            <w:shd w:val="clear" w:color="auto" w:fill="auto"/>
            <w:noWrap/>
            <w:vAlign w:val="bottom"/>
            <w:hideMark/>
          </w:tcPr>
          <w:p w14:paraId="77C0F58B" w14:textId="45239277"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-0.13</w:t>
            </w:r>
          </w:p>
        </w:tc>
        <w:tc>
          <w:tcPr>
            <w:tcW w:w="427" w:type="pct"/>
            <w:tcBorders>
              <w:top w:val="nil"/>
              <w:left w:val="nil"/>
              <w:bottom w:val="nil"/>
              <w:right w:val="nil"/>
            </w:tcBorders>
            <w:shd w:val="clear" w:color="auto" w:fill="auto"/>
            <w:noWrap/>
            <w:vAlign w:val="bottom"/>
            <w:hideMark/>
          </w:tcPr>
          <w:p w14:paraId="4098BE2C" w14:textId="7EB86442"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0.07</w:t>
            </w:r>
          </w:p>
        </w:tc>
        <w:tc>
          <w:tcPr>
            <w:tcW w:w="292" w:type="pct"/>
            <w:tcBorders>
              <w:top w:val="nil"/>
              <w:left w:val="nil"/>
              <w:bottom w:val="nil"/>
              <w:right w:val="nil"/>
            </w:tcBorders>
            <w:shd w:val="clear" w:color="auto" w:fill="auto"/>
            <w:noWrap/>
            <w:vAlign w:val="bottom"/>
            <w:hideMark/>
          </w:tcPr>
          <w:p w14:paraId="3EC46E62" w14:textId="1275B56B"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-.06</w:t>
            </w:r>
          </w:p>
        </w:tc>
        <w:tc>
          <w:tcPr>
            <w:tcW w:w="425" w:type="pct"/>
            <w:tcBorders>
              <w:top w:val="nil"/>
              <w:left w:val="nil"/>
              <w:bottom w:val="nil"/>
              <w:right w:val="nil"/>
            </w:tcBorders>
            <w:shd w:val="clear" w:color="auto" w:fill="auto"/>
            <w:noWrap/>
            <w:vAlign w:val="bottom"/>
            <w:hideMark/>
          </w:tcPr>
          <w:p w14:paraId="10CB7B9F" w14:textId="28030D92"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.569</w:t>
            </w:r>
          </w:p>
        </w:tc>
      </w:tr>
      <w:tr w:rsidR="006332D1" w:rsidRPr="00067B9C" w14:paraId="6B5D8231" w14:textId="77777777" w:rsidTr="00067B9C">
        <w:trPr>
          <w:trHeight w:val="227"/>
        </w:trPr>
        <w:tc>
          <w:tcPr>
            <w:tcW w:w="1363" w:type="pct"/>
            <w:tcBorders>
              <w:top w:val="nil"/>
              <w:left w:val="nil"/>
              <w:bottom w:val="nil"/>
              <w:right w:val="nil"/>
            </w:tcBorders>
            <w:shd w:val="clear" w:color="auto" w:fill="auto"/>
            <w:noWrap/>
            <w:vAlign w:val="bottom"/>
            <w:hideMark/>
          </w:tcPr>
          <w:p w14:paraId="53A60677"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2352E923"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xml:space="preserve">Fear </w:t>
            </w:r>
            <w:proofErr w:type="spellStart"/>
            <w:r w:rsidRPr="00067B9C">
              <w:rPr>
                <w:rFonts w:eastAsia="Times New Roman" w:cs="Times New Roman"/>
                <w:color w:val="000000"/>
                <w:sz w:val="20"/>
                <w:szCs w:val="20"/>
                <w:lang w:val="de-DE" w:eastAsia="de-DE"/>
              </w:rPr>
              <w:t>of</w:t>
            </w:r>
            <w:proofErr w:type="spellEnd"/>
            <w:r w:rsidRPr="00067B9C">
              <w:rPr>
                <w:rFonts w:eastAsia="Times New Roman" w:cs="Times New Roman"/>
                <w:color w:val="000000"/>
                <w:sz w:val="20"/>
                <w:szCs w:val="20"/>
                <w:lang w:val="de-DE" w:eastAsia="de-DE"/>
              </w:rPr>
              <w:t xml:space="preserve"> </w:t>
            </w:r>
            <w:proofErr w:type="spellStart"/>
            <w:r w:rsidRPr="00067B9C">
              <w:rPr>
                <w:rFonts w:eastAsia="Times New Roman" w:cs="Times New Roman"/>
                <w:color w:val="000000"/>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3EC69864" w14:textId="78C8BA0D"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-0.03</w:t>
            </w:r>
          </w:p>
        </w:tc>
        <w:tc>
          <w:tcPr>
            <w:tcW w:w="314" w:type="pct"/>
            <w:tcBorders>
              <w:top w:val="nil"/>
              <w:left w:val="nil"/>
              <w:bottom w:val="nil"/>
              <w:right w:val="nil"/>
            </w:tcBorders>
            <w:shd w:val="clear" w:color="auto" w:fill="auto"/>
            <w:noWrap/>
            <w:vAlign w:val="bottom"/>
            <w:hideMark/>
          </w:tcPr>
          <w:p w14:paraId="63D10267" w14:textId="720965C7"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0.03</w:t>
            </w:r>
          </w:p>
        </w:tc>
        <w:tc>
          <w:tcPr>
            <w:tcW w:w="457" w:type="pct"/>
            <w:tcBorders>
              <w:top w:val="nil"/>
              <w:left w:val="nil"/>
              <w:bottom w:val="nil"/>
              <w:right w:val="nil"/>
            </w:tcBorders>
            <w:shd w:val="clear" w:color="auto" w:fill="auto"/>
            <w:noWrap/>
            <w:vAlign w:val="bottom"/>
            <w:hideMark/>
          </w:tcPr>
          <w:p w14:paraId="64560D98" w14:textId="2530BA79"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-0.09</w:t>
            </w:r>
          </w:p>
        </w:tc>
        <w:tc>
          <w:tcPr>
            <w:tcW w:w="427" w:type="pct"/>
            <w:tcBorders>
              <w:top w:val="nil"/>
              <w:left w:val="nil"/>
              <w:bottom w:val="nil"/>
              <w:right w:val="nil"/>
            </w:tcBorders>
            <w:shd w:val="clear" w:color="auto" w:fill="auto"/>
            <w:noWrap/>
            <w:vAlign w:val="bottom"/>
            <w:hideMark/>
          </w:tcPr>
          <w:p w14:paraId="54547ACD" w14:textId="005127A6"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0.03</w:t>
            </w:r>
          </w:p>
        </w:tc>
        <w:tc>
          <w:tcPr>
            <w:tcW w:w="292" w:type="pct"/>
            <w:tcBorders>
              <w:top w:val="nil"/>
              <w:left w:val="nil"/>
              <w:bottom w:val="nil"/>
              <w:right w:val="nil"/>
            </w:tcBorders>
            <w:shd w:val="clear" w:color="auto" w:fill="auto"/>
            <w:noWrap/>
            <w:vAlign w:val="bottom"/>
            <w:hideMark/>
          </w:tcPr>
          <w:p w14:paraId="47F7EA9B" w14:textId="4E370F8E"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-.06</w:t>
            </w:r>
          </w:p>
        </w:tc>
        <w:tc>
          <w:tcPr>
            <w:tcW w:w="425" w:type="pct"/>
            <w:tcBorders>
              <w:top w:val="nil"/>
              <w:left w:val="nil"/>
              <w:bottom w:val="nil"/>
              <w:right w:val="nil"/>
            </w:tcBorders>
            <w:shd w:val="clear" w:color="auto" w:fill="auto"/>
            <w:noWrap/>
            <w:vAlign w:val="bottom"/>
            <w:hideMark/>
          </w:tcPr>
          <w:p w14:paraId="0CF017E0" w14:textId="4618FDE4"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.343</w:t>
            </w:r>
          </w:p>
        </w:tc>
      </w:tr>
      <w:tr w:rsidR="006332D1" w:rsidRPr="00067B9C" w14:paraId="41EDD6DE"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7D588F01"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49730748"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5CEB40FA" w14:textId="37DB2C88"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0.08</w:t>
            </w:r>
          </w:p>
        </w:tc>
        <w:tc>
          <w:tcPr>
            <w:tcW w:w="314" w:type="pct"/>
            <w:tcBorders>
              <w:top w:val="nil"/>
              <w:left w:val="nil"/>
              <w:bottom w:val="single" w:sz="4" w:space="0" w:color="auto"/>
              <w:right w:val="nil"/>
            </w:tcBorders>
            <w:shd w:val="clear" w:color="auto" w:fill="auto"/>
            <w:noWrap/>
            <w:vAlign w:val="bottom"/>
            <w:hideMark/>
          </w:tcPr>
          <w:p w14:paraId="48289F45" w14:textId="62A1C763"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0.03</w:t>
            </w:r>
          </w:p>
        </w:tc>
        <w:tc>
          <w:tcPr>
            <w:tcW w:w="457" w:type="pct"/>
            <w:tcBorders>
              <w:top w:val="nil"/>
              <w:left w:val="nil"/>
              <w:bottom w:val="single" w:sz="4" w:space="0" w:color="auto"/>
              <w:right w:val="nil"/>
            </w:tcBorders>
            <w:shd w:val="clear" w:color="auto" w:fill="auto"/>
            <w:noWrap/>
            <w:vAlign w:val="bottom"/>
            <w:hideMark/>
          </w:tcPr>
          <w:p w14:paraId="5972FBD9" w14:textId="6B0A7829"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0.01</w:t>
            </w:r>
          </w:p>
        </w:tc>
        <w:tc>
          <w:tcPr>
            <w:tcW w:w="427" w:type="pct"/>
            <w:tcBorders>
              <w:top w:val="nil"/>
              <w:left w:val="nil"/>
              <w:bottom w:val="single" w:sz="4" w:space="0" w:color="auto"/>
              <w:right w:val="nil"/>
            </w:tcBorders>
            <w:shd w:val="clear" w:color="auto" w:fill="auto"/>
            <w:noWrap/>
            <w:vAlign w:val="bottom"/>
            <w:hideMark/>
          </w:tcPr>
          <w:p w14:paraId="2B348F3F" w14:textId="12DDE1AA"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0.14</w:t>
            </w:r>
          </w:p>
        </w:tc>
        <w:tc>
          <w:tcPr>
            <w:tcW w:w="292" w:type="pct"/>
            <w:tcBorders>
              <w:top w:val="nil"/>
              <w:left w:val="nil"/>
              <w:bottom w:val="single" w:sz="4" w:space="0" w:color="auto"/>
              <w:right w:val="nil"/>
            </w:tcBorders>
            <w:shd w:val="clear" w:color="auto" w:fill="auto"/>
            <w:noWrap/>
            <w:vAlign w:val="bottom"/>
            <w:hideMark/>
          </w:tcPr>
          <w:p w14:paraId="1A682E71" w14:textId="226D6087"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.23</w:t>
            </w:r>
          </w:p>
        </w:tc>
        <w:tc>
          <w:tcPr>
            <w:tcW w:w="425" w:type="pct"/>
            <w:tcBorders>
              <w:top w:val="nil"/>
              <w:left w:val="nil"/>
              <w:bottom w:val="single" w:sz="4" w:space="0" w:color="auto"/>
              <w:right w:val="nil"/>
            </w:tcBorders>
            <w:shd w:val="clear" w:color="auto" w:fill="auto"/>
            <w:noWrap/>
            <w:vAlign w:val="bottom"/>
            <w:hideMark/>
          </w:tcPr>
          <w:p w14:paraId="29CA74A0" w14:textId="466FB956"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.019</w:t>
            </w:r>
          </w:p>
        </w:tc>
      </w:tr>
      <w:tr w:rsidR="006332D1" w:rsidRPr="00067B9C" w14:paraId="7A862D2F" w14:textId="77777777" w:rsidTr="00067B9C">
        <w:trPr>
          <w:trHeight w:val="227"/>
        </w:trPr>
        <w:tc>
          <w:tcPr>
            <w:tcW w:w="1363" w:type="pct"/>
            <w:tcBorders>
              <w:top w:val="nil"/>
              <w:left w:val="nil"/>
              <w:bottom w:val="nil"/>
              <w:right w:val="nil"/>
            </w:tcBorders>
            <w:shd w:val="clear" w:color="auto" w:fill="auto"/>
            <w:noWrap/>
            <w:vAlign w:val="bottom"/>
            <w:hideMark/>
          </w:tcPr>
          <w:p w14:paraId="5C58EA46"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proofErr w:type="spellStart"/>
            <w:r w:rsidRPr="00067B9C">
              <w:rPr>
                <w:rFonts w:eastAsia="Times New Roman" w:cs="Times New Roman"/>
                <w:color w:val="000000"/>
                <w:sz w:val="20"/>
                <w:szCs w:val="20"/>
                <w:lang w:val="de-DE" w:eastAsia="de-DE"/>
              </w:rPr>
              <w:t>ΔInterest</w:t>
            </w:r>
            <w:proofErr w:type="spellEnd"/>
          </w:p>
        </w:tc>
        <w:tc>
          <w:tcPr>
            <w:tcW w:w="1363" w:type="pct"/>
            <w:tcBorders>
              <w:top w:val="nil"/>
              <w:left w:val="nil"/>
              <w:bottom w:val="nil"/>
              <w:right w:val="nil"/>
            </w:tcBorders>
            <w:shd w:val="clear" w:color="auto" w:fill="auto"/>
            <w:noWrap/>
            <w:vAlign w:val="bottom"/>
            <w:hideMark/>
          </w:tcPr>
          <w:p w14:paraId="5A206149"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27410FE7" w14:textId="13831B4C"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0.10</w:t>
            </w:r>
          </w:p>
        </w:tc>
        <w:tc>
          <w:tcPr>
            <w:tcW w:w="314" w:type="pct"/>
            <w:tcBorders>
              <w:top w:val="nil"/>
              <w:left w:val="nil"/>
              <w:bottom w:val="nil"/>
              <w:right w:val="nil"/>
            </w:tcBorders>
            <w:shd w:val="clear" w:color="auto" w:fill="auto"/>
            <w:noWrap/>
            <w:vAlign w:val="bottom"/>
            <w:hideMark/>
          </w:tcPr>
          <w:p w14:paraId="060BD75B" w14:textId="4B6F6541"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0.08</w:t>
            </w:r>
          </w:p>
        </w:tc>
        <w:tc>
          <w:tcPr>
            <w:tcW w:w="457" w:type="pct"/>
            <w:tcBorders>
              <w:top w:val="nil"/>
              <w:left w:val="nil"/>
              <w:bottom w:val="nil"/>
              <w:right w:val="nil"/>
            </w:tcBorders>
            <w:shd w:val="clear" w:color="auto" w:fill="auto"/>
            <w:noWrap/>
            <w:vAlign w:val="bottom"/>
            <w:hideMark/>
          </w:tcPr>
          <w:p w14:paraId="0F5167A6" w14:textId="203FF641"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-0.06</w:t>
            </w:r>
          </w:p>
        </w:tc>
        <w:tc>
          <w:tcPr>
            <w:tcW w:w="427" w:type="pct"/>
            <w:tcBorders>
              <w:top w:val="nil"/>
              <w:left w:val="nil"/>
              <w:bottom w:val="nil"/>
              <w:right w:val="nil"/>
            </w:tcBorders>
            <w:shd w:val="clear" w:color="auto" w:fill="auto"/>
            <w:noWrap/>
            <w:vAlign w:val="bottom"/>
            <w:hideMark/>
          </w:tcPr>
          <w:p w14:paraId="4101F783" w14:textId="5DF2BE95"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0.27</w:t>
            </w:r>
          </w:p>
        </w:tc>
        <w:tc>
          <w:tcPr>
            <w:tcW w:w="292" w:type="pct"/>
            <w:tcBorders>
              <w:top w:val="nil"/>
              <w:left w:val="nil"/>
              <w:bottom w:val="nil"/>
              <w:right w:val="nil"/>
            </w:tcBorders>
            <w:shd w:val="clear" w:color="auto" w:fill="auto"/>
            <w:noWrap/>
            <w:vAlign w:val="bottom"/>
            <w:hideMark/>
          </w:tcPr>
          <w:p w14:paraId="03813CE0" w14:textId="6F75755F"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.11</w:t>
            </w:r>
          </w:p>
        </w:tc>
        <w:tc>
          <w:tcPr>
            <w:tcW w:w="425" w:type="pct"/>
            <w:tcBorders>
              <w:top w:val="nil"/>
              <w:left w:val="nil"/>
              <w:bottom w:val="nil"/>
              <w:right w:val="nil"/>
            </w:tcBorders>
            <w:shd w:val="clear" w:color="auto" w:fill="auto"/>
            <w:noWrap/>
            <w:vAlign w:val="bottom"/>
            <w:hideMark/>
          </w:tcPr>
          <w:p w14:paraId="10092084" w14:textId="006FF69E"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.205</w:t>
            </w:r>
          </w:p>
        </w:tc>
      </w:tr>
      <w:tr w:rsidR="006332D1" w:rsidRPr="00067B9C" w14:paraId="4438002D" w14:textId="77777777" w:rsidTr="00067B9C">
        <w:trPr>
          <w:trHeight w:val="227"/>
        </w:trPr>
        <w:tc>
          <w:tcPr>
            <w:tcW w:w="1363" w:type="pct"/>
            <w:tcBorders>
              <w:top w:val="nil"/>
              <w:left w:val="nil"/>
              <w:bottom w:val="nil"/>
              <w:right w:val="nil"/>
            </w:tcBorders>
            <w:shd w:val="clear" w:color="auto" w:fill="auto"/>
            <w:noWrap/>
            <w:vAlign w:val="bottom"/>
            <w:hideMark/>
          </w:tcPr>
          <w:p w14:paraId="08805A3D"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3F129ADF"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47CC2624" w14:textId="6A89EDC2"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-0.05</w:t>
            </w:r>
          </w:p>
        </w:tc>
        <w:tc>
          <w:tcPr>
            <w:tcW w:w="314" w:type="pct"/>
            <w:tcBorders>
              <w:top w:val="nil"/>
              <w:left w:val="nil"/>
              <w:bottom w:val="nil"/>
              <w:right w:val="nil"/>
            </w:tcBorders>
            <w:shd w:val="clear" w:color="auto" w:fill="auto"/>
            <w:noWrap/>
            <w:vAlign w:val="bottom"/>
            <w:hideMark/>
          </w:tcPr>
          <w:p w14:paraId="7DE017B4" w14:textId="0331DCFA"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0.09</w:t>
            </w:r>
          </w:p>
        </w:tc>
        <w:tc>
          <w:tcPr>
            <w:tcW w:w="457" w:type="pct"/>
            <w:tcBorders>
              <w:top w:val="nil"/>
              <w:left w:val="nil"/>
              <w:bottom w:val="nil"/>
              <w:right w:val="nil"/>
            </w:tcBorders>
            <w:shd w:val="clear" w:color="auto" w:fill="auto"/>
            <w:noWrap/>
            <w:vAlign w:val="bottom"/>
            <w:hideMark/>
          </w:tcPr>
          <w:p w14:paraId="18FA526C" w14:textId="63223EAA"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-0.23</w:t>
            </w:r>
          </w:p>
        </w:tc>
        <w:tc>
          <w:tcPr>
            <w:tcW w:w="427" w:type="pct"/>
            <w:tcBorders>
              <w:top w:val="nil"/>
              <w:left w:val="nil"/>
              <w:bottom w:val="nil"/>
              <w:right w:val="nil"/>
            </w:tcBorders>
            <w:shd w:val="clear" w:color="auto" w:fill="auto"/>
            <w:noWrap/>
            <w:vAlign w:val="bottom"/>
            <w:hideMark/>
          </w:tcPr>
          <w:p w14:paraId="5638C0CA" w14:textId="0846F18B"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0.13</w:t>
            </w:r>
          </w:p>
        </w:tc>
        <w:tc>
          <w:tcPr>
            <w:tcW w:w="292" w:type="pct"/>
            <w:tcBorders>
              <w:top w:val="nil"/>
              <w:left w:val="nil"/>
              <w:bottom w:val="nil"/>
              <w:right w:val="nil"/>
            </w:tcBorders>
            <w:shd w:val="clear" w:color="auto" w:fill="auto"/>
            <w:noWrap/>
            <w:vAlign w:val="bottom"/>
            <w:hideMark/>
          </w:tcPr>
          <w:p w14:paraId="5A48F121" w14:textId="1D8097D9"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-.05</w:t>
            </w:r>
          </w:p>
        </w:tc>
        <w:tc>
          <w:tcPr>
            <w:tcW w:w="425" w:type="pct"/>
            <w:tcBorders>
              <w:top w:val="nil"/>
              <w:left w:val="nil"/>
              <w:bottom w:val="nil"/>
              <w:right w:val="nil"/>
            </w:tcBorders>
            <w:shd w:val="clear" w:color="auto" w:fill="auto"/>
            <w:noWrap/>
            <w:vAlign w:val="bottom"/>
            <w:hideMark/>
          </w:tcPr>
          <w:p w14:paraId="3B576078" w14:textId="775540AE"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.557</w:t>
            </w:r>
          </w:p>
        </w:tc>
      </w:tr>
      <w:tr w:rsidR="006332D1" w:rsidRPr="00067B9C" w14:paraId="5B46A0C9" w14:textId="77777777" w:rsidTr="00067B9C">
        <w:trPr>
          <w:trHeight w:val="227"/>
        </w:trPr>
        <w:tc>
          <w:tcPr>
            <w:tcW w:w="1363" w:type="pct"/>
            <w:tcBorders>
              <w:top w:val="nil"/>
              <w:left w:val="nil"/>
              <w:bottom w:val="nil"/>
              <w:right w:val="nil"/>
            </w:tcBorders>
            <w:shd w:val="clear" w:color="auto" w:fill="auto"/>
            <w:noWrap/>
            <w:vAlign w:val="bottom"/>
            <w:hideMark/>
          </w:tcPr>
          <w:p w14:paraId="336B8C6D" w14:textId="77777777" w:rsidR="006332D1" w:rsidRPr="00067B9C" w:rsidRDefault="006332D1" w:rsidP="006332D1">
            <w:pPr>
              <w:spacing w:before="0" w:after="0" w:line="240" w:lineRule="auto"/>
              <w:jc w:val="right"/>
              <w:rPr>
                <w:rFonts w:eastAsia="Times New Roman" w:cs="Times New Roman"/>
                <w:b/>
                <w:bCs/>
                <w:sz w:val="20"/>
                <w:szCs w:val="20"/>
                <w:lang w:val="de-DE" w:eastAsia="de-DE"/>
              </w:rPr>
            </w:pPr>
          </w:p>
        </w:tc>
        <w:tc>
          <w:tcPr>
            <w:tcW w:w="1363" w:type="pct"/>
            <w:tcBorders>
              <w:top w:val="nil"/>
              <w:left w:val="nil"/>
              <w:bottom w:val="nil"/>
              <w:right w:val="nil"/>
            </w:tcBorders>
            <w:shd w:val="clear" w:color="auto" w:fill="auto"/>
            <w:noWrap/>
            <w:vAlign w:val="bottom"/>
            <w:hideMark/>
          </w:tcPr>
          <w:p w14:paraId="3FF6EF6A"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7F4B89B9" w14:textId="28836D7E"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-0.19</w:t>
            </w:r>
          </w:p>
        </w:tc>
        <w:tc>
          <w:tcPr>
            <w:tcW w:w="314" w:type="pct"/>
            <w:tcBorders>
              <w:top w:val="nil"/>
              <w:left w:val="nil"/>
              <w:bottom w:val="nil"/>
              <w:right w:val="nil"/>
            </w:tcBorders>
            <w:shd w:val="clear" w:color="auto" w:fill="auto"/>
            <w:noWrap/>
            <w:vAlign w:val="bottom"/>
            <w:hideMark/>
          </w:tcPr>
          <w:p w14:paraId="0FEF84B5" w14:textId="54450626"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0.05</w:t>
            </w:r>
          </w:p>
        </w:tc>
        <w:tc>
          <w:tcPr>
            <w:tcW w:w="457" w:type="pct"/>
            <w:tcBorders>
              <w:top w:val="nil"/>
              <w:left w:val="nil"/>
              <w:bottom w:val="nil"/>
              <w:right w:val="nil"/>
            </w:tcBorders>
            <w:shd w:val="clear" w:color="auto" w:fill="auto"/>
            <w:noWrap/>
            <w:vAlign w:val="bottom"/>
            <w:hideMark/>
          </w:tcPr>
          <w:p w14:paraId="72C2C906" w14:textId="4A29ABDD"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-0.29</w:t>
            </w:r>
          </w:p>
        </w:tc>
        <w:tc>
          <w:tcPr>
            <w:tcW w:w="427" w:type="pct"/>
            <w:tcBorders>
              <w:top w:val="nil"/>
              <w:left w:val="nil"/>
              <w:bottom w:val="nil"/>
              <w:right w:val="nil"/>
            </w:tcBorders>
            <w:shd w:val="clear" w:color="auto" w:fill="auto"/>
            <w:noWrap/>
            <w:vAlign w:val="bottom"/>
            <w:hideMark/>
          </w:tcPr>
          <w:p w14:paraId="35A6F101" w14:textId="6279620D"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-0.09</w:t>
            </w:r>
          </w:p>
        </w:tc>
        <w:tc>
          <w:tcPr>
            <w:tcW w:w="292" w:type="pct"/>
            <w:tcBorders>
              <w:top w:val="nil"/>
              <w:left w:val="nil"/>
              <w:bottom w:val="nil"/>
              <w:right w:val="nil"/>
            </w:tcBorders>
            <w:shd w:val="clear" w:color="auto" w:fill="auto"/>
            <w:noWrap/>
            <w:vAlign w:val="bottom"/>
            <w:hideMark/>
          </w:tcPr>
          <w:p w14:paraId="607876B9" w14:textId="3163921A"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-.28</w:t>
            </w:r>
          </w:p>
        </w:tc>
        <w:tc>
          <w:tcPr>
            <w:tcW w:w="425" w:type="pct"/>
            <w:tcBorders>
              <w:top w:val="nil"/>
              <w:left w:val="nil"/>
              <w:bottom w:val="nil"/>
              <w:right w:val="nil"/>
            </w:tcBorders>
            <w:shd w:val="clear" w:color="auto" w:fill="auto"/>
            <w:noWrap/>
            <w:vAlign w:val="bottom"/>
            <w:hideMark/>
          </w:tcPr>
          <w:p w14:paraId="086F7C5D" w14:textId="2398D18A"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&lt; .001</w:t>
            </w:r>
          </w:p>
        </w:tc>
      </w:tr>
      <w:tr w:rsidR="006332D1" w:rsidRPr="00067B9C" w14:paraId="1C5A192D" w14:textId="77777777" w:rsidTr="00067B9C">
        <w:trPr>
          <w:trHeight w:val="227"/>
        </w:trPr>
        <w:tc>
          <w:tcPr>
            <w:tcW w:w="1363" w:type="pct"/>
            <w:tcBorders>
              <w:top w:val="nil"/>
              <w:left w:val="nil"/>
              <w:bottom w:val="nil"/>
              <w:right w:val="nil"/>
            </w:tcBorders>
            <w:shd w:val="clear" w:color="auto" w:fill="auto"/>
            <w:noWrap/>
            <w:vAlign w:val="bottom"/>
            <w:hideMark/>
          </w:tcPr>
          <w:p w14:paraId="3F931F74" w14:textId="77777777" w:rsidR="006332D1" w:rsidRPr="00067B9C" w:rsidRDefault="006332D1" w:rsidP="006332D1">
            <w:pPr>
              <w:spacing w:before="0" w:after="0" w:line="240" w:lineRule="auto"/>
              <w:jc w:val="right"/>
              <w:rPr>
                <w:rFonts w:eastAsia="Times New Roman" w:cs="Times New Roman"/>
                <w:color w:val="000000"/>
                <w:sz w:val="20"/>
                <w:szCs w:val="20"/>
                <w:lang w:val="de-DE" w:eastAsia="de-DE"/>
              </w:rPr>
            </w:pPr>
          </w:p>
        </w:tc>
        <w:tc>
          <w:tcPr>
            <w:tcW w:w="1363" w:type="pct"/>
            <w:tcBorders>
              <w:top w:val="nil"/>
              <w:left w:val="nil"/>
              <w:bottom w:val="nil"/>
              <w:right w:val="nil"/>
            </w:tcBorders>
            <w:shd w:val="clear" w:color="auto" w:fill="auto"/>
            <w:noWrap/>
            <w:vAlign w:val="bottom"/>
            <w:hideMark/>
          </w:tcPr>
          <w:p w14:paraId="0A2A7637"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xml:space="preserve">Hope for </w:t>
            </w:r>
            <w:proofErr w:type="spellStart"/>
            <w:r w:rsidRPr="00067B9C">
              <w:rPr>
                <w:rFonts w:eastAsia="Times New Roman" w:cs="Times New Roman"/>
                <w:color w:val="000000"/>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1A05E3FD" w14:textId="224C21CF"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-0.02</w:t>
            </w:r>
          </w:p>
        </w:tc>
        <w:tc>
          <w:tcPr>
            <w:tcW w:w="314" w:type="pct"/>
            <w:tcBorders>
              <w:top w:val="nil"/>
              <w:left w:val="nil"/>
              <w:bottom w:val="nil"/>
              <w:right w:val="nil"/>
            </w:tcBorders>
            <w:shd w:val="clear" w:color="auto" w:fill="auto"/>
            <w:noWrap/>
            <w:vAlign w:val="bottom"/>
            <w:hideMark/>
          </w:tcPr>
          <w:p w14:paraId="6F0829BD" w14:textId="38590112"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0.11</w:t>
            </w:r>
          </w:p>
        </w:tc>
        <w:tc>
          <w:tcPr>
            <w:tcW w:w="457" w:type="pct"/>
            <w:tcBorders>
              <w:top w:val="nil"/>
              <w:left w:val="nil"/>
              <w:bottom w:val="nil"/>
              <w:right w:val="nil"/>
            </w:tcBorders>
            <w:shd w:val="clear" w:color="auto" w:fill="auto"/>
            <w:noWrap/>
            <w:vAlign w:val="bottom"/>
            <w:hideMark/>
          </w:tcPr>
          <w:p w14:paraId="273626C8" w14:textId="72C02D8B"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-0.24</w:t>
            </w:r>
          </w:p>
        </w:tc>
        <w:tc>
          <w:tcPr>
            <w:tcW w:w="427" w:type="pct"/>
            <w:tcBorders>
              <w:top w:val="nil"/>
              <w:left w:val="nil"/>
              <w:bottom w:val="nil"/>
              <w:right w:val="nil"/>
            </w:tcBorders>
            <w:shd w:val="clear" w:color="auto" w:fill="auto"/>
            <w:noWrap/>
            <w:vAlign w:val="bottom"/>
            <w:hideMark/>
          </w:tcPr>
          <w:p w14:paraId="637A8884" w14:textId="077F0F5E"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0.20</w:t>
            </w:r>
          </w:p>
        </w:tc>
        <w:tc>
          <w:tcPr>
            <w:tcW w:w="292" w:type="pct"/>
            <w:tcBorders>
              <w:top w:val="nil"/>
              <w:left w:val="nil"/>
              <w:bottom w:val="nil"/>
              <w:right w:val="nil"/>
            </w:tcBorders>
            <w:shd w:val="clear" w:color="auto" w:fill="auto"/>
            <w:noWrap/>
            <w:vAlign w:val="bottom"/>
            <w:hideMark/>
          </w:tcPr>
          <w:p w14:paraId="6ED42331" w14:textId="4E46C669"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-.02</w:t>
            </w:r>
          </w:p>
        </w:tc>
        <w:tc>
          <w:tcPr>
            <w:tcW w:w="425" w:type="pct"/>
            <w:tcBorders>
              <w:top w:val="nil"/>
              <w:left w:val="nil"/>
              <w:bottom w:val="nil"/>
              <w:right w:val="nil"/>
            </w:tcBorders>
            <w:shd w:val="clear" w:color="auto" w:fill="auto"/>
            <w:noWrap/>
            <w:vAlign w:val="bottom"/>
            <w:hideMark/>
          </w:tcPr>
          <w:p w14:paraId="5B56F693" w14:textId="232D03D1"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.863</w:t>
            </w:r>
          </w:p>
        </w:tc>
      </w:tr>
      <w:tr w:rsidR="006332D1" w:rsidRPr="00067B9C" w14:paraId="33F63FBD" w14:textId="77777777" w:rsidTr="00067B9C">
        <w:trPr>
          <w:trHeight w:val="227"/>
        </w:trPr>
        <w:tc>
          <w:tcPr>
            <w:tcW w:w="1363" w:type="pct"/>
            <w:tcBorders>
              <w:top w:val="nil"/>
              <w:left w:val="nil"/>
              <w:bottom w:val="nil"/>
              <w:right w:val="nil"/>
            </w:tcBorders>
            <w:shd w:val="clear" w:color="auto" w:fill="auto"/>
            <w:noWrap/>
            <w:vAlign w:val="bottom"/>
            <w:hideMark/>
          </w:tcPr>
          <w:p w14:paraId="47849669"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448B036D"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xml:space="preserve">Fear </w:t>
            </w:r>
            <w:proofErr w:type="spellStart"/>
            <w:r w:rsidRPr="00067B9C">
              <w:rPr>
                <w:rFonts w:eastAsia="Times New Roman" w:cs="Times New Roman"/>
                <w:color w:val="000000"/>
                <w:sz w:val="20"/>
                <w:szCs w:val="20"/>
                <w:lang w:val="de-DE" w:eastAsia="de-DE"/>
              </w:rPr>
              <w:t>of</w:t>
            </w:r>
            <w:proofErr w:type="spellEnd"/>
            <w:r w:rsidRPr="00067B9C">
              <w:rPr>
                <w:rFonts w:eastAsia="Times New Roman" w:cs="Times New Roman"/>
                <w:color w:val="000000"/>
                <w:sz w:val="20"/>
                <w:szCs w:val="20"/>
                <w:lang w:val="de-DE" w:eastAsia="de-DE"/>
              </w:rPr>
              <w:t xml:space="preserve"> </w:t>
            </w:r>
            <w:proofErr w:type="spellStart"/>
            <w:r w:rsidRPr="00067B9C">
              <w:rPr>
                <w:rFonts w:eastAsia="Times New Roman" w:cs="Times New Roman"/>
                <w:color w:val="000000"/>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240F38CD" w14:textId="196F0CB4"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-0.02</w:t>
            </w:r>
          </w:p>
        </w:tc>
        <w:tc>
          <w:tcPr>
            <w:tcW w:w="314" w:type="pct"/>
            <w:tcBorders>
              <w:top w:val="nil"/>
              <w:left w:val="nil"/>
              <w:bottom w:val="nil"/>
              <w:right w:val="nil"/>
            </w:tcBorders>
            <w:shd w:val="clear" w:color="auto" w:fill="auto"/>
            <w:noWrap/>
            <w:vAlign w:val="bottom"/>
            <w:hideMark/>
          </w:tcPr>
          <w:p w14:paraId="7702DFE5" w14:textId="48003238"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0.07</w:t>
            </w:r>
          </w:p>
        </w:tc>
        <w:tc>
          <w:tcPr>
            <w:tcW w:w="457" w:type="pct"/>
            <w:tcBorders>
              <w:top w:val="nil"/>
              <w:left w:val="nil"/>
              <w:bottom w:val="nil"/>
              <w:right w:val="nil"/>
            </w:tcBorders>
            <w:shd w:val="clear" w:color="auto" w:fill="auto"/>
            <w:noWrap/>
            <w:vAlign w:val="bottom"/>
            <w:hideMark/>
          </w:tcPr>
          <w:p w14:paraId="445442B6" w14:textId="161EAD15"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-0.16</w:t>
            </w:r>
          </w:p>
        </w:tc>
        <w:tc>
          <w:tcPr>
            <w:tcW w:w="427" w:type="pct"/>
            <w:tcBorders>
              <w:top w:val="nil"/>
              <w:left w:val="nil"/>
              <w:bottom w:val="nil"/>
              <w:right w:val="nil"/>
            </w:tcBorders>
            <w:shd w:val="clear" w:color="auto" w:fill="auto"/>
            <w:noWrap/>
            <w:vAlign w:val="bottom"/>
            <w:hideMark/>
          </w:tcPr>
          <w:p w14:paraId="6F9016F5" w14:textId="62BD519F"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0.12</w:t>
            </w:r>
          </w:p>
        </w:tc>
        <w:tc>
          <w:tcPr>
            <w:tcW w:w="292" w:type="pct"/>
            <w:tcBorders>
              <w:top w:val="nil"/>
              <w:left w:val="nil"/>
              <w:bottom w:val="nil"/>
              <w:right w:val="nil"/>
            </w:tcBorders>
            <w:shd w:val="clear" w:color="auto" w:fill="auto"/>
            <w:noWrap/>
            <w:vAlign w:val="bottom"/>
            <w:hideMark/>
          </w:tcPr>
          <w:p w14:paraId="05CDA2DA" w14:textId="2861C066"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-.02</w:t>
            </w:r>
          </w:p>
        </w:tc>
        <w:tc>
          <w:tcPr>
            <w:tcW w:w="425" w:type="pct"/>
            <w:tcBorders>
              <w:top w:val="nil"/>
              <w:left w:val="nil"/>
              <w:bottom w:val="nil"/>
              <w:right w:val="nil"/>
            </w:tcBorders>
            <w:shd w:val="clear" w:color="auto" w:fill="auto"/>
            <w:noWrap/>
            <w:vAlign w:val="bottom"/>
            <w:hideMark/>
          </w:tcPr>
          <w:p w14:paraId="3CED43C3" w14:textId="3BE2D731"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.767</w:t>
            </w:r>
          </w:p>
        </w:tc>
      </w:tr>
      <w:tr w:rsidR="006332D1" w:rsidRPr="00067B9C" w14:paraId="1147872C"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08F8150C"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304C299A"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74E4D448" w14:textId="545846A0"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0.00</w:t>
            </w:r>
          </w:p>
        </w:tc>
        <w:tc>
          <w:tcPr>
            <w:tcW w:w="314" w:type="pct"/>
            <w:tcBorders>
              <w:top w:val="nil"/>
              <w:left w:val="nil"/>
              <w:bottom w:val="single" w:sz="4" w:space="0" w:color="auto"/>
              <w:right w:val="nil"/>
            </w:tcBorders>
            <w:shd w:val="clear" w:color="auto" w:fill="auto"/>
            <w:noWrap/>
            <w:vAlign w:val="bottom"/>
            <w:hideMark/>
          </w:tcPr>
          <w:p w14:paraId="09B0B81C" w14:textId="0E125035"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0.08</w:t>
            </w:r>
          </w:p>
        </w:tc>
        <w:tc>
          <w:tcPr>
            <w:tcW w:w="457" w:type="pct"/>
            <w:tcBorders>
              <w:top w:val="nil"/>
              <w:left w:val="nil"/>
              <w:bottom w:val="single" w:sz="4" w:space="0" w:color="auto"/>
              <w:right w:val="nil"/>
            </w:tcBorders>
            <w:shd w:val="clear" w:color="auto" w:fill="auto"/>
            <w:noWrap/>
            <w:vAlign w:val="bottom"/>
            <w:hideMark/>
          </w:tcPr>
          <w:p w14:paraId="5B93B7A7" w14:textId="445FD0DF"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-0.15</w:t>
            </w:r>
          </w:p>
        </w:tc>
        <w:tc>
          <w:tcPr>
            <w:tcW w:w="427" w:type="pct"/>
            <w:tcBorders>
              <w:top w:val="nil"/>
              <w:left w:val="nil"/>
              <w:bottom w:val="single" w:sz="4" w:space="0" w:color="auto"/>
              <w:right w:val="nil"/>
            </w:tcBorders>
            <w:shd w:val="clear" w:color="auto" w:fill="auto"/>
            <w:noWrap/>
            <w:vAlign w:val="bottom"/>
            <w:hideMark/>
          </w:tcPr>
          <w:p w14:paraId="4CF96552" w14:textId="754BBBF3"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0.15</w:t>
            </w:r>
          </w:p>
        </w:tc>
        <w:tc>
          <w:tcPr>
            <w:tcW w:w="292" w:type="pct"/>
            <w:tcBorders>
              <w:top w:val="nil"/>
              <w:left w:val="nil"/>
              <w:bottom w:val="single" w:sz="4" w:space="0" w:color="auto"/>
              <w:right w:val="nil"/>
            </w:tcBorders>
            <w:shd w:val="clear" w:color="auto" w:fill="auto"/>
            <w:noWrap/>
            <w:vAlign w:val="bottom"/>
            <w:hideMark/>
          </w:tcPr>
          <w:p w14:paraId="16B0EAF6" w14:textId="57C99BA3"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w:t>
            </w:r>
          </w:p>
        </w:tc>
        <w:tc>
          <w:tcPr>
            <w:tcW w:w="425" w:type="pct"/>
            <w:tcBorders>
              <w:top w:val="nil"/>
              <w:left w:val="nil"/>
              <w:bottom w:val="single" w:sz="4" w:space="0" w:color="auto"/>
              <w:right w:val="nil"/>
            </w:tcBorders>
            <w:shd w:val="clear" w:color="auto" w:fill="auto"/>
            <w:noWrap/>
            <w:vAlign w:val="bottom"/>
            <w:hideMark/>
          </w:tcPr>
          <w:p w14:paraId="1C328FA0" w14:textId="6BC05307"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.974</w:t>
            </w:r>
          </w:p>
        </w:tc>
      </w:tr>
      <w:tr w:rsidR="006332D1" w:rsidRPr="00067B9C" w14:paraId="0011A3EB" w14:textId="77777777" w:rsidTr="00067B9C">
        <w:trPr>
          <w:trHeight w:val="227"/>
        </w:trPr>
        <w:tc>
          <w:tcPr>
            <w:tcW w:w="1363" w:type="pct"/>
            <w:tcBorders>
              <w:top w:val="nil"/>
              <w:left w:val="nil"/>
              <w:bottom w:val="nil"/>
              <w:right w:val="nil"/>
            </w:tcBorders>
            <w:shd w:val="clear" w:color="auto" w:fill="auto"/>
            <w:noWrap/>
            <w:vAlign w:val="bottom"/>
            <w:hideMark/>
          </w:tcPr>
          <w:p w14:paraId="0019611B"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proofErr w:type="spellStart"/>
            <w:r w:rsidRPr="00067B9C">
              <w:rPr>
                <w:rFonts w:eastAsia="Times New Roman" w:cs="Times New Roman"/>
                <w:color w:val="000000"/>
                <w:sz w:val="20"/>
                <w:szCs w:val="20"/>
                <w:lang w:val="de-DE" w:eastAsia="de-DE"/>
              </w:rPr>
              <w:t>ΔHope</w:t>
            </w:r>
            <w:proofErr w:type="spellEnd"/>
            <w:r w:rsidRPr="00067B9C">
              <w:rPr>
                <w:rFonts w:eastAsia="Times New Roman" w:cs="Times New Roman"/>
                <w:color w:val="000000"/>
                <w:sz w:val="20"/>
                <w:szCs w:val="20"/>
                <w:lang w:val="de-DE" w:eastAsia="de-DE"/>
              </w:rPr>
              <w:t xml:space="preserve"> for </w:t>
            </w:r>
            <w:proofErr w:type="spellStart"/>
            <w:r w:rsidRPr="00067B9C">
              <w:rPr>
                <w:rFonts w:eastAsia="Times New Roman" w:cs="Times New Roman"/>
                <w:color w:val="000000"/>
                <w:sz w:val="20"/>
                <w:szCs w:val="20"/>
                <w:lang w:val="de-DE" w:eastAsia="de-DE"/>
              </w:rPr>
              <w:t>Success</w:t>
            </w:r>
            <w:proofErr w:type="spellEnd"/>
          </w:p>
        </w:tc>
        <w:tc>
          <w:tcPr>
            <w:tcW w:w="1363" w:type="pct"/>
            <w:tcBorders>
              <w:top w:val="nil"/>
              <w:left w:val="nil"/>
              <w:bottom w:val="nil"/>
              <w:right w:val="nil"/>
            </w:tcBorders>
            <w:shd w:val="clear" w:color="auto" w:fill="auto"/>
            <w:noWrap/>
            <w:vAlign w:val="bottom"/>
            <w:hideMark/>
          </w:tcPr>
          <w:p w14:paraId="68AEEC2C"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19A74A00" w14:textId="09037BC2"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0.06</w:t>
            </w:r>
          </w:p>
        </w:tc>
        <w:tc>
          <w:tcPr>
            <w:tcW w:w="314" w:type="pct"/>
            <w:tcBorders>
              <w:top w:val="nil"/>
              <w:left w:val="nil"/>
              <w:bottom w:val="nil"/>
              <w:right w:val="nil"/>
            </w:tcBorders>
            <w:shd w:val="clear" w:color="auto" w:fill="auto"/>
            <w:noWrap/>
            <w:vAlign w:val="bottom"/>
            <w:hideMark/>
          </w:tcPr>
          <w:p w14:paraId="41CEA656" w14:textId="182C1A8C"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0.05</w:t>
            </w:r>
          </w:p>
        </w:tc>
        <w:tc>
          <w:tcPr>
            <w:tcW w:w="457" w:type="pct"/>
            <w:tcBorders>
              <w:top w:val="nil"/>
              <w:left w:val="nil"/>
              <w:bottom w:val="nil"/>
              <w:right w:val="nil"/>
            </w:tcBorders>
            <w:shd w:val="clear" w:color="auto" w:fill="auto"/>
            <w:noWrap/>
            <w:vAlign w:val="bottom"/>
            <w:hideMark/>
          </w:tcPr>
          <w:p w14:paraId="2FCFFDE5" w14:textId="6735A6D1"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-0.05</w:t>
            </w:r>
          </w:p>
        </w:tc>
        <w:tc>
          <w:tcPr>
            <w:tcW w:w="427" w:type="pct"/>
            <w:tcBorders>
              <w:top w:val="nil"/>
              <w:left w:val="nil"/>
              <w:bottom w:val="nil"/>
              <w:right w:val="nil"/>
            </w:tcBorders>
            <w:shd w:val="clear" w:color="auto" w:fill="auto"/>
            <w:noWrap/>
            <w:vAlign w:val="bottom"/>
            <w:hideMark/>
          </w:tcPr>
          <w:p w14:paraId="594C0D10" w14:textId="08E31341"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0.16</w:t>
            </w:r>
          </w:p>
        </w:tc>
        <w:tc>
          <w:tcPr>
            <w:tcW w:w="292" w:type="pct"/>
            <w:tcBorders>
              <w:top w:val="nil"/>
              <w:left w:val="nil"/>
              <w:bottom w:val="nil"/>
              <w:right w:val="nil"/>
            </w:tcBorders>
            <w:shd w:val="clear" w:color="auto" w:fill="auto"/>
            <w:noWrap/>
            <w:vAlign w:val="bottom"/>
            <w:hideMark/>
          </w:tcPr>
          <w:p w14:paraId="559DF49B" w14:textId="164AD9A1"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.08</w:t>
            </w:r>
          </w:p>
        </w:tc>
        <w:tc>
          <w:tcPr>
            <w:tcW w:w="425" w:type="pct"/>
            <w:tcBorders>
              <w:top w:val="nil"/>
              <w:left w:val="nil"/>
              <w:bottom w:val="nil"/>
              <w:right w:val="nil"/>
            </w:tcBorders>
            <w:shd w:val="clear" w:color="auto" w:fill="auto"/>
            <w:noWrap/>
            <w:vAlign w:val="bottom"/>
            <w:hideMark/>
          </w:tcPr>
          <w:p w14:paraId="27BDB753" w14:textId="1B3F41FD"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.281</w:t>
            </w:r>
          </w:p>
        </w:tc>
      </w:tr>
      <w:tr w:rsidR="006332D1" w:rsidRPr="00067B9C" w14:paraId="67B2F218" w14:textId="77777777" w:rsidTr="00067B9C">
        <w:trPr>
          <w:trHeight w:val="227"/>
        </w:trPr>
        <w:tc>
          <w:tcPr>
            <w:tcW w:w="1363" w:type="pct"/>
            <w:tcBorders>
              <w:top w:val="nil"/>
              <w:left w:val="nil"/>
              <w:bottom w:val="nil"/>
              <w:right w:val="nil"/>
            </w:tcBorders>
            <w:shd w:val="clear" w:color="auto" w:fill="auto"/>
            <w:noWrap/>
            <w:vAlign w:val="bottom"/>
            <w:hideMark/>
          </w:tcPr>
          <w:p w14:paraId="3FCA121D"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4625AEAA"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2EAA85DA" w14:textId="17AFEB6A"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-0.03</w:t>
            </w:r>
          </w:p>
        </w:tc>
        <w:tc>
          <w:tcPr>
            <w:tcW w:w="314" w:type="pct"/>
            <w:tcBorders>
              <w:top w:val="nil"/>
              <w:left w:val="nil"/>
              <w:bottom w:val="nil"/>
              <w:right w:val="nil"/>
            </w:tcBorders>
            <w:shd w:val="clear" w:color="auto" w:fill="auto"/>
            <w:noWrap/>
            <w:vAlign w:val="bottom"/>
            <w:hideMark/>
          </w:tcPr>
          <w:p w14:paraId="5EDDCAB8" w14:textId="024E2DD8"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0.06</w:t>
            </w:r>
          </w:p>
        </w:tc>
        <w:tc>
          <w:tcPr>
            <w:tcW w:w="457" w:type="pct"/>
            <w:tcBorders>
              <w:top w:val="nil"/>
              <w:left w:val="nil"/>
              <w:bottom w:val="nil"/>
              <w:right w:val="nil"/>
            </w:tcBorders>
            <w:shd w:val="clear" w:color="auto" w:fill="auto"/>
            <w:noWrap/>
            <w:vAlign w:val="bottom"/>
            <w:hideMark/>
          </w:tcPr>
          <w:p w14:paraId="7DB6DC77" w14:textId="4204765E"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-0.15</w:t>
            </w:r>
          </w:p>
        </w:tc>
        <w:tc>
          <w:tcPr>
            <w:tcW w:w="427" w:type="pct"/>
            <w:tcBorders>
              <w:top w:val="nil"/>
              <w:left w:val="nil"/>
              <w:bottom w:val="nil"/>
              <w:right w:val="nil"/>
            </w:tcBorders>
            <w:shd w:val="clear" w:color="auto" w:fill="auto"/>
            <w:noWrap/>
            <w:vAlign w:val="bottom"/>
            <w:hideMark/>
          </w:tcPr>
          <w:p w14:paraId="6B34C973" w14:textId="1EF6EE5B"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0.08</w:t>
            </w:r>
          </w:p>
        </w:tc>
        <w:tc>
          <w:tcPr>
            <w:tcW w:w="292" w:type="pct"/>
            <w:tcBorders>
              <w:top w:val="nil"/>
              <w:left w:val="nil"/>
              <w:bottom w:val="nil"/>
              <w:right w:val="nil"/>
            </w:tcBorders>
            <w:shd w:val="clear" w:color="auto" w:fill="auto"/>
            <w:noWrap/>
            <w:vAlign w:val="bottom"/>
            <w:hideMark/>
          </w:tcPr>
          <w:p w14:paraId="6321234E" w14:textId="0E9FB7D4"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-.04</w:t>
            </w:r>
          </w:p>
        </w:tc>
        <w:tc>
          <w:tcPr>
            <w:tcW w:w="425" w:type="pct"/>
            <w:tcBorders>
              <w:top w:val="nil"/>
              <w:left w:val="nil"/>
              <w:bottom w:val="nil"/>
              <w:right w:val="nil"/>
            </w:tcBorders>
            <w:shd w:val="clear" w:color="auto" w:fill="auto"/>
            <w:noWrap/>
            <w:vAlign w:val="bottom"/>
            <w:hideMark/>
          </w:tcPr>
          <w:p w14:paraId="09546226" w14:textId="04D517B7"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.587</w:t>
            </w:r>
          </w:p>
        </w:tc>
      </w:tr>
      <w:tr w:rsidR="006332D1" w:rsidRPr="00067B9C" w14:paraId="3126CD12" w14:textId="77777777" w:rsidTr="00067B9C">
        <w:trPr>
          <w:trHeight w:val="227"/>
        </w:trPr>
        <w:tc>
          <w:tcPr>
            <w:tcW w:w="1363" w:type="pct"/>
            <w:tcBorders>
              <w:top w:val="nil"/>
              <w:left w:val="nil"/>
              <w:bottom w:val="nil"/>
              <w:right w:val="nil"/>
            </w:tcBorders>
            <w:shd w:val="clear" w:color="auto" w:fill="auto"/>
            <w:noWrap/>
            <w:vAlign w:val="bottom"/>
            <w:hideMark/>
          </w:tcPr>
          <w:p w14:paraId="56FE82B2"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7CE8C9CA"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09925681" w14:textId="35D0C1D9"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0.04</w:t>
            </w:r>
          </w:p>
        </w:tc>
        <w:tc>
          <w:tcPr>
            <w:tcW w:w="314" w:type="pct"/>
            <w:tcBorders>
              <w:top w:val="nil"/>
              <w:left w:val="nil"/>
              <w:bottom w:val="nil"/>
              <w:right w:val="nil"/>
            </w:tcBorders>
            <w:shd w:val="clear" w:color="auto" w:fill="auto"/>
            <w:noWrap/>
            <w:vAlign w:val="bottom"/>
            <w:hideMark/>
          </w:tcPr>
          <w:p w14:paraId="4E0D39C0" w14:textId="1156F110"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0.03</w:t>
            </w:r>
          </w:p>
        </w:tc>
        <w:tc>
          <w:tcPr>
            <w:tcW w:w="457" w:type="pct"/>
            <w:tcBorders>
              <w:top w:val="nil"/>
              <w:left w:val="nil"/>
              <w:bottom w:val="nil"/>
              <w:right w:val="nil"/>
            </w:tcBorders>
            <w:shd w:val="clear" w:color="auto" w:fill="auto"/>
            <w:noWrap/>
            <w:vAlign w:val="bottom"/>
            <w:hideMark/>
          </w:tcPr>
          <w:p w14:paraId="6C6D5F00" w14:textId="48498443"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-0.02</w:t>
            </w:r>
          </w:p>
        </w:tc>
        <w:tc>
          <w:tcPr>
            <w:tcW w:w="427" w:type="pct"/>
            <w:tcBorders>
              <w:top w:val="nil"/>
              <w:left w:val="nil"/>
              <w:bottom w:val="nil"/>
              <w:right w:val="nil"/>
            </w:tcBorders>
            <w:shd w:val="clear" w:color="auto" w:fill="auto"/>
            <w:noWrap/>
            <w:vAlign w:val="bottom"/>
            <w:hideMark/>
          </w:tcPr>
          <w:p w14:paraId="3AE2848D" w14:textId="5E91158D"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0.09</w:t>
            </w:r>
          </w:p>
        </w:tc>
        <w:tc>
          <w:tcPr>
            <w:tcW w:w="292" w:type="pct"/>
            <w:tcBorders>
              <w:top w:val="nil"/>
              <w:left w:val="nil"/>
              <w:bottom w:val="nil"/>
              <w:right w:val="nil"/>
            </w:tcBorders>
            <w:shd w:val="clear" w:color="auto" w:fill="auto"/>
            <w:noWrap/>
            <w:vAlign w:val="bottom"/>
            <w:hideMark/>
          </w:tcPr>
          <w:p w14:paraId="1F03F150" w14:textId="0B2A8B6F"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.07</w:t>
            </w:r>
          </w:p>
        </w:tc>
        <w:tc>
          <w:tcPr>
            <w:tcW w:w="425" w:type="pct"/>
            <w:tcBorders>
              <w:top w:val="nil"/>
              <w:left w:val="nil"/>
              <w:bottom w:val="nil"/>
              <w:right w:val="nil"/>
            </w:tcBorders>
            <w:shd w:val="clear" w:color="auto" w:fill="auto"/>
            <w:noWrap/>
            <w:vAlign w:val="bottom"/>
            <w:hideMark/>
          </w:tcPr>
          <w:p w14:paraId="754D469A" w14:textId="31830DA1"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.179</w:t>
            </w:r>
          </w:p>
        </w:tc>
      </w:tr>
      <w:tr w:rsidR="006332D1" w:rsidRPr="00067B9C" w14:paraId="08AC09E0" w14:textId="77777777" w:rsidTr="00067B9C">
        <w:trPr>
          <w:trHeight w:val="227"/>
        </w:trPr>
        <w:tc>
          <w:tcPr>
            <w:tcW w:w="1363" w:type="pct"/>
            <w:tcBorders>
              <w:top w:val="nil"/>
              <w:left w:val="nil"/>
              <w:bottom w:val="nil"/>
              <w:right w:val="nil"/>
            </w:tcBorders>
            <w:shd w:val="clear" w:color="auto" w:fill="auto"/>
            <w:noWrap/>
            <w:vAlign w:val="bottom"/>
            <w:hideMark/>
          </w:tcPr>
          <w:p w14:paraId="389607B4"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6EB247E6"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 xml:space="preserve">Hope for </w:t>
            </w:r>
            <w:proofErr w:type="spellStart"/>
            <w:r w:rsidRPr="00067B9C">
              <w:rPr>
                <w:rFonts w:eastAsia="Times New Roman" w:cs="Times New Roman"/>
                <w:b/>
                <w:bCs/>
                <w:color w:val="000000"/>
                <w:sz w:val="20"/>
                <w:szCs w:val="20"/>
                <w:lang w:val="de-DE" w:eastAsia="de-DE"/>
              </w:rPr>
              <w:t>Success</w:t>
            </w:r>
            <w:proofErr w:type="spellEnd"/>
            <w:r w:rsidRPr="00067B9C">
              <w:rPr>
                <w:rFonts w:eastAsia="Times New Roman" w:cs="Times New Roman"/>
                <w:b/>
                <w:bCs/>
                <w:color w:val="000000"/>
                <w:sz w:val="20"/>
                <w:szCs w:val="20"/>
                <w:lang w:val="de-DE" w:eastAsia="de-DE"/>
              </w:rPr>
              <w:t>*</w:t>
            </w:r>
          </w:p>
        </w:tc>
        <w:tc>
          <w:tcPr>
            <w:tcW w:w="359" w:type="pct"/>
            <w:tcBorders>
              <w:top w:val="nil"/>
              <w:left w:val="nil"/>
              <w:bottom w:val="nil"/>
              <w:right w:val="nil"/>
            </w:tcBorders>
            <w:shd w:val="clear" w:color="auto" w:fill="auto"/>
            <w:noWrap/>
            <w:vAlign w:val="bottom"/>
            <w:hideMark/>
          </w:tcPr>
          <w:p w14:paraId="487D35A5" w14:textId="459E8C28"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-0.78</w:t>
            </w:r>
          </w:p>
        </w:tc>
        <w:tc>
          <w:tcPr>
            <w:tcW w:w="314" w:type="pct"/>
            <w:tcBorders>
              <w:top w:val="nil"/>
              <w:left w:val="nil"/>
              <w:bottom w:val="nil"/>
              <w:right w:val="nil"/>
            </w:tcBorders>
            <w:shd w:val="clear" w:color="auto" w:fill="auto"/>
            <w:noWrap/>
            <w:vAlign w:val="bottom"/>
            <w:hideMark/>
          </w:tcPr>
          <w:p w14:paraId="067FD4C9" w14:textId="68262ED2"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0.07</w:t>
            </w:r>
          </w:p>
        </w:tc>
        <w:tc>
          <w:tcPr>
            <w:tcW w:w="457" w:type="pct"/>
            <w:tcBorders>
              <w:top w:val="nil"/>
              <w:left w:val="nil"/>
              <w:bottom w:val="nil"/>
              <w:right w:val="nil"/>
            </w:tcBorders>
            <w:shd w:val="clear" w:color="auto" w:fill="auto"/>
            <w:noWrap/>
            <w:vAlign w:val="bottom"/>
            <w:hideMark/>
          </w:tcPr>
          <w:p w14:paraId="7112CE53" w14:textId="57671EBA"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-0.92</w:t>
            </w:r>
          </w:p>
        </w:tc>
        <w:tc>
          <w:tcPr>
            <w:tcW w:w="427" w:type="pct"/>
            <w:tcBorders>
              <w:top w:val="nil"/>
              <w:left w:val="nil"/>
              <w:bottom w:val="nil"/>
              <w:right w:val="nil"/>
            </w:tcBorders>
            <w:shd w:val="clear" w:color="auto" w:fill="auto"/>
            <w:noWrap/>
            <w:vAlign w:val="bottom"/>
            <w:hideMark/>
          </w:tcPr>
          <w:p w14:paraId="798245E7" w14:textId="28E48086"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-0.63</w:t>
            </w:r>
          </w:p>
        </w:tc>
        <w:tc>
          <w:tcPr>
            <w:tcW w:w="292" w:type="pct"/>
            <w:tcBorders>
              <w:top w:val="nil"/>
              <w:left w:val="nil"/>
              <w:bottom w:val="nil"/>
              <w:right w:val="nil"/>
            </w:tcBorders>
            <w:shd w:val="clear" w:color="auto" w:fill="auto"/>
            <w:noWrap/>
            <w:vAlign w:val="bottom"/>
            <w:hideMark/>
          </w:tcPr>
          <w:p w14:paraId="15C0A396" w14:textId="242EDA34"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-.98</w:t>
            </w:r>
          </w:p>
        </w:tc>
        <w:tc>
          <w:tcPr>
            <w:tcW w:w="425" w:type="pct"/>
            <w:tcBorders>
              <w:top w:val="nil"/>
              <w:left w:val="nil"/>
              <w:bottom w:val="nil"/>
              <w:right w:val="nil"/>
            </w:tcBorders>
            <w:shd w:val="clear" w:color="auto" w:fill="auto"/>
            <w:noWrap/>
            <w:vAlign w:val="bottom"/>
            <w:hideMark/>
          </w:tcPr>
          <w:p w14:paraId="1A505DED" w14:textId="225D936D"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&lt; .001</w:t>
            </w:r>
          </w:p>
        </w:tc>
      </w:tr>
      <w:tr w:rsidR="006332D1" w:rsidRPr="00067B9C" w14:paraId="6D5F3B3B" w14:textId="77777777" w:rsidTr="00067B9C">
        <w:trPr>
          <w:trHeight w:val="227"/>
        </w:trPr>
        <w:tc>
          <w:tcPr>
            <w:tcW w:w="1363" w:type="pct"/>
            <w:tcBorders>
              <w:top w:val="nil"/>
              <w:left w:val="nil"/>
              <w:bottom w:val="nil"/>
              <w:right w:val="nil"/>
            </w:tcBorders>
            <w:shd w:val="clear" w:color="auto" w:fill="auto"/>
            <w:noWrap/>
            <w:vAlign w:val="bottom"/>
            <w:hideMark/>
          </w:tcPr>
          <w:p w14:paraId="4B038162" w14:textId="77777777" w:rsidR="006332D1" w:rsidRPr="00067B9C" w:rsidRDefault="006332D1" w:rsidP="006332D1">
            <w:pPr>
              <w:spacing w:before="0" w:after="0" w:line="240" w:lineRule="auto"/>
              <w:jc w:val="right"/>
              <w:rPr>
                <w:rFonts w:eastAsia="Times New Roman" w:cs="Times New Roman"/>
                <w:color w:val="000000"/>
                <w:sz w:val="20"/>
                <w:szCs w:val="20"/>
                <w:lang w:val="de-DE" w:eastAsia="de-DE"/>
              </w:rPr>
            </w:pPr>
          </w:p>
        </w:tc>
        <w:tc>
          <w:tcPr>
            <w:tcW w:w="1363" w:type="pct"/>
            <w:tcBorders>
              <w:top w:val="nil"/>
              <w:left w:val="nil"/>
              <w:bottom w:val="nil"/>
              <w:right w:val="nil"/>
            </w:tcBorders>
            <w:shd w:val="clear" w:color="auto" w:fill="auto"/>
            <w:noWrap/>
            <w:vAlign w:val="bottom"/>
            <w:hideMark/>
          </w:tcPr>
          <w:p w14:paraId="6087707B"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xml:space="preserve">Fear </w:t>
            </w:r>
            <w:proofErr w:type="spellStart"/>
            <w:r w:rsidRPr="00067B9C">
              <w:rPr>
                <w:rFonts w:eastAsia="Times New Roman" w:cs="Times New Roman"/>
                <w:color w:val="000000"/>
                <w:sz w:val="20"/>
                <w:szCs w:val="20"/>
                <w:lang w:val="de-DE" w:eastAsia="de-DE"/>
              </w:rPr>
              <w:t>of</w:t>
            </w:r>
            <w:proofErr w:type="spellEnd"/>
            <w:r w:rsidRPr="00067B9C">
              <w:rPr>
                <w:rFonts w:eastAsia="Times New Roman" w:cs="Times New Roman"/>
                <w:color w:val="000000"/>
                <w:sz w:val="20"/>
                <w:szCs w:val="20"/>
                <w:lang w:val="de-DE" w:eastAsia="de-DE"/>
              </w:rPr>
              <w:t xml:space="preserve"> </w:t>
            </w:r>
            <w:proofErr w:type="spellStart"/>
            <w:r w:rsidRPr="00067B9C">
              <w:rPr>
                <w:rFonts w:eastAsia="Times New Roman" w:cs="Times New Roman"/>
                <w:color w:val="000000"/>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46F2FD65" w14:textId="03DFC456"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0.03</w:t>
            </w:r>
          </w:p>
        </w:tc>
        <w:tc>
          <w:tcPr>
            <w:tcW w:w="314" w:type="pct"/>
            <w:tcBorders>
              <w:top w:val="nil"/>
              <w:left w:val="nil"/>
              <w:bottom w:val="nil"/>
              <w:right w:val="nil"/>
            </w:tcBorders>
            <w:shd w:val="clear" w:color="auto" w:fill="auto"/>
            <w:noWrap/>
            <w:vAlign w:val="bottom"/>
            <w:hideMark/>
          </w:tcPr>
          <w:p w14:paraId="72EFD5F1" w14:textId="3753E697"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0.05</w:t>
            </w:r>
          </w:p>
        </w:tc>
        <w:tc>
          <w:tcPr>
            <w:tcW w:w="457" w:type="pct"/>
            <w:tcBorders>
              <w:top w:val="nil"/>
              <w:left w:val="nil"/>
              <w:bottom w:val="nil"/>
              <w:right w:val="nil"/>
            </w:tcBorders>
            <w:shd w:val="clear" w:color="auto" w:fill="auto"/>
            <w:noWrap/>
            <w:vAlign w:val="bottom"/>
            <w:hideMark/>
          </w:tcPr>
          <w:p w14:paraId="75EF7EFA" w14:textId="34B23EE9"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-0.07</w:t>
            </w:r>
          </w:p>
        </w:tc>
        <w:tc>
          <w:tcPr>
            <w:tcW w:w="427" w:type="pct"/>
            <w:tcBorders>
              <w:top w:val="nil"/>
              <w:left w:val="nil"/>
              <w:bottom w:val="nil"/>
              <w:right w:val="nil"/>
            </w:tcBorders>
            <w:shd w:val="clear" w:color="auto" w:fill="auto"/>
            <w:noWrap/>
            <w:vAlign w:val="bottom"/>
            <w:hideMark/>
          </w:tcPr>
          <w:p w14:paraId="7FE7238B" w14:textId="48D4F08D"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0.13</w:t>
            </w:r>
          </w:p>
        </w:tc>
        <w:tc>
          <w:tcPr>
            <w:tcW w:w="292" w:type="pct"/>
            <w:tcBorders>
              <w:top w:val="nil"/>
              <w:left w:val="nil"/>
              <w:bottom w:val="nil"/>
              <w:right w:val="nil"/>
            </w:tcBorders>
            <w:shd w:val="clear" w:color="auto" w:fill="auto"/>
            <w:noWrap/>
            <w:vAlign w:val="bottom"/>
            <w:hideMark/>
          </w:tcPr>
          <w:p w14:paraId="614B8CE5" w14:textId="76771191"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.04</w:t>
            </w:r>
          </w:p>
        </w:tc>
        <w:tc>
          <w:tcPr>
            <w:tcW w:w="425" w:type="pct"/>
            <w:tcBorders>
              <w:top w:val="nil"/>
              <w:left w:val="nil"/>
              <w:bottom w:val="nil"/>
              <w:right w:val="nil"/>
            </w:tcBorders>
            <w:shd w:val="clear" w:color="auto" w:fill="auto"/>
            <w:noWrap/>
            <w:vAlign w:val="bottom"/>
            <w:hideMark/>
          </w:tcPr>
          <w:p w14:paraId="2A6921B5" w14:textId="37E77AB2"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.516</w:t>
            </w:r>
          </w:p>
        </w:tc>
      </w:tr>
      <w:tr w:rsidR="006332D1" w:rsidRPr="00067B9C" w14:paraId="7D0929D4"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797026F0"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5E92C397"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3F66622E" w14:textId="2250EB28"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0.44</w:t>
            </w:r>
          </w:p>
        </w:tc>
        <w:tc>
          <w:tcPr>
            <w:tcW w:w="314" w:type="pct"/>
            <w:tcBorders>
              <w:top w:val="nil"/>
              <w:left w:val="nil"/>
              <w:bottom w:val="single" w:sz="4" w:space="0" w:color="auto"/>
              <w:right w:val="nil"/>
            </w:tcBorders>
            <w:shd w:val="clear" w:color="auto" w:fill="auto"/>
            <w:noWrap/>
            <w:vAlign w:val="bottom"/>
            <w:hideMark/>
          </w:tcPr>
          <w:p w14:paraId="55D14EE2" w14:textId="3B93282A"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0.05</w:t>
            </w:r>
          </w:p>
        </w:tc>
        <w:tc>
          <w:tcPr>
            <w:tcW w:w="457" w:type="pct"/>
            <w:tcBorders>
              <w:top w:val="nil"/>
              <w:left w:val="nil"/>
              <w:bottom w:val="single" w:sz="4" w:space="0" w:color="auto"/>
              <w:right w:val="nil"/>
            </w:tcBorders>
            <w:shd w:val="clear" w:color="auto" w:fill="auto"/>
            <w:noWrap/>
            <w:vAlign w:val="bottom"/>
            <w:hideMark/>
          </w:tcPr>
          <w:p w14:paraId="59CC1B94" w14:textId="0D52F5B6"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0.35</w:t>
            </w:r>
          </w:p>
        </w:tc>
        <w:tc>
          <w:tcPr>
            <w:tcW w:w="427" w:type="pct"/>
            <w:tcBorders>
              <w:top w:val="nil"/>
              <w:left w:val="nil"/>
              <w:bottom w:val="single" w:sz="4" w:space="0" w:color="auto"/>
              <w:right w:val="nil"/>
            </w:tcBorders>
            <w:shd w:val="clear" w:color="auto" w:fill="auto"/>
            <w:noWrap/>
            <w:vAlign w:val="bottom"/>
            <w:hideMark/>
          </w:tcPr>
          <w:p w14:paraId="064AD0B0" w14:textId="6993B484"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0.53</w:t>
            </w:r>
          </w:p>
        </w:tc>
        <w:tc>
          <w:tcPr>
            <w:tcW w:w="292" w:type="pct"/>
            <w:tcBorders>
              <w:top w:val="nil"/>
              <w:left w:val="nil"/>
              <w:bottom w:val="single" w:sz="4" w:space="0" w:color="auto"/>
              <w:right w:val="nil"/>
            </w:tcBorders>
            <w:shd w:val="clear" w:color="auto" w:fill="auto"/>
            <w:noWrap/>
            <w:vAlign w:val="bottom"/>
            <w:hideMark/>
          </w:tcPr>
          <w:p w14:paraId="7F34B432" w14:textId="0D1B13A7"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.90</w:t>
            </w:r>
          </w:p>
        </w:tc>
        <w:tc>
          <w:tcPr>
            <w:tcW w:w="425" w:type="pct"/>
            <w:tcBorders>
              <w:top w:val="nil"/>
              <w:left w:val="nil"/>
              <w:bottom w:val="single" w:sz="4" w:space="0" w:color="auto"/>
              <w:right w:val="nil"/>
            </w:tcBorders>
            <w:shd w:val="clear" w:color="auto" w:fill="auto"/>
            <w:noWrap/>
            <w:vAlign w:val="bottom"/>
            <w:hideMark/>
          </w:tcPr>
          <w:p w14:paraId="23F1CE36" w14:textId="043ECA8B"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&lt; .001</w:t>
            </w:r>
          </w:p>
        </w:tc>
      </w:tr>
      <w:tr w:rsidR="006332D1" w:rsidRPr="00067B9C" w14:paraId="3962CB02" w14:textId="77777777" w:rsidTr="00067B9C">
        <w:trPr>
          <w:trHeight w:val="227"/>
        </w:trPr>
        <w:tc>
          <w:tcPr>
            <w:tcW w:w="1363" w:type="pct"/>
            <w:tcBorders>
              <w:top w:val="nil"/>
              <w:left w:val="nil"/>
              <w:bottom w:val="nil"/>
              <w:right w:val="nil"/>
            </w:tcBorders>
            <w:shd w:val="clear" w:color="auto" w:fill="auto"/>
            <w:noWrap/>
            <w:vAlign w:val="bottom"/>
            <w:hideMark/>
          </w:tcPr>
          <w:p w14:paraId="6396A4AC"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proofErr w:type="spellStart"/>
            <w:r w:rsidRPr="00067B9C">
              <w:rPr>
                <w:rFonts w:eastAsia="Times New Roman" w:cs="Times New Roman"/>
                <w:color w:val="000000"/>
                <w:sz w:val="20"/>
                <w:szCs w:val="20"/>
                <w:lang w:val="de-DE" w:eastAsia="de-DE"/>
              </w:rPr>
              <w:t>ΔFear</w:t>
            </w:r>
            <w:proofErr w:type="spellEnd"/>
            <w:r w:rsidRPr="00067B9C">
              <w:rPr>
                <w:rFonts w:eastAsia="Times New Roman" w:cs="Times New Roman"/>
                <w:color w:val="000000"/>
                <w:sz w:val="20"/>
                <w:szCs w:val="20"/>
                <w:lang w:val="de-DE" w:eastAsia="de-DE"/>
              </w:rPr>
              <w:t xml:space="preserve"> </w:t>
            </w:r>
            <w:proofErr w:type="spellStart"/>
            <w:r w:rsidRPr="00067B9C">
              <w:rPr>
                <w:rFonts w:eastAsia="Times New Roman" w:cs="Times New Roman"/>
                <w:color w:val="000000"/>
                <w:sz w:val="20"/>
                <w:szCs w:val="20"/>
                <w:lang w:val="de-DE" w:eastAsia="de-DE"/>
              </w:rPr>
              <w:t>of</w:t>
            </w:r>
            <w:proofErr w:type="spellEnd"/>
            <w:r w:rsidRPr="00067B9C">
              <w:rPr>
                <w:rFonts w:eastAsia="Times New Roman" w:cs="Times New Roman"/>
                <w:color w:val="000000"/>
                <w:sz w:val="20"/>
                <w:szCs w:val="20"/>
                <w:lang w:val="de-DE" w:eastAsia="de-DE"/>
              </w:rPr>
              <w:t xml:space="preserve"> </w:t>
            </w:r>
            <w:proofErr w:type="spellStart"/>
            <w:r w:rsidRPr="00067B9C">
              <w:rPr>
                <w:rFonts w:eastAsia="Times New Roman" w:cs="Times New Roman"/>
                <w:color w:val="000000"/>
                <w:sz w:val="20"/>
                <w:szCs w:val="20"/>
                <w:lang w:val="de-DE" w:eastAsia="de-DE"/>
              </w:rPr>
              <w:t>Failure</w:t>
            </w:r>
            <w:proofErr w:type="spellEnd"/>
          </w:p>
        </w:tc>
        <w:tc>
          <w:tcPr>
            <w:tcW w:w="1363" w:type="pct"/>
            <w:tcBorders>
              <w:top w:val="nil"/>
              <w:left w:val="nil"/>
              <w:bottom w:val="nil"/>
              <w:right w:val="nil"/>
            </w:tcBorders>
            <w:shd w:val="clear" w:color="auto" w:fill="auto"/>
            <w:noWrap/>
            <w:vAlign w:val="bottom"/>
            <w:hideMark/>
          </w:tcPr>
          <w:p w14:paraId="253841AA"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7A3BCECD" w14:textId="54B97F92"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-0.08</w:t>
            </w:r>
          </w:p>
        </w:tc>
        <w:tc>
          <w:tcPr>
            <w:tcW w:w="314" w:type="pct"/>
            <w:tcBorders>
              <w:top w:val="nil"/>
              <w:left w:val="nil"/>
              <w:bottom w:val="nil"/>
              <w:right w:val="nil"/>
            </w:tcBorders>
            <w:shd w:val="clear" w:color="auto" w:fill="auto"/>
            <w:noWrap/>
            <w:vAlign w:val="bottom"/>
            <w:hideMark/>
          </w:tcPr>
          <w:p w14:paraId="63798994" w14:textId="597EFF03"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0.06</w:t>
            </w:r>
          </w:p>
        </w:tc>
        <w:tc>
          <w:tcPr>
            <w:tcW w:w="457" w:type="pct"/>
            <w:tcBorders>
              <w:top w:val="nil"/>
              <w:left w:val="nil"/>
              <w:bottom w:val="nil"/>
              <w:right w:val="nil"/>
            </w:tcBorders>
            <w:shd w:val="clear" w:color="auto" w:fill="auto"/>
            <w:noWrap/>
            <w:vAlign w:val="bottom"/>
            <w:hideMark/>
          </w:tcPr>
          <w:p w14:paraId="489FDD63" w14:textId="2F8E5769"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-0.20</w:t>
            </w:r>
          </w:p>
        </w:tc>
        <w:tc>
          <w:tcPr>
            <w:tcW w:w="427" w:type="pct"/>
            <w:tcBorders>
              <w:top w:val="nil"/>
              <w:left w:val="nil"/>
              <w:bottom w:val="nil"/>
              <w:right w:val="nil"/>
            </w:tcBorders>
            <w:shd w:val="clear" w:color="auto" w:fill="auto"/>
            <w:noWrap/>
            <w:vAlign w:val="bottom"/>
            <w:hideMark/>
          </w:tcPr>
          <w:p w14:paraId="37FD0B03" w14:textId="07EC8E04"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0.03</w:t>
            </w:r>
          </w:p>
        </w:tc>
        <w:tc>
          <w:tcPr>
            <w:tcW w:w="292" w:type="pct"/>
            <w:tcBorders>
              <w:top w:val="nil"/>
              <w:left w:val="nil"/>
              <w:bottom w:val="nil"/>
              <w:right w:val="nil"/>
            </w:tcBorders>
            <w:shd w:val="clear" w:color="auto" w:fill="auto"/>
            <w:noWrap/>
            <w:vAlign w:val="bottom"/>
            <w:hideMark/>
          </w:tcPr>
          <w:p w14:paraId="019C4916" w14:textId="398DD9BA"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-.11</w:t>
            </w:r>
          </w:p>
        </w:tc>
        <w:tc>
          <w:tcPr>
            <w:tcW w:w="425" w:type="pct"/>
            <w:tcBorders>
              <w:top w:val="nil"/>
              <w:left w:val="nil"/>
              <w:bottom w:val="nil"/>
              <w:right w:val="nil"/>
            </w:tcBorders>
            <w:shd w:val="clear" w:color="auto" w:fill="auto"/>
            <w:noWrap/>
            <w:vAlign w:val="bottom"/>
            <w:hideMark/>
          </w:tcPr>
          <w:p w14:paraId="63AC800C" w14:textId="565523E2"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.169</w:t>
            </w:r>
          </w:p>
        </w:tc>
      </w:tr>
      <w:tr w:rsidR="006332D1" w:rsidRPr="00067B9C" w14:paraId="2D20C973" w14:textId="77777777" w:rsidTr="00067B9C">
        <w:trPr>
          <w:trHeight w:val="227"/>
        </w:trPr>
        <w:tc>
          <w:tcPr>
            <w:tcW w:w="1363" w:type="pct"/>
            <w:tcBorders>
              <w:top w:val="nil"/>
              <w:left w:val="nil"/>
              <w:bottom w:val="nil"/>
              <w:right w:val="nil"/>
            </w:tcBorders>
            <w:shd w:val="clear" w:color="auto" w:fill="auto"/>
            <w:noWrap/>
            <w:vAlign w:val="bottom"/>
            <w:hideMark/>
          </w:tcPr>
          <w:p w14:paraId="1E12E245"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557F4309"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0E3BA589" w14:textId="29EEF1A4"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0.02</w:t>
            </w:r>
          </w:p>
        </w:tc>
        <w:tc>
          <w:tcPr>
            <w:tcW w:w="314" w:type="pct"/>
            <w:tcBorders>
              <w:top w:val="nil"/>
              <w:left w:val="nil"/>
              <w:bottom w:val="nil"/>
              <w:right w:val="nil"/>
            </w:tcBorders>
            <w:shd w:val="clear" w:color="auto" w:fill="auto"/>
            <w:noWrap/>
            <w:vAlign w:val="bottom"/>
            <w:hideMark/>
          </w:tcPr>
          <w:p w14:paraId="214A3683" w14:textId="25669AD8"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0.07</w:t>
            </w:r>
          </w:p>
        </w:tc>
        <w:tc>
          <w:tcPr>
            <w:tcW w:w="457" w:type="pct"/>
            <w:tcBorders>
              <w:top w:val="nil"/>
              <w:left w:val="nil"/>
              <w:bottom w:val="nil"/>
              <w:right w:val="nil"/>
            </w:tcBorders>
            <w:shd w:val="clear" w:color="auto" w:fill="auto"/>
            <w:noWrap/>
            <w:vAlign w:val="bottom"/>
            <w:hideMark/>
          </w:tcPr>
          <w:p w14:paraId="371A0CD7" w14:textId="30E68F1A"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-0.10</w:t>
            </w:r>
          </w:p>
        </w:tc>
        <w:tc>
          <w:tcPr>
            <w:tcW w:w="427" w:type="pct"/>
            <w:tcBorders>
              <w:top w:val="nil"/>
              <w:left w:val="nil"/>
              <w:bottom w:val="nil"/>
              <w:right w:val="nil"/>
            </w:tcBorders>
            <w:shd w:val="clear" w:color="auto" w:fill="auto"/>
            <w:noWrap/>
            <w:vAlign w:val="bottom"/>
            <w:hideMark/>
          </w:tcPr>
          <w:p w14:paraId="7D6B785B" w14:textId="37408D4D"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0.15</w:t>
            </w:r>
          </w:p>
        </w:tc>
        <w:tc>
          <w:tcPr>
            <w:tcW w:w="292" w:type="pct"/>
            <w:tcBorders>
              <w:top w:val="nil"/>
              <w:left w:val="nil"/>
              <w:bottom w:val="nil"/>
              <w:right w:val="nil"/>
            </w:tcBorders>
            <w:shd w:val="clear" w:color="auto" w:fill="auto"/>
            <w:noWrap/>
            <w:vAlign w:val="bottom"/>
            <w:hideMark/>
          </w:tcPr>
          <w:p w14:paraId="1EF53C9D" w14:textId="4B908B1E"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.03</w:t>
            </w:r>
          </w:p>
        </w:tc>
        <w:tc>
          <w:tcPr>
            <w:tcW w:w="425" w:type="pct"/>
            <w:tcBorders>
              <w:top w:val="nil"/>
              <w:left w:val="nil"/>
              <w:bottom w:val="nil"/>
              <w:right w:val="nil"/>
            </w:tcBorders>
            <w:shd w:val="clear" w:color="auto" w:fill="auto"/>
            <w:noWrap/>
            <w:vAlign w:val="bottom"/>
            <w:hideMark/>
          </w:tcPr>
          <w:p w14:paraId="412308C2" w14:textId="4465B68A"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.706</w:t>
            </w:r>
          </w:p>
        </w:tc>
      </w:tr>
      <w:tr w:rsidR="006332D1" w:rsidRPr="00067B9C" w14:paraId="04BCF1ED" w14:textId="77777777" w:rsidTr="00067B9C">
        <w:trPr>
          <w:trHeight w:val="227"/>
        </w:trPr>
        <w:tc>
          <w:tcPr>
            <w:tcW w:w="1363" w:type="pct"/>
            <w:tcBorders>
              <w:top w:val="nil"/>
              <w:left w:val="nil"/>
              <w:bottom w:val="nil"/>
              <w:right w:val="nil"/>
            </w:tcBorders>
            <w:shd w:val="clear" w:color="auto" w:fill="auto"/>
            <w:noWrap/>
            <w:vAlign w:val="bottom"/>
            <w:hideMark/>
          </w:tcPr>
          <w:p w14:paraId="5DDD1A51"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06477197"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7DDD715D" w14:textId="03D27F16"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0.03</w:t>
            </w:r>
          </w:p>
        </w:tc>
        <w:tc>
          <w:tcPr>
            <w:tcW w:w="314" w:type="pct"/>
            <w:tcBorders>
              <w:top w:val="nil"/>
              <w:left w:val="nil"/>
              <w:bottom w:val="nil"/>
              <w:right w:val="nil"/>
            </w:tcBorders>
            <w:shd w:val="clear" w:color="auto" w:fill="auto"/>
            <w:noWrap/>
            <w:vAlign w:val="bottom"/>
            <w:hideMark/>
          </w:tcPr>
          <w:p w14:paraId="3352EFE0" w14:textId="79B43D0C"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0.04</w:t>
            </w:r>
          </w:p>
        </w:tc>
        <w:tc>
          <w:tcPr>
            <w:tcW w:w="457" w:type="pct"/>
            <w:tcBorders>
              <w:top w:val="nil"/>
              <w:left w:val="nil"/>
              <w:bottom w:val="nil"/>
              <w:right w:val="nil"/>
            </w:tcBorders>
            <w:shd w:val="clear" w:color="auto" w:fill="auto"/>
            <w:noWrap/>
            <w:vAlign w:val="bottom"/>
            <w:hideMark/>
          </w:tcPr>
          <w:p w14:paraId="0FC93E38" w14:textId="417A67F6"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-0.04</w:t>
            </w:r>
          </w:p>
        </w:tc>
        <w:tc>
          <w:tcPr>
            <w:tcW w:w="427" w:type="pct"/>
            <w:tcBorders>
              <w:top w:val="nil"/>
              <w:left w:val="nil"/>
              <w:bottom w:val="nil"/>
              <w:right w:val="nil"/>
            </w:tcBorders>
            <w:shd w:val="clear" w:color="auto" w:fill="auto"/>
            <w:noWrap/>
            <w:vAlign w:val="bottom"/>
            <w:hideMark/>
          </w:tcPr>
          <w:p w14:paraId="366495A7" w14:textId="7FA4A3B4"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0.11</w:t>
            </w:r>
          </w:p>
        </w:tc>
        <w:tc>
          <w:tcPr>
            <w:tcW w:w="292" w:type="pct"/>
            <w:tcBorders>
              <w:top w:val="nil"/>
              <w:left w:val="nil"/>
              <w:bottom w:val="nil"/>
              <w:right w:val="nil"/>
            </w:tcBorders>
            <w:shd w:val="clear" w:color="auto" w:fill="auto"/>
            <w:noWrap/>
            <w:vAlign w:val="bottom"/>
            <w:hideMark/>
          </w:tcPr>
          <w:p w14:paraId="4BCE010F" w14:textId="4976662D"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.06</w:t>
            </w:r>
          </w:p>
        </w:tc>
        <w:tc>
          <w:tcPr>
            <w:tcW w:w="425" w:type="pct"/>
            <w:tcBorders>
              <w:top w:val="nil"/>
              <w:left w:val="nil"/>
              <w:bottom w:val="nil"/>
              <w:right w:val="nil"/>
            </w:tcBorders>
            <w:shd w:val="clear" w:color="auto" w:fill="auto"/>
            <w:noWrap/>
            <w:vAlign w:val="bottom"/>
            <w:hideMark/>
          </w:tcPr>
          <w:p w14:paraId="390B6AAD" w14:textId="097C82D5"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.351</w:t>
            </w:r>
          </w:p>
        </w:tc>
      </w:tr>
      <w:tr w:rsidR="006332D1" w:rsidRPr="00067B9C" w14:paraId="069E0A54" w14:textId="77777777" w:rsidTr="00067B9C">
        <w:trPr>
          <w:trHeight w:val="227"/>
        </w:trPr>
        <w:tc>
          <w:tcPr>
            <w:tcW w:w="1363" w:type="pct"/>
            <w:tcBorders>
              <w:top w:val="nil"/>
              <w:left w:val="nil"/>
              <w:bottom w:val="nil"/>
              <w:right w:val="nil"/>
            </w:tcBorders>
            <w:shd w:val="clear" w:color="auto" w:fill="auto"/>
            <w:noWrap/>
            <w:vAlign w:val="bottom"/>
            <w:hideMark/>
          </w:tcPr>
          <w:p w14:paraId="5F99CB9D"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2A2540EB"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 xml:space="preserve">Hope for </w:t>
            </w:r>
            <w:proofErr w:type="spellStart"/>
            <w:r w:rsidRPr="00067B9C">
              <w:rPr>
                <w:rFonts w:eastAsia="Times New Roman" w:cs="Times New Roman"/>
                <w:b/>
                <w:bCs/>
                <w:color w:val="000000"/>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72384D03" w14:textId="74E10EC1"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0.20</w:t>
            </w:r>
          </w:p>
        </w:tc>
        <w:tc>
          <w:tcPr>
            <w:tcW w:w="314" w:type="pct"/>
            <w:tcBorders>
              <w:top w:val="nil"/>
              <w:left w:val="nil"/>
              <w:bottom w:val="nil"/>
              <w:right w:val="nil"/>
            </w:tcBorders>
            <w:shd w:val="clear" w:color="auto" w:fill="auto"/>
            <w:noWrap/>
            <w:vAlign w:val="bottom"/>
            <w:hideMark/>
          </w:tcPr>
          <w:p w14:paraId="74EF5D87" w14:textId="1199416A"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0.08</w:t>
            </w:r>
          </w:p>
        </w:tc>
        <w:tc>
          <w:tcPr>
            <w:tcW w:w="457" w:type="pct"/>
            <w:tcBorders>
              <w:top w:val="nil"/>
              <w:left w:val="nil"/>
              <w:bottom w:val="nil"/>
              <w:right w:val="nil"/>
            </w:tcBorders>
            <w:shd w:val="clear" w:color="auto" w:fill="auto"/>
            <w:noWrap/>
            <w:vAlign w:val="bottom"/>
            <w:hideMark/>
          </w:tcPr>
          <w:p w14:paraId="1DE4048C" w14:textId="2734C888"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0.05</w:t>
            </w:r>
          </w:p>
        </w:tc>
        <w:tc>
          <w:tcPr>
            <w:tcW w:w="427" w:type="pct"/>
            <w:tcBorders>
              <w:top w:val="nil"/>
              <w:left w:val="nil"/>
              <w:bottom w:val="nil"/>
              <w:right w:val="nil"/>
            </w:tcBorders>
            <w:shd w:val="clear" w:color="auto" w:fill="auto"/>
            <w:noWrap/>
            <w:vAlign w:val="bottom"/>
            <w:hideMark/>
          </w:tcPr>
          <w:p w14:paraId="4F8F361E" w14:textId="5B6B8BEC"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0.36</w:t>
            </w:r>
          </w:p>
        </w:tc>
        <w:tc>
          <w:tcPr>
            <w:tcW w:w="292" w:type="pct"/>
            <w:tcBorders>
              <w:top w:val="nil"/>
              <w:left w:val="nil"/>
              <w:bottom w:val="nil"/>
              <w:right w:val="nil"/>
            </w:tcBorders>
            <w:shd w:val="clear" w:color="auto" w:fill="auto"/>
            <w:noWrap/>
            <w:vAlign w:val="bottom"/>
            <w:hideMark/>
          </w:tcPr>
          <w:p w14:paraId="441BECC6" w14:textId="0744670B"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.25</w:t>
            </w:r>
          </w:p>
        </w:tc>
        <w:tc>
          <w:tcPr>
            <w:tcW w:w="425" w:type="pct"/>
            <w:tcBorders>
              <w:top w:val="nil"/>
              <w:left w:val="nil"/>
              <w:bottom w:val="nil"/>
              <w:right w:val="nil"/>
            </w:tcBorders>
            <w:shd w:val="clear" w:color="auto" w:fill="auto"/>
            <w:noWrap/>
            <w:vAlign w:val="bottom"/>
            <w:hideMark/>
          </w:tcPr>
          <w:p w14:paraId="7E573387" w14:textId="1C627D9E"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.010</w:t>
            </w:r>
          </w:p>
        </w:tc>
      </w:tr>
      <w:tr w:rsidR="006332D1" w:rsidRPr="00067B9C" w14:paraId="21D63D68" w14:textId="77777777" w:rsidTr="00067B9C">
        <w:trPr>
          <w:trHeight w:val="227"/>
        </w:trPr>
        <w:tc>
          <w:tcPr>
            <w:tcW w:w="1363" w:type="pct"/>
            <w:tcBorders>
              <w:top w:val="nil"/>
              <w:left w:val="nil"/>
              <w:bottom w:val="nil"/>
              <w:right w:val="nil"/>
            </w:tcBorders>
            <w:shd w:val="clear" w:color="auto" w:fill="auto"/>
            <w:noWrap/>
            <w:vAlign w:val="bottom"/>
            <w:hideMark/>
          </w:tcPr>
          <w:p w14:paraId="77FEE5FE" w14:textId="77777777" w:rsidR="006332D1" w:rsidRPr="00067B9C" w:rsidRDefault="006332D1" w:rsidP="006332D1">
            <w:pPr>
              <w:spacing w:before="0" w:after="0" w:line="240" w:lineRule="auto"/>
              <w:jc w:val="right"/>
              <w:rPr>
                <w:rFonts w:eastAsia="Times New Roman" w:cs="Times New Roman"/>
                <w:color w:val="000000"/>
                <w:sz w:val="20"/>
                <w:szCs w:val="20"/>
                <w:lang w:val="de-DE" w:eastAsia="de-DE"/>
              </w:rPr>
            </w:pPr>
          </w:p>
        </w:tc>
        <w:tc>
          <w:tcPr>
            <w:tcW w:w="1363" w:type="pct"/>
            <w:tcBorders>
              <w:top w:val="nil"/>
              <w:left w:val="nil"/>
              <w:bottom w:val="nil"/>
              <w:right w:val="nil"/>
            </w:tcBorders>
            <w:shd w:val="clear" w:color="auto" w:fill="auto"/>
            <w:noWrap/>
            <w:vAlign w:val="bottom"/>
            <w:hideMark/>
          </w:tcPr>
          <w:p w14:paraId="08CA4B4C"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 xml:space="preserve">Fear </w:t>
            </w:r>
            <w:proofErr w:type="spellStart"/>
            <w:r w:rsidRPr="00067B9C">
              <w:rPr>
                <w:rFonts w:eastAsia="Times New Roman" w:cs="Times New Roman"/>
                <w:b/>
                <w:bCs/>
                <w:color w:val="000000"/>
                <w:sz w:val="20"/>
                <w:szCs w:val="20"/>
                <w:lang w:val="de-DE" w:eastAsia="de-DE"/>
              </w:rPr>
              <w:t>of</w:t>
            </w:r>
            <w:proofErr w:type="spellEnd"/>
            <w:r w:rsidRPr="00067B9C">
              <w:rPr>
                <w:rFonts w:eastAsia="Times New Roman" w:cs="Times New Roman"/>
                <w:b/>
                <w:bCs/>
                <w:color w:val="000000"/>
                <w:sz w:val="20"/>
                <w:szCs w:val="20"/>
                <w:lang w:val="de-DE" w:eastAsia="de-DE"/>
              </w:rPr>
              <w:t xml:space="preserve"> </w:t>
            </w:r>
            <w:proofErr w:type="spellStart"/>
            <w:r w:rsidRPr="00067B9C">
              <w:rPr>
                <w:rFonts w:eastAsia="Times New Roman" w:cs="Times New Roman"/>
                <w:b/>
                <w:bCs/>
                <w:color w:val="000000"/>
                <w:sz w:val="20"/>
                <w:szCs w:val="20"/>
                <w:lang w:val="de-DE" w:eastAsia="de-DE"/>
              </w:rPr>
              <w:t>Failure</w:t>
            </w:r>
            <w:proofErr w:type="spellEnd"/>
            <w:r w:rsidRPr="00067B9C">
              <w:rPr>
                <w:rFonts w:eastAsia="Times New Roman" w:cs="Times New Roman"/>
                <w:b/>
                <w:bCs/>
                <w:color w:val="000000"/>
                <w:sz w:val="20"/>
                <w:szCs w:val="20"/>
                <w:lang w:val="de-DE" w:eastAsia="de-DE"/>
              </w:rPr>
              <w:t>*</w:t>
            </w:r>
          </w:p>
        </w:tc>
        <w:tc>
          <w:tcPr>
            <w:tcW w:w="359" w:type="pct"/>
            <w:tcBorders>
              <w:top w:val="nil"/>
              <w:left w:val="nil"/>
              <w:bottom w:val="nil"/>
              <w:right w:val="nil"/>
            </w:tcBorders>
            <w:shd w:val="clear" w:color="auto" w:fill="auto"/>
            <w:noWrap/>
            <w:vAlign w:val="bottom"/>
            <w:hideMark/>
          </w:tcPr>
          <w:p w14:paraId="53B74633" w14:textId="21B2577F"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-0.22</w:t>
            </w:r>
          </w:p>
        </w:tc>
        <w:tc>
          <w:tcPr>
            <w:tcW w:w="314" w:type="pct"/>
            <w:tcBorders>
              <w:top w:val="nil"/>
              <w:left w:val="nil"/>
              <w:bottom w:val="nil"/>
              <w:right w:val="nil"/>
            </w:tcBorders>
            <w:shd w:val="clear" w:color="auto" w:fill="auto"/>
            <w:noWrap/>
            <w:vAlign w:val="bottom"/>
            <w:hideMark/>
          </w:tcPr>
          <w:p w14:paraId="390CF715" w14:textId="350D46EE"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0.07</w:t>
            </w:r>
          </w:p>
        </w:tc>
        <w:tc>
          <w:tcPr>
            <w:tcW w:w="457" w:type="pct"/>
            <w:tcBorders>
              <w:top w:val="nil"/>
              <w:left w:val="nil"/>
              <w:bottom w:val="nil"/>
              <w:right w:val="nil"/>
            </w:tcBorders>
            <w:shd w:val="clear" w:color="auto" w:fill="auto"/>
            <w:noWrap/>
            <w:vAlign w:val="bottom"/>
            <w:hideMark/>
          </w:tcPr>
          <w:p w14:paraId="416FB154" w14:textId="5CBDCD67"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-0.35</w:t>
            </w:r>
          </w:p>
        </w:tc>
        <w:tc>
          <w:tcPr>
            <w:tcW w:w="427" w:type="pct"/>
            <w:tcBorders>
              <w:top w:val="nil"/>
              <w:left w:val="nil"/>
              <w:bottom w:val="nil"/>
              <w:right w:val="nil"/>
            </w:tcBorders>
            <w:shd w:val="clear" w:color="auto" w:fill="auto"/>
            <w:noWrap/>
            <w:vAlign w:val="bottom"/>
            <w:hideMark/>
          </w:tcPr>
          <w:p w14:paraId="74F2AF0A" w14:textId="0E1052F1"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-0.08</w:t>
            </w:r>
          </w:p>
        </w:tc>
        <w:tc>
          <w:tcPr>
            <w:tcW w:w="292" w:type="pct"/>
            <w:tcBorders>
              <w:top w:val="nil"/>
              <w:left w:val="nil"/>
              <w:bottom w:val="nil"/>
              <w:right w:val="nil"/>
            </w:tcBorders>
            <w:shd w:val="clear" w:color="auto" w:fill="auto"/>
            <w:noWrap/>
            <w:vAlign w:val="bottom"/>
            <w:hideMark/>
          </w:tcPr>
          <w:p w14:paraId="1D32166F" w14:textId="00F923E8"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-.28</w:t>
            </w:r>
          </w:p>
        </w:tc>
        <w:tc>
          <w:tcPr>
            <w:tcW w:w="425" w:type="pct"/>
            <w:tcBorders>
              <w:top w:val="nil"/>
              <w:left w:val="nil"/>
              <w:bottom w:val="nil"/>
              <w:right w:val="nil"/>
            </w:tcBorders>
            <w:shd w:val="clear" w:color="auto" w:fill="auto"/>
            <w:noWrap/>
            <w:vAlign w:val="bottom"/>
            <w:hideMark/>
          </w:tcPr>
          <w:p w14:paraId="25936749" w14:textId="57FB4956"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.001</w:t>
            </w:r>
          </w:p>
        </w:tc>
      </w:tr>
      <w:tr w:rsidR="006332D1" w:rsidRPr="00067B9C" w14:paraId="676CF46D"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32FE7B53"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67CDEFFF"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627D0976" w14:textId="57861BD5"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-0.14</w:t>
            </w:r>
          </w:p>
        </w:tc>
        <w:tc>
          <w:tcPr>
            <w:tcW w:w="314" w:type="pct"/>
            <w:tcBorders>
              <w:top w:val="nil"/>
              <w:left w:val="nil"/>
              <w:bottom w:val="single" w:sz="4" w:space="0" w:color="auto"/>
              <w:right w:val="nil"/>
            </w:tcBorders>
            <w:shd w:val="clear" w:color="auto" w:fill="auto"/>
            <w:noWrap/>
            <w:vAlign w:val="bottom"/>
            <w:hideMark/>
          </w:tcPr>
          <w:p w14:paraId="71E0EF6C" w14:textId="7FB6EFAA"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0.06</w:t>
            </w:r>
          </w:p>
        </w:tc>
        <w:tc>
          <w:tcPr>
            <w:tcW w:w="457" w:type="pct"/>
            <w:tcBorders>
              <w:top w:val="nil"/>
              <w:left w:val="nil"/>
              <w:bottom w:val="single" w:sz="4" w:space="0" w:color="auto"/>
              <w:right w:val="nil"/>
            </w:tcBorders>
            <w:shd w:val="clear" w:color="auto" w:fill="auto"/>
            <w:noWrap/>
            <w:vAlign w:val="bottom"/>
            <w:hideMark/>
          </w:tcPr>
          <w:p w14:paraId="5D4DF03A" w14:textId="567AF0FD"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-0.26</w:t>
            </w:r>
          </w:p>
        </w:tc>
        <w:tc>
          <w:tcPr>
            <w:tcW w:w="427" w:type="pct"/>
            <w:tcBorders>
              <w:top w:val="nil"/>
              <w:left w:val="nil"/>
              <w:bottom w:val="single" w:sz="4" w:space="0" w:color="auto"/>
              <w:right w:val="nil"/>
            </w:tcBorders>
            <w:shd w:val="clear" w:color="auto" w:fill="auto"/>
            <w:noWrap/>
            <w:vAlign w:val="bottom"/>
            <w:hideMark/>
          </w:tcPr>
          <w:p w14:paraId="1205D3CA" w14:textId="41F79F41"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-0.02</w:t>
            </w:r>
          </w:p>
        </w:tc>
        <w:tc>
          <w:tcPr>
            <w:tcW w:w="292" w:type="pct"/>
            <w:tcBorders>
              <w:top w:val="nil"/>
              <w:left w:val="nil"/>
              <w:bottom w:val="single" w:sz="4" w:space="0" w:color="auto"/>
              <w:right w:val="nil"/>
            </w:tcBorders>
            <w:shd w:val="clear" w:color="auto" w:fill="auto"/>
            <w:noWrap/>
            <w:vAlign w:val="bottom"/>
            <w:hideMark/>
          </w:tcPr>
          <w:p w14:paraId="049AA362" w14:textId="0A1E7F38"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-.28</w:t>
            </w:r>
          </w:p>
        </w:tc>
        <w:tc>
          <w:tcPr>
            <w:tcW w:w="425" w:type="pct"/>
            <w:tcBorders>
              <w:top w:val="nil"/>
              <w:left w:val="nil"/>
              <w:bottom w:val="single" w:sz="4" w:space="0" w:color="auto"/>
              <w:right w:val="nil"/>
            </w:tcBorders>
            <w:shd w:val="clear" w:color="auto" w:fill="auto"/>
            <w:noWrap/>
            <w:vAlign w:val="bottom"/>
            <w:hideMark/>
          </w:tcPr>
          <w:p w14:paraId="3B7AA684" w14:textId="4CE29A35"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.018</w:t>
            </w:r>
          </w:p>
        </w:tc>
      </w:tr>
      <w:tr w:rsidR="006332D1" w:rsidRPr="00067B9C" w14:paraId="609E19C1" w14:textId="77777777" w:rsidTr="00067B9C">
        <w:trPr>
          <w:trHeight w:val="227"/>
        </w:trPr>
        <w:tc>
          <w:tcPr>
            <w:tcW w:w="1363" w:type="pct"/>
            <w:tcBorders>
              <w:top w:val="nil"/>
              <w:left w:val="nil"/>
              <w:bottom w:val="nil"/>
              <w:right w:val="nil"/>
            </w:tcBorders>
            <w:shd w:val="clear" w:color="auto" w:fill="auto"/>
            <w:noWrap/>
            <w:vAlign w:val="bottom"/>
            <w:hideMark/>
          </w:tcPr>
          <w:p w14:paraId="59E9DFB9"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proofErr w:type="spellStart"/>
            <w:r w:rsidRPr="00067B9C">
              <w:rPr>
                <w:rFonts w:eastAsia="Times New Roman" w:cs="Times New Roman"/>
                <w:color w:val="000000"/>
                <w:sz w:val="20"/>
                <w:szCs w:val="20"/>
                <w:lang w:val="de-DE" w:eastAsia="de-DE"/>
              </w:rPr>
              <w:t>ΔNeed</w:t>
            </w:r>
            <w:proofErr w:type="spellEnd"/>
            <w:r w:rsidRPr="00067B9C">
              <w:rPr>
                <w:rFonts w:eastAsia="Times New Roman" w:cs="Times New Roman"/>
                <w:color w:val="000000"/>
                <w:sz w:val="20"/>
                <w:szCs w:val="20"/>
                <w:lang w:val="de-DE" w:eastAsia="de-DE"/>
              </w:rPr>
              <w:t xml:space="preserve"> for Cognition</w:t>
            </w:r>
          </w:p>
        </w:tc>
        <w:tc>
          <w:tcPr>
            <w:tcW w:w="1363" w:type="pct"/>
            <w:tcBorders>
              <w:top w:val="nil"/>
              <w:left w:val="nil"/>
              <w:bottom w:val="nil"/>
              <w:right w:val="nil"/>
            </w:tcBorders>
            <w:shd w:val="clear" w:color="auto" w:fill="auto"/>
            <w:noWrap/>
            <w:vAlign w:val="bottom"/>
            <w:hideMark/>
          </w:tcPr>
          <w:p w14:paraId="7C38AC26"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253115E2" w14:textId="171536A0"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0.19</w:t>
            </w:r>
          </w:p>
        </w:tc>
        <w:tc>
          <w:tcPr>
            <w:tcW w:w="314" w:type="pct"/>
            <w:tcBorders>
              <w:top w:val="nil"/>
              <w:left w:val="nil"/>
              <w:bottom w:val="nil"/>
              <w:right w:val="nil"/>
            </w:tcBorders>
            <w:shd w:val="clear" w:color="auto" w:fill="auto"/>
            <w:noWrap/>
            <w:vAlign w:val="bottom"/>
            <w:hideMark/>
          </w:tcPr>
          <w:p w14:paraId="67213E1D" w14:textId="7F89D7FF"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0.05</w:t>
            </w:r>
          </w:p>
        </w:tc>
        <w:tc>
          <w:tcPr>
            <w:tcW w:w="457" w:type="pct"/>
            <w:tcBorders>
              <w:top w:val="nil"/>
              <w:left w:val="nil"/>
              <w:bottom w:val="nil"/>
              <w:right w:val="nil"/>
            </w:tcBorders>
            <w:shd w:val="clear" w:color="auto" w:fill="auto"/>
            <w:noWrap/>
            <w:vAlign w:val="bottom"/>
            <w:hideMark/>
          </w:tcPr>
          <w:p w14:paraId="0158D587" w14:textId="66561BB6"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0.09</w:t>
            </w:r>
          </w:p>
        </w:tc>
        <w:tc>
          <w:tcPr>
            <w:tcW w:w="427" w:type="pct"/>
            <w:tcBorders>
              <w:top w:val="nil"/>
              <w:left w:val="nil"/>
              <w:bottom w:val="nil"/>
              <w:right w:val="nil"/>
            </w:tcBorders>
            <w:shd w:val="clear" w:color="auto" w:fill="auto"/>
            <w:noWrap/>
            <w:vAlign w:val="bottom"/>
            <w:hideMark/>
          </w:tcPr>
          <w:p w14:paraId="48043A3D" w14:textId="7FC90913"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0.29</w:t>
            </w:r>
          </w:p>
        </w:tc>
        <w:tc>
          <w:tcPr>
            <w:tcW w:w="292" w:type="pct"/>
            <w:tcBorders>
              <w:top w:val="nil"/>
              <w:left w:val="nil"/>
              <w:bottom w:val="nil"/>
              <w:right w:val="nil"/>
            </w:tcBorders>
            <w:shd w:val="clear" w:color="auto" w:fill="auto"/>
            <w:noWrap/>
            <w:vAlign w:val="bottom"/>
            <w:hideMark/>
          </w:tcPr>
          <w:p w14:paraId="653B17B7" w14:textId="41CDA03F"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.27</w:t>
            </w:r>
          </w:p>
        </w:tc>
        <w:tc>
          <w:tcPr>
            <w:tcW w:w="425" w:type="pct"/>
            <w:tcBorders>
              <w:top w:val="nil"/>
              <w:left w:val="nil"/>
              <w:bottom w:val="nil"/>
              <w:right w:val="nil"/>
            </w:tcBorders>
            <w:shd w:val="clear" w:color="auto" w:fill="auto"/>
            <w:noWrap/>
            <w:vAlign w:val="bottom"/>
            <w:hideMark/>
          </w:tcPr>
          <w:p w14:paraId="2709BFD1" w14:textId="1C8DBF33"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&lt; .001</w:t>
            </w:r>
          </w:p>
        </w:tc>
      </w:tr>
      <w:tr w:rsidR="006332D1" w:rsidRPr="00067B9C" w14:paraId="408BA183" w14:textId="77777777" w:rsidTr="00067B9C">
        <w:trPr>
          <w:trHeight w:val="227"/>
        </w:trPr>
        <w:tc>
          <w:tcPr>
            <w:tcW w:w="1363" w:type="pct"/>
            <w:tcBorders>
              <w:top w:val="nil"/>
              <w:left w:val="nil"/>
              <w:bottom w:val="nil"/>
              <w:right w:val="nil"/>
            </w:tcBorders>
            <w:shd w:val="clear" w:color="auto" w:fill="auto"/>
            <w:noWrap/>
            <w:vAlign w:val="bottom"/>
            <w:hideMark/>
          </w:tcPr>
          <w:p w14:paraId="2C4EF4BB" w14:textId="77777777" w:rsidR="006332D1" w:rsidRPr="00067B9C" w:rsidRDefault="006332D1" w:rsidP="006332D1">
            <w:pPr>
              <w:spacing w:before="0" w:after="0" w:line="240" w:lineRule="auto"/>
              <w:jc w:val="right"/>
              <w:rPr>
                <w:rFonts w:eastAsia="Times New Roman" w:cs="Times New Roman"/>
                <w:color w:val="000000"/>
                <w:sz w:val="20"/>
                <w:szCs w:val="20"/>
                <w:lang w:val="de-DE" w:eastAsia="de-DE"/>
              </w:rPr>
            </w:pPr>
          </w:p>
        </w:tc>
        <w:tc>
          <w:tcPr>
            <w:tcW w:w="1363" w:type="pct"/>
            <w:tcBorders>
              <w:top w:val="nil"/>
              <w:left w:val="nil"/>
              <w:bottom w:val="nil"/>
              <w:right w:val="nil"/>
            </w:tcBorders>
            <w:shd w:val="clear" w:color="auto" w:fill="auto"/>
            <w:noWrap/>
            <w:vAlign w:val="bottom"/>
            <w:hideMark/>
          </w:tcPr>
          <w:p w14:paraId="6C0F67D2"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260EE4D8" w14:textId="0AC030AA"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-0.13</w:t>
            </w:r>
          </w:p>
        </w:tc>
        <w:tc>
          <w:tcPr>
            <w:tcW w:w="314" w:type="pct"/>
            <w:tcBorders>
              <w:top w:val="nil"/>
              <w:left w:val="nil"/>
              <w:bottom w:val="nil"/>
              <w:right w:val="nil"/>
            </w:tcBorders>
            <w:shd w:val="clear" w:color="auto" w:fill="auto"/>
            <w:noWrap/>
            <w:vAlign w:val="bottom"/>
            <w:hideMark/>
          </w:tcPr>
          <w:p w14:paraId="246DE832" w14:textId="494ADDB3"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0.06</w:t>
            </w:r>
          </w:p>
        </w:tc>
        <w:tc>
          <w:tcPr>
            <w:tcW w:w="457" w:type="pct"/>
            <w:tcBorders>
              <w:top w:val="nil"/>
              <w:left w:val="nil"/>
              <w:bottom w:val="nil"/>
              <w:right w:val="nil"/>
            </w:tcBorders>
            <w:shd w:val="clear" w:color="auto" w:fill="auto"/>
            <w:noWrap/>
            <w:vAlign w:val="bottom"/>
            <w:hideMark/>
          </w:tcPr>
          <w:p w14:paraId="277182B5" w14:textId="0EA307BF"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-0.25</w:t>
            </w:r>
          </w:p>
        </w:tc>
        <w:tc>
          <w:tcPr>
            <w:tcW w:w="427" w:type="pct"/>
            <w:tcBorders>
              <w:top w:val="nil"/>
              <w:left w:val="nil"/>
              <w:bottom w:val="nil"/>
              <w:right w:val="nil"/>
            </w:tcBorders>
            <w:shd w:val="clear" w:color="auto" w:fill="auto"/>
            <w:noWrap/>
            <w:vAlign w:val="bottom"/>
            <w:hideMark/>
          </w:tcPr>
          <w:p w14:paraId="48B02A9A" w14:textId="3228AF30"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-0.01</w:t>
            </w:r>
          </w:p>
        </w:tc>
        <w:tc>
          <w:tcPr>
            <w:tcW w:w="292" w:type="pct"/>
            <w:tcBorders>
              <w:top w:val="nil"/>
              <w:left w:val="nil"/>
              <w:bottom w:val="nil"/>
              <w:right w:val="nil"/>
            </w:tcBorders>
            <w:shd w:val="clear" w:color="auto" w:fill="auto"/>
            <w:noWrap/>
            <w:vAlign w:val="bottom"/>
            <w:hideMark/>
          </w:tcPr>
          <w:p w14:paraId="295F2F69" w14:textId="63126A69"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-.16</w:t>
            </w:r>
          </w:p>
        </w:tc>
        <w:tc>
          <w:tcPr>
            <w:tcW w:w="425" w:type="pct"/>
            <w:tcBorders>
              <w:top w:val="nil"/>
              <w:left w:val="nil"/>
              <w:bottom w:val="nil"/>
              <w:right w:val="nil"/>
            </w:tcBorders>
            <w:shd w:val="clear" w:color="auto" w:fill="auto"/>
            <w:noWrap/>
            <w:vAlign w:val="bottom"/>
            <w:hideMark/>
          </w:tcPr>
          <w:p w14:paraId="43AAA457" w14:textId="2A501162"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.039</w:t>
            </w:r>
          </w:p>
        </w:tc>
      </w:tr>
      <w:tr w:rsidR="006332D1" w:rsidRPr="00067B9C" w14:paraId="44F35C9A" w14:textId="77777777" w:rsidTr="00067B9C">
        <w:trPr>
          <w:trHeight w:val="227"/>
        </w:trPr>
        <w:tc>
          <w:tcPr>
            <w:tcW w:w="1363" w:type="pct"/>
            <w:tcBorders>
              <w:top w:val="nil"/>
              <w:left w:val="nil"/>
              <w:bottom w:val="nil"/>
              <w:right w:val="nil"/>
            </w:tcBorders>
            <w:shd w:val="clear" w:color="auto" w:fill="auto"/>
            <w:noWrap/>
            <w:vAlign w:val="bottom"/>
            <w:hideMark/>
          </w:tcPr>
          <w:p w14:paraId="47BFFBF3" w14:textId="77777777" w:rsidR="006332D1" w:rsidRPr="00067B9C" w:rsidRDefault="006332D1" w:rsidP="006332D1">
            <w:pPr>
              <w:spacing w:before="0" w:after="0" w:line="240" w:lineRule="auto"/>
              <w:jc w:val="right"/>
              <w:rPr>
                <w:rFonts w:eastAsia="Times New Roman" w:cs="Times New Roman"/>
                <w:color w:val="000000"/>
                <w:sz w:val="20"/>
                <w:szCs w:val="20"/>
                <w:lang w:val="de-DE" w:eastAsia="de-DE"/>
              </w:rPr>
            </w:pPr>
          </w:p>
        </w:tc>
        <w:tc>
          <w:tcPr>
            <w:tcW w:w="1363" w:type="pct"/>
            <w:tcBorders>
              <w:top w:val="nil"/>
              <w:left w:val="nil"/>
              <w:bottom w:val="nil"/>
              <w:right w:val="nil"/>
            </w:tcBorders>
            <w:shd w:val="clear" w:color="auto" w:fill="auto"/>
            <w:noWrap/>
            <w:vAlign w:val="bottom"/>
            <w:hideMark/>
          </w:tcPr>
          <w:p w14:paraId="2B317F8E"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24F7421B" w14:textId="0E9CC1B3"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-0.02</w:t>
            </w:r>
          </w:p>
        </w:tc>
        <w:tc>
          <w:tcPr>
            <w:tcW w:w="314" w:type="pct"/>
            <w:tcBorders>
              <w:top w:val="nil"/>
              <w:left w:val="nil"/>
              <w:bottom w:val="nil"/>
              <w:right w:val="nil"/>
            </w:tcBorders>
            <w:shd w:val="clear" w:color="auto" w:fill="auto"/>
            <w:noWrap/>
            <w:vAlign w:val="bottom"/>
            <w:hideMark/>
          </w:tcPr>
          <w:p w14:paraId="3CAFBF47" w14:textId="0B93DF26"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0.03</w:t>
            </w:r>
          </w:p>
        </w:tc>
        <w:tc>
          <w:tcPr>
            <w:tcW w:w="457" w:type="pct"/>
            <w:tcBorders>
              <w:top w:val="nil"/>
              <w:left w:val="nil"/>
              <w:bottom w:val="nil"/>
              <w:right w:val="nil"/>
            </w:tcBorders>
            <w:shd w:val="clear" w:color="auto" w:fill="auto"/>
            <w:noWrap/>
            <w:vAlign w:val="bottom"/>
            <w:hideMark/>
          </w:tcPr>
          <w:p w14:paraId="3D49ECD9" w14:textId="4E08D4C5"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-0.08</w:t>
            </w:r>
          </w:p>
        </w:tc>
        <w:tc>
          <w:tcPr>
            <w:tcW w:w="427" w:type="pct"/>
            <w:tcBorders>
              <w:top w:val="nil"/>
              <w:left w:val="nil"/>
              <w:bottom w:val="nil"/>
              <w:right w:val="nil"/>
            </w:tcBorders>
            <w:shd w:val="clear" w:color="auto" w:fill="auto"/>
            <w:noWrap/>
            <w:vAlign w:val="bottom"/>
            <w:hideMark/>
          </w:tcPr>
          <w:p w14:paraId="58100371" w14:textId="39667A72"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0.05</w:t>
            </w:r>
          </w:p>
        </w:tc>
        <w:tc>
          <w:tcPr>
            <w:tcW w:w="292" w:type="pct"/>
            <w:tcBorders>
              <w:top w:val="nil"/>
              <w:left w:val="nil"/>
              <w:bottom w:val="nil"/>
              <w:right w:val="nil"/>
            </w:tcBorders>
            <w:shd w:val="clear" w:color="auto" w:fill="auto"/>
            <w:noWrap/>
            <w:vAlign w:val="bottom"/>
            <w:hideMark/>
          </w:tcPr>
          <w:p w14:paraId="7960F23E" w14:textId="240122EB"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-.03</w:t>
            </w:r>
          </w:p>
        </w:tc>
        <w:tc>
          <w:tcPr>
            <w:tcW w:w="425" w:type="pct"/>
            <w:tcBorders>
              <w:top w:val="nil"/>
              <w:left w:val="nil"/>
              <w:bottom w:val="nil"/>
              <w:right w:val="nil"/>
            </w:tcBorders>
            <w:shd w:val="clear" w:color="auto" w:fill="auto"/>
            <w:noWrap/>
            <w:vAlign w:val="bottom"/>
            <w:hideMark/>
          </w:tcPr>
          <w:p w14:paraId="173A3FD1" w14:textId="15D57663"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.605</w:t>
            </w:r>
          </w:p>
        </w:tc>
      </w:tr>
      <w:tr w:rsidR="006332D1" w:rsidRPr="00067B9C" w14:paraId="00D4E462" w14:textId="77777777" w:rsidTr="00067B9C">
        <w:trPr>
          <w:trHeight w:val="227"/>
        </w:trPr>
        <w:tc>
          <w:tcPr>
            <w:tcW w:w="1363" w:type="pct"/>
            <w:tcBorders>
              <w:top w:val="nil"/>
              <w:left w:val="nil"/>
              <w:bottom w:val="nil"/>
              <w:right w:val="nil"/>
            </w:tcBorders>
            <w:shd w:val="clear" w:color="auto" w:fill="auto"/>
            <w:noWrap/>
            <w:vAlign w:val="bottom"/>
            <w:hideMark/>
          </w:tcPr>
          <w:p w14:paraId="47345B22"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3E99035D"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xml:space="preserve">Hope for </w:t>
            </w:r>
            <w:proofErr w:type="spellStart"/>
            <w:r w:rsidRPr="00067B9C">
              <w:rPr>
                <w:rFonts w:eastAsia="Times New Roman" w:cs="Times New Roman"/>
                <w:color w:val="000000"/>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0F22E2BA" w14:textId="552E5D8D"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-0.13</w:t>
            </w:r>
          </w:p>
        </w:tc>
        <w:tc>
          <w:tcPr>
            <w:tcW w:w="314" w:type="pct"/>
            <w:tcBorders>
              <w:top w:val="nil"/>
              <w:left w:val="nil"/>
              <w:bottom w:val="nil"/>
              <w:right w:val="nil"/>
            </w:tcBorders>
            <w:shd w:val="clear" w:color="auto" w:fill="auto"/>
            <w:noWrap/>
            <w:vAlign w:val="bottom"/>
            <w:hideMark/>
          </w:tcPr>
          <w:p w14:paraId="4860A82D" w14:textId="04656133"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0.08</w:t>
            </w:r>
          </w:p>
        </w:tc>
        <w:tc>
          <w:tcPr>
            <w:tcW w:w="457" w:type="pct"/>
            <w:tcBorders>
              <w:top w:val="nil"/>
              <w:left w:val="nil"/>
              <w:bottom w:val="nil"/>
              <w:right w:val="nil"/>
            </w:tcBorders>
            <w:shd w:val="clear" w:color="auto" w:fill="auto"/>
            <w:noWrap/>
            <w:vAlign w:val="bottom"/>
            <w:hideMark/>
          </w:tcPr>
          <w:p w14:paraId="3F209F70" w14:textId="20EDE217"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-0.29</w:t>
            </w:r>
          </w:p>
        </w:tc>
        <w:tc>
          <w:tcPr>
            <w:tcW w:w="427" w:type="pct"/>
            <w:tcBorders>
              <w:top w:val="nil"/>
              <w:left w:val="nil"/>
              <w:bottom w:val="nil"/>
              <w:right w:val="nil"/>
            </w:tcBorders>
            <w:shd w:val="clear" w:color="auto" w:fill="auto"/>
            <w:noWrap/>
            <w:vAlign w:val="bottom"/>
            <w:hideMark/>
          </w:tcPr>
          <w:p w14:paraId="61916467" w14:textId="7113FE6C"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0.02</w:t>
            </w:r>
          </w:p>
        </w:tc>
        <w:tc>
          <w:tcPr>
            <w:tcW w:w="292" w:type="pct"/>
            <w:tcBorders>
              <w:top w:val="nil"/>
              <w:left w:val="nil"/>
              <w:bottom w:val="nil"/>
              <w:right w:val="nil"/>
            </w:tcBorders>
            <w:shd w:val="clear" w:color="auto" w:fill="auto"/>
            <w:noWrap/>
            <w:vAlign w:val="bottom"/>
            <w:hideMark/>
          </w:tcPr>
          <w:p w14:paraId="21C59FA8" w14:textId="5740578E"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-.18</w:t>
            </w:r>
          </w:p>
        </w:tc>
        <w:tc>
          <w:tcPr>
            <w:tcW w:w="425" w:type="pct"/>
            <w:tcBorders>
              <w:top w:val="nil"/>
              <w:left w:val="nil"/>
              <w:bottom w:val="nil"/>
              <w:right w:val="nil"/>
            </w:tcBorders>
            <w:shd w:val="clear" w:color="auto" w:fill="auto"/>
            <w:noWrap/>
            <w:vAlign w:val="bottom"/>
            <w:hideMark/>
          </w:tcPr>
          <w:p w14:paraId="358ABA83" w14:textId="71DAD6C2" w:rsidR="006332D1" w:rsidRPr="00067B9C" w:rsidRDefault="006332D1" w:rsidP="006332D1">
            <w:pPr>
              <w:spacing w:before="0" w:after="0" w:line="240" w:lineRule="auto"/>
              <w:jc w:val="right"/>
              <w:rPr>
                <w:rFonts w:eastAsia="Times New Roman" w:cs="Times New Roman"/>
                <w:color w:val="000000"/>
                <w:sz w:val="20"/>
                <w:szCs w:val="20"/>
                <w:lang w:val="de-DE" w:eastAsia="de-DE"/>
              </w:rPr>
            </w:pPr>
            <w:r w:rsidRPr="006332D1">
              <w:rPr>
                <w:rFonts w:cs="Times New Roman"/>
                <w:color w:val="000000"/>
                <w:sz w:val="20"/>
                <w:szCs w:val="20"/>
              </w:rPr>
              <w:t>.088</w:t>
            </w:r>
          </w:p>
        </w:tc>
      </w:tr>
      <w:tr w:rsidR="006332D1" w:rsidRPr="00067B9C" w14:paraId="09889FA3" w14:textId="77777777" w:rsidTr="00067B9C">
        <w:trPr>
          <w:trHeight w:val="227"/>
        </w:trPr>
        <w:tc>
          <w:tcPr>
            <w:tcW w:w="1363" w:type="pct"/>
            <w:tcBorders>
              <w:top w:val="nil"/>
              <w:left w:val="nil"/>
              <w:bottom w:val="nil"/>
              <w:right w:val="nil"/>
            </w:tcBorders>
            <w:shd w:val="clear" w:color="auto" w:fill="auto"/>
            <w:noWrap/>
            <w:vAlign w:val="bottom"/>
            <w:hideMark/>
          </w:tcPr>
          <w:p w14:paraId="024A2B65" w14:textId="77777777" w:rsidR="006332D1" w:rsidRPr="00067B9C" w:rsidRDefault="006332D1" w:rsidP="006332D1">
            <w:pPr>
              <w:spacing w:before="0" w:after="0" w:line="240" w:lineRule="auto"/>
              <w:jc w:val="right"/>
              <w:rPr>
                <w:rFonts w:eastAsia="Times New Roman" w:cs="Times New Roman"/>
                <w:sz w:val="20"/>
                <w:szCs w:val="20"/>
                <w:lang w:val="de-DE" w:eastAsia="de-DE"/>
              </w:rPr>
            </w:pPr>
          </w:p>
        </w:tc>
        <w:tc>
          <w:tcPr>
            <w:tcW w:w="1363" w:type="pct"/>
            <w:tcBorders>
              <w:top w:val="nil"/>
              <w:left w:val="nil"/>
              <w:bottom w:val="nil"/>
              <w:right w:val="nil"/>
            </w:tcBorders>
            <w:shd w:val="clear" w:color="auto" w:fill="auto"/>
            <w:noWrap/>
            <w:vAlign w:val="bottom"/>
            <w:hideMark/>
          </w:tcPr>
          <w:p w14:paraId="726F601C"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 xml:space="preserve">Fear </w:t>
            </w:r>
            <w:proofErr w:type="spellStart"/>
            <w:r w:rsidRPr="00067B9C">
              <w:rPr>
                <w:rFonts w:eastAsia="Times New Roman" w:cs="Times New Roman"/>
                <w:b/>
                <w:bCs/>
                <w:color w:val="000000"/>
                <w:sz w:val="20"/>
                <w:szCs w:val="20"/>
                <w:lang w:val="de-DE" w:eastAsia="de-DE"/>
              </w:rPr>
              <w:t>of</w:t>
            </w:r>
            <w:proofErr w:type="spellEnd"/>
            <w:r w:rsidRPr="00067B9C">
              <w:rPr>
                <w:rFonts w:eastAsia="Times New Roman" w:cs="Times New Roman"/>
                <w:b/>
                <w:bCs/>
                <w:color w:val="000000"/>
                <w:sz w:val="20"/>
                <w:szCs w:val="20"/>
                <w:lang w:val="de-DE" w:eastAsia="de-DE"/>
              </w:rPr>
              <w:t xml:space="preserve"> </w:t>
            </w:r>
            <w:proofErr w:type="spellStart"/>
            <w:r w:rsidRPr="00067B9C">
              <w:rPr>
                <w:rFonts w:eastAsia="Times New Roman" w:cs="Times New Roman"/>
                <w:b/>
                <w:bCs/>
                <w:color w:val="000000"/>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35C71422" w14:textId="56479C67"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-0.15</w:t>
            </w:r>
          </w:p>
        </w:tc>
        <w:tc>
          <w:tcPr>
            <w:tcW w:w="314" w:type="pct"/>
            <w:tcBorders>
              <w:top w:val="nil"/>
              <w:left w:val="nil"/>
              <w:bottom w:val="nil"/>
              <w:right w:val="nil"/>
            </w:tcBorders>
            <w:shd w:val="clear" w:color="auto" w:fill="auto"/>
            <w:noWrap/>
            <w:vAlign w:val="bottom"/>
            <w:hideMark/>
          </w:tcPr>
          <w:p w14:paraId="315C348B" w14:textId="2A561718"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0.06</w:t>
            </w:r>
          </w:p>
        </w:tc>
        <w:tc>
          <w:tcPr>
            <w:tcW w:w="457" w:type="pct"/>
            <w:tcBorders>
              <w:top w:val="nil"/>
              <w:left w:val="nil"/>
              <w:bottom w:val="nil"/>
              <w:right w:val="nil"/>
            </w:tcBorders>
            <w:shd w:val="clear" w:color="auto" w:fill="auto"/>
            <w:noWrap/>
            <w:vAlign w:val="bottom"/>
            <w:hideMark/>
          </w:tcPr>
          <w:p w14:paraId="39588A52" w14:textId="5553075D"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-0.27</w:t>
            </w:r>
          </w:p>
        </w:tc>
        <w:tc>
          <w:tcPr>
            <w:tcW w:w="427" w:type="pct"/>
            <w:tcBorders>
              <w:top w:val="nil"/>
              <w:left w:val="nil"/>
              <w:bottom w:val="nil"/>
              <w:right w:val="nil"/>
            </w:tcBorders>
            <w:shd w:val="clear" w:color="auto" w:fill="auto"/>
            <w:noWrap/>
            <w:vAlign w:val="bottom"/>
            <w:hideMark/>
          </w:tcPr>
          <w:p w14:paraId="14BF2CC1" w14:textId="726A4046"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-0.04</w:t>
            </w:r>
          </w:p>
        </w:tc>
        <w:tc>
          <w:tcPr>
            <w:tcW w:w="292" w:type="pct"/>
            <w:tcBorders>
              <w:top w:val="nil"/>
              <w:left w:val="nil"/>
              <w:bottom w:val="nil"/>
              <w:right w:val="nil"/>
            </w:tcBorders>
            <w:shd w:val="clear" w:color="auto" w:fill="auto"/>
            <w:noWrap/>
            <w:vAlign w:val="bottom"/>
            <w:hideMark/>
          </w:tcPr>
          <w:p w14:paraId="0524AE1A" w14:textId="767D3ADF"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-.21</w:t>
            </w:r>
          </w:p>
        </w:tc>
        <w:tc>
          <w:tcPr>
            <w:tcW w:w="425" w:type="pct"/>
            <w:tcBorders>
              <w:top w:val="nil"/>
              <w:left w:val="nil"/>
              <w:bottom w:val="nil"/>
              <w:right w:val="nil"/>
            </w:tcBorders>
            <w:shd w:val="clear" w:color="auto" w:fill="auto"/>
            <w:noWrap/>
            <w:vAlign w:val="bottom"/>
            <w:hideMark/>
          </w:tcPr>
          <w:p w14:paraId="6B37C195" w14:textId="1E971426"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.009</w:t>
            </w:r>
          </w:p>
        </w:tc>
      </w:tr>
      <w:tr w:rsidR="006332D1" w:rsidRPr="00067B9C" w14:paraId="6F7FD322"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5960E21E" w14:textId="77777777" w:rsidR="006332D1" w:rsidRPr="00067B9C" w:rsidRDefault="006332D1" w:rsidP="006332D1">
            <w:pPr>
              <w:spacing w:before="0" w:after="0" w:line="240" w:lineRule="auto"/>
              <w:rPr>
                <w:rFonts w:eastAsia="Times New Roman" w:cs="Times New Roman"/>
                <w:color w:val="000000"/>
                <w:sz w:val="20"/>
                <w:szCs w:val="20"/>
                <w:lang w:val="de-DE" w:eastAsia="de-DE"/>
              </w:rPr>
            </w:pPr>
            <w:r w:rsidRPr="00067B9C">
              <w:rPr>
                <w:rFonts w:eastAsia="Times New Roman" w:cs="Times New Roman"/>
                <w:color w:val="000000"/>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74CF71B0" w14:textId="77777777" w:rsidR="006332D1" w:rsidRPr="00067B9C" w:rsidRDefault="006332D1" w:rsidP="006332D1">
            <w:pPr>
              <w:spacing w:before="0" w:after="0" w:line="240" w:lineRule="auto"/>
              <w:rPr>
                <w:rFonts w:eastAsia="Times New Roman" w:cs="Times New Roman"/>
                <w:b/>
                <w:bCs/>
                <w:color w:val="000000"/>
                <w:sz w:val="20"/>
                <w:szCs w:val="20"/>
                <w:lang w:val="de-DE" w:eastAsia="de-DE"/>
              </w:rPr>
            </w:pPr>
            <w:r w:rsidRPr="00067B9C">
              <w:rPr>
                <w:rFonts w:eastAsia="Times New Roman" w:cs="Times New Roman"/>
                <w:b/>
                <w:bCs/>
                <w:color w:val="000000"/>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55495024" w14:textId="25D3A495"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-0.11</w:t>
            </w:r>
          </w:p>
        </w:tc>
        <w:tc>
          <w:tcPr>
            <w:tcW w:w="314" w:type="pct"/>
            <w:tcBorders>
              <w:top w:val="nil"/>
              <w:left w:val="nil"/>
              <w:bottom w:val="single" w:sz="4" w:space="0" w:color="auto"/>
              <w:right w:val="nil"/>
            </w:tcBorders>
            <w:shd w:val="clear" w:color="auto" w:fill="auto"/>
            <w:noWrap/>
            <w:vAlign w:val="bottom"/>
            <w:hideMark/>
          </w:tcPr>
          <w:p w14:paraId="789461CC" w14:textId="79BFB41F"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0.05</w:t>
            </w:r>
          </w:p>
        </w:tc>
        <w:tc>
          <w:tcPr>
            <w:tcW w:w="457" w:type="pct"/>
            <w:tcBorders>
              <w:top w:val="nil"/>
              <w:left w:val="nil"/>
              <w:bottom w:val="single" w:sz="4" w:space="0" w:color="auto"/>
              <w:right w:val="nil"/>
            </w:tcBorders>
            <w:shd w:val="clear" w:color="auto" w:fill="auto"/>
            <w:noWrap/>
            <w:vAlign w:val="bottom"/>
            <w:hideMark/>
          </w:tcPr>
          <w:p w14:paraId="6F78BE73" w14:textId="7C1FF885"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-0.22</w:t>
            </w:r>
          </w:p>
        </w:tc>
        <w:tc>
          <w:tcPr>
            <w:tcW w:w="427" w:type="pct"/>
            <w:tcBorders>
              <w:top w:val="nil"/>
              <w:left w:val="nil"/>
              <w:bottom w:val="single" w:sz="4" w:space="0" w:color="auto"/>
              <w:right w:val="nil"/>
            </w:tcBorders>
            <w:shd w:val="clear" w:color="auto" w:fill="auto"/>
            <w:noWrap/>
            <w:vAlign w:val="bottom"/>
            <w:hideMark/>
          </w:tcPr>
          <w:p w14:paraId="062F3EFD" w14:textId="715D8578"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0.00</w:t>
            </w:r>
          </w:p>
        </w:tc>
        <w:tc>
          <w:tcPr>
            <w:tcW w:w="292" w:type="pct"/>
            <w:tcBorders>
              <w:top w:val="nil"/>
              <w:left w:val="nil"/>
              <w:bottom w:val="single" w:sz="4" w:space="0" w:color="auto"/>
              <w:right w:val="nil"/>
            </w:tcBorders>
            <w:shd w:val="clear" w:color="auto" w:fill="auto"/>
            <w:noWrap/>
            <w:vAlign w:val="bottom"/>
            <w:hideMark/>
          </w:tcPr>
          <w:p w14:paraId="5D90111A" w14:textId="5832F582"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-.23</w:t>
            </w:r>
          </w:p>
        </w:tc>
        <w:tc>
          <w:tcPr>
            <w:tcW w:w="425" w:type="pct"/>
            <w:tcBorders>
              <w:top w:val="nil"/>
              <w:left w:val="nil"/>
              <w:bottom w:val="single" w:sz="4" w:space="0" w:color="auto"/>
              <w:right w:val="nil"/>
            </w:tcBorders>
            <w:shd w:val="clear" w:color="auto" w:fill="auto"/>
            <w:noWrap/>
            <w:vAlign w:val="bottom"/>
            <w:hideMark/>
          </w:tcPr>
          <w:p w14:paraId="7AECFE30" w14:textId="6F9F95B2" w:rsidR="006332D1" w:rsidRPr="00067B9C" w:rsidRDefault="006332D1" w:rsidP="006332D1">
            <w:pPr>
              <w:spacing w:before="0" w:after="0" w:line="240" w:lineRule="auto"/>
              <w:jc w:val="right"/>
              <w:rPr>
                <w:rFonts w:eastAsia="Times New Roman" w:cs="Times New Roman"/>
                <w:b/>
                <w:bCs/>
                <w:color w:val="000000"/>
                <w:sz w:val="20"/>
                <w:szCs w:val="20"/>
                <w:lang w:val="de-DE" w:eastAsia="de-DE"/>
              </w:rPr>
            </w:pPr>
            <w:r w:rsidRPr="006332D1">
              <w:rPr>
                <w:rFonts w:cs="Times New Roman"/>
                <w:b/>
                <w:bCs/>
                <w:color w:val="000000"/>
                <w:sz w:val="20"/>
                <w:szCs w:val="20"/>
              </w:rPr>
              <w:t>.046</w:t>
            </w:r>
          </w:p>
        </w:tc>
      </w:tr>
    </w:tbl>
    <w:p w14:paraId="00C280D8" w14:textId="46C80F72" w:rsidR="00191B20" w:rsidRDefault="00191B20" w:rsidP="00A33DC4">
      <w:pPr>
        <w:pStyle w:val="Compact"/>
        <w:spacing w:before="120" w:after="0" w:line="360" w:lineRule="auto"/>
      </w:pPr>
      <w:r>
        <w:rPr>
          <w:i/>
          <w:iCs/>
        </w:rPr>
        <w:t>Note.</w:t>
      </w:r>
      <w:r>
        <w:t xml:space="preserve"> </w:t>
      </w:r>
      <m:oMath>
        <m:r>
          <w:rPr>
            <w:rFonts w:ascii="Cambria Math" w:hAnsi="Cambria Math"/>
          </w:rPr>
          <m:t>N</m:t>
        </m:r>
      </m:oMath>
      <w:r>
        <w:t xml:space="preserve"> = 27</w:t>
      </w:r>
      <w:r w:rsidR="00067B9C">
        <w:t>7</w:t>
      </w:r>
      <w:r w:rsidR="004B07FF">
        <w:t>; coefficients indicate cross-domain coupling and self-feedback (*)</w:t>
      </w:r>
      <w:r>
        <w:t xml:space="preserve">; coefficients are unstandardized slopes </w:t>
      </w:r>
      <m:oMath>
        <m:r>
          <w:rPr>
            <w:rFonts w:ascii="Cambria Math" w:hAnsi="Cambria Math"/>
          </w:rPr>
          <m:t>B</m:t>
        </m:r>
      </m:oMath>
      <w:r>
        <w:t xml:space="preserve"> with their standard errors </w:t>
      </w:r>
      <m:oMath>
        <m:r>
          <w:rPr>
            <w:rFonts w:ascii="Cambria Math" w:hAnsi="Cambria Math"/>
          </w:rPr>
          <m:t>SE</m:t>
        </m:r>
      </m:oMath>
      <w:r>
        <w:t xml:space="preserve"> and 95% confidence intervals (</w:t>
      </w:r>
      <m:oMath>
        <m:r>
          <w:rPr>
            <w:rFonts w:ascii="Cambria Math" w:hAnsi="Cambria Math"/>
          </w:rPr>
          <m:t>CI</m:t>
        </m:r>
        <m:r>
          <m:rPr>
            <m:sty m:val="p"/>
          </m:rPr>
          <w:rPr>
            <w:rFonts w:ascii="Cambria Math" w:hAnsi="Cambria Math"/>
          </w:rPr>
          <m:t>.</m:t>
        </m:r>
        <m:r>
          <w:rPr>
            <w:rFonts w:ascii="Cambria Math" w:hAnsi="Cambria Math"/>
          </w:rPr>
          <m:t>LB</m:t>
        </m:r>
      </m:oMath>
      <w:r>
        <w:t xml:space="preserve"> = lower bound, </w:t>
      </w:r>
      <m:oMath>
        <m:r>
          <w:rPr>
            <w:rFonts w:ascii="Cambria Math" w:hAnsi="Cambria Math"/>
          </w:rPr>
          <m:t>CI</m:t>
        </m:r>
        <m:r>
          <m:rPr>
            <m:sty m:val="p"/>
          </m:rPr>
          <w:rPr>
            <w:rFonts w:ascii="Cambria Math" w:hAnsi="Cambria Math"/>
          </w:rPr>
          <m:t>.</m:t>
        </m:r>
        <m:r>
          <w:rPr>
            <w:rFonts w:ascii="Cambria Math" w:hAnsi="Cambria Math"/>
          </w:rPr>
          <m:t>UB</m:t>
        </m:r>
      </m:oMath>
      <w:r>
        <w:t xml:space="preserve"> = upper bound), </w:t>
      </w:r>
      <m:oMath>
        <m:r>
          <w:rPr>
            <w:rFonts w:ascii="Cambria Math" w:hAnsi="Cambria Math"/>
          </w:rPr>
          <m:t>β</m:t>
        </m:r>
      </m:oMath>
      <w:r>
        <w:t xml:space="preserve"> is the standardized slope and </w:t>
      </w:r>
      <m:oMath>
        <m:r>
          <w:rPr>
            <w:rFonts w:ascii="Cambria Math" w:hAnsi="Cambria Math"/>
          </w:rPr>
          <m:t>p</m:t>
        </m:r>
      </m:oMath>
      <w:r>
        <w:t xml:space="preserve"> the respective </w:t>
      </w:r>
      <m:oMath>
        <m:r>
          <w:rPr>
            <w:rFonts w:ascii="Cambria Math" w:hAnsi="Cambria Math"/>
          </w:rPr>
          <m:t>p</m:t>
        </m:r>
      </m:oMath>
      <w:r>
        <w:t>-value</w:t>
      </w:r>
      <w:r w:rsidR="004B07FF">
        <w:t xml:space="preserve">; </w:t>
      </w:r>
      <w:r w:rsidR="004B07FF" w:rsidRPr="00B11A17">
        <w:rPr>
          <w:rFonts w:cs="Times New Roman"/>
        </w:rPr>
        <w:t xml:space="preserve">bold-faced coefficients </w:t>
      </w:r>
      <m:oMath>
        <m:r>
          <w:rPr>
            <w:rFonts w:ascii="Cambria Math" w:hAnsi="Cambria Math" w:cs="Times New Roman"/>
          </w:rPr>
          <m:t>p</m:t>
        </m:r>
        <m:r>
          <m:rPr>
            <m:sty m:val="p"/>
          </m:rPr>
          <w:rPr>
            <w:rFonts w:ascii="Cambria Math" w:hAnsi="Cambria Math" w:cs="Times New Roman"/>
          </w:rPr>
          <m:t>&lt;</m:t>
        </m:r>
        <m:r>
          <w:rPr>
            <w:rFonts w:ascii="Cambria Math" w:hAnsi="Cambria Math" w:cs="Times New Roman"/>
          </w:rPr>
          <m:t>.05</m:t>
        </m:r>
      </m:oMath>
    </w:p>
    <w:p w14:paraId="482CD48E" w14:textId="0A1D49E9" w:rsidR="00191B20" w:rsidRPr="00191B20" w:rsidRDefault="00191B20" w:rsidP="00191B20">
      <w:pPr>
        <w:pStyle w:val="FirstParagraph"/>
        <w:ind w:firstLine="0"/>
        <w:rPr>
          <w:b/>
          <w:bCs/>
        </w:rPr>
      </w:pPr>
      <w:r>
        <w:br w:type="column"/>
      </w:r>
      <w:r w:rsidRPr="00191B20">
        <w:rPr>
          <w:b/>
          <w:bCs/>
        </w:rPr>
        <w:lastRenderedPageBreak/>
        <w:t>Table 3</w:t>
      </w:r>
    </w:p>
    <w:p w14:paraId="7AE315B0" w14:textId="77777777" w:rsidR="00191B20" w:rsidRDefault="00191B20" w:rsidP="00191B20">
      <w:pPr>
        <w:pStyle w:val="TableCaption"/>
        <w:spacing w:before="0" w:after="0"/>
      </w:pPr>
      <w:r>
        <w:rPr>
          <w:iCs/>
        </w:rPr>
        <w:t>Multiple regressions of subject grades at T2 on predictors at T1</w:t>
      </w:r>
    </w:p>
    <w:tbl>
      <w:tblPr>
        <w:tblStyle w:val="Table"/>
        <w:tblW w:w="5000" w:type="pct"/>
        <w:tblLook w:val="0020" w:firstRow="1" w:lastRow="0" w:firstColumn="0" w:lastColumn="0" w:noHBand="0" w:noVBand="0"/>
      </w:tblPr>
      <w:tblGrid>
        <w:gridCol w:w="1846"/>
        <w:gridCol w:w="2837"/>
        <w:gridCol w:w="788"/>
        <w:gridCol w:w="788"/>
        <w:gridCol w:w="788"/>
        <w:gridCol w:w="788"/>
        <w:gridCol w:w="788"/>
        <w:gridCol w:w="783"/>
      </w:tblGrid>
      <w:tr w:rsidR="00AA2683" w14:paraId="6728A7BE" w14:textId="77777777" w:rsidTr="0002665C">
        <w:trPr>
          <w:cnfStyle w:val="100000000000" w:firstRow="1" w:lastRow="0" w:firstColumn="0" w:lastColumn="0" w:oddVBand="0" w:evenVBand="0" w:oddHBand="0" w:evenHBand="0" w:firstRowFirstColumn="0" w:firstRowLastColumn="0" w:lastRowFirstColumn="0" w:lastRowLastColumn="0"/>
          <w:tblHeader/>
        </w:trPr>
        <w:tc>
          <w:tcPr>
            <w:tcW w:w="981" w:type="pct"/>
            <w:tcBorders>
              <w:top w:val="single" w:sz="4" w:space="0" w:color="auto"/>
            </w:tcBorders>
          </w:tcPr>
          <w:p w14:paraId="12A88AED" w14:textId="07108675" w:rsidR="00AA2683" w:rsidRPr="00A33DC4" w:rsidRDefault="00AA2683" w:rsidP="00A33DC4">
            <w:pPr>
              <w:pStyle w:val="Compact"/>
              <w:spacing w:after="0" w:line="276" w:lineRule="auto"/>
              <w:rPr>
                <w:sz w:val="20"/>
                <w:szCs w:val="20"/>
              </w:rPr>
            </w:pPr>
            <w:r>
              <w:rPr>
                <w:sz w:val="20"/>
                <w:szCs w:val="20"/>
              </w:rPr>
              <w:t>Criterion</w:t>
            </w:r>
          </w:p>
        </w:tc>
        <w:tc>
          <w:tcPr>
            <w:tcW w:w="1508" w:type="pct"/>
            <w:tcBorders>
              <w:top w:val="single" w:sz="4" w:space="0" w:color="auto"/>
            </w:tcBorders>
          </w:tcPr>
          <w:p w14:paraId="74C3F36D" w14:textId="6B71049F" w:rsidR="00AA2683" w:rsidRPr="00A33DC4" w:rsidRDefault="00AA2683" w:rsidP="00AA2683">
            <w:pPr>
              <w:pStyle w:val="Compact"/>
              <w:spacing w:after="0" w:line="276" w:lineRule="auto"/>
              <w:rPr>
                <w:sz w:val="20"/>
                <w:szCs w:val="20"/>
              </w:rPr>
            </w:pPr>
            <w:r>
              <w:rPr>
                <w:sz w:val="20"/>
                <w:szCs w:val="20"/>
              </w:rPr>
              <w:t>T1 Predictor</w:t>
            </w:r>
          </w:p>
        </w:tc>
        <w:tc>
          <w:tcPr>
            <w:tcW w:w="419" w:type="pct"/>
            <w:tcBorders>
              <w:top w:val="single" w:sz="4" w:space="0" w:color="auto"/>
            </w:tcBorders>
          </w:tcPr>
          <w:p w14:paraId="1C5E8B6B" w14:textId="77777777" w:rsidR="00AA2683" w:rsidRPr="00A33DC4" w:rsidRDefault="00AA2683" w:rsidP="00AA2683">
            <w:pPr>
              <w:pStyle w:val="Compact"/>
              <w:spacing w:after="0" w:line="276" w:lineRule="auto"/>
              <w:jc w:val="right"/>
              <w:rPr>
                <w:sz w:val="20"/>
                <w:szCs w:val="20"/>
              </w:rPr>
            </w:pPr>
            <m:oMathPara>
              <m:oMath>
                <m:r>
                  <w:rPr>
                    <w:rFonts w:ascii="Cambria Math" w:hAnsi="Cambria Math"/>
                    <w:sz w:val="20"/>
                    <w:szCs w:val="20"/>
                  </w:rPr>
                  <m:t>B</m:t>
                </m:r>
              </m:oMath>
            </m:oMathPara>
          </w:p>
        </w:tc>
        <w:tc>
          <w:tcPr>
            <w:tcW w:w="419" w:type="pct"/>
            <w:tcBorders>
              <w:top w:val="single" w:sz="4" w:space="0" w:color="auto"/>
            </w:tcBorders>
          </w:tcPr>
          <w:p w14:paraId="72175438" w14:textId="77777777" w:rsidR="00AA2683" w:rsidRPr="00A33DC4" w:rsidRDefault="00AA2683" w:rsidP="00AA2683">
            <w:pPr>
              <w:pStyle w:val="Compact"/>
              <w:spacing w:after="0" w:line="276" w:lineRule="auto"/>
              <w:jc w:val="right"/>
              <w:rPr>
                <w:sz w:val="20"/>
                <w:szCs w:val="20"/>
              </w:rPr>
            </w:pPr>
            <m:oMathPara>
              <m:oMath>
                <m:r>
                  <w:rPr>
                    <w:rFonts w:ascii="Cambria Math" w:hAnsi="Cambria Math"/>
                    <w:sz w:val="20"/>
                    <w:szCs w:val="20"/>
                  </w:rPr>
                  <m:t>SE</m:t>
                </m:r>
              </m:oMath>
            </m:oMathPara>
          </w:p>
        </w:tc>
        <w:tc>
          <w:tcPr>
            <w:tcW w:w="419" w:type="pct"/>
            <w:tcBorders>
              <w:top w:val="single" w:sz="4" w:space="0" w:color="auto"/>
            </w:tcBorders>
          </w:tcPr>
          <w:p w14:paraId="0406EC12" w14:textId="77777777" w:rsidR="00AA2683" w:rsidRPr="00A33DC4" w:rsidRDefault="00AA2683" w:rsidP="00AA2683">
            <w:pPr>
              <w:pStyle w:val="Compact"/>
              <w:spacing w:after="0" w:line="276" w:lineRule="auto"/>
              <w:jc w:val="right"/>
              <w:rPr>
                <w:sz w:val="20"/>
                <w:szCs w:val="20"/>
              </w:rPr>
            </w:pPr>
            <m:oMathPara>
              <m:oMath>
                <m:r>
                  <w:rPr>
                    <w:rFonts w:ascii="Cambria Math" w:hAnsi="Cambria Math"/>
                    <w:sz w:val="20"/>
                    <w:szCs w:val="20"/>
                  </w:rPr>
                  <m:t>CI</m:t>
                </m:r>
                <m:r>
                  <m:rPr>
                    <m:sty m:val="p"/>
                  </m:rPr>
                  <w:rPr>
                    <w:rFonts w:ascii="Cambria Math" w:hAnsi="Cambria Math"/>
                    <w:sz w:val="20"/>
                    <w:szCs w:val="20"/>
                  </w:rPr>
                  <m:t>.</m:t>
                </m:r>
                <m:r>
                  <w:rPr>
                    <w:rFonts w:ascii="Cambria Math" w:hAnsi="Cambria Math"/>
                    <w:sz w:val="20"/>
                    <w:szCs w:val="20"/>
                  </w:rPr>
                  <m:t>LB</m:t>
                </m:r>
              </m:oMath>
            </m:oMathPara>
          </w:p>
        </w:tc>
        <w:tc>
          <w:tcPr>
            <w:tcW w:w="419" w:type="pct"/>
            <w:tcBorders>
              <w:top w:val="single" w:sz="4" w:space="0" w:color="auto"/>
            </w:tcBorders>
          </w:tcPr>
          <w:p w14:paraId="189B2E9B" w14:textId="77777777" w:rsidR="00AA2683" w:rsidRPr="00A33DC4" w:rsidRDefault="00AA2683" w:rsidP="00AA2683">
            <w:pPr>
              <w:pStyle w:val="Compact"/>
              <w:spacing w:after="0" w:line="276" w:lineRule="auto"/>
              <w:jc w:val="right"/>
              <w:rPr>
                <w:sz w:val="20"/>
                <w:szCs w:val="20"/>
              </w:rPr>
            </w:pPr>
            <m:oMathPara>
              <m:oMath>
                <m:r>
                  <w:rPr>
                    <w:rFonts w:ascii="Cambria Math" w:hAnsi="Cambria Math"/>
                    <w:sz w:val="20"/>
                    <w:szCs w:val="20"/>
                  </w:rPr>
                  <m:t>CI</m:t>
                </m:r>
                <m:r>
                  <m:rPr>
                    <m:sty m:val="p"/>
                  </m:rPr>
                  <w:rPr>
                    <w:rFonts w:ascii="Cambria Math" w:hAnsi="Cambria Math"/>
                    <w:sz w:val="20"/>
                    <w:szCs w:val="20"/>
                  </w:rPr>
                  <m:t>.</m:t>
                </m:r>
                <m:r>
                  <w:rPr>
                    <w:rFonts w:ascii="Cambria Math" w:hAnsi="Cambria Math"/>
                    <w:sz w:val="20"/>
                    <w:szCs w:val="20"/>
                  </w:rPr>
                  <m:t>UB</m:t>
                </m:r>
              </m:oMath>
            </m:oMathPara>
          </w:p>
        </w:tc>
        <w:tc>
          <w:tcPr>
            <w:tcW w:w="419" w:type="pct"/>
            <w:tcBorders>
              <w:top w:val="single" w:sz="4" w:space="0" w:color="auto"/>
            </w:tcBorders>
          </w:tcPr>
          <w:p w14:paraId="1457AF67" w14:textId="77777777" w:rsidR="00AA2683" w:rsidRPr="00A33DC4" w:rsidRDefault="00AA2683" w:rsidP="00AA2683">
            <w:pPr>
              <w:pStyle w:val="Compact"/>
              <w:spacing w:after="0" w:line="276" w:lineRule="auto"/>
              <w:jc w:val="right"/>
              <w:rPr>
                <w:sz w:val="20"/>
                <w:szCs w:val="20"/>
              </w:rPr>
            </w:pPr>
            <m:oMathPara>
              <m:oMath>
                <m:r>
                  <w:rPr>
                    <w:rFonts w:ascii="Cambria Math" w:hAnsi="Cambria Math"/>
                    <w:sz w:val="20"/>
                    <w:szCs w:val="20"/>
                  </w:rPr>
                  <m:t>β</m:t>
                </m:r>
              </m:oMath>
            </m:oMathPara>
          </w:p>
        </w:tc>
        <w:tc>
          <w:tcPr>
            <w:tcW w:w="416" w:type="pct"/>
            <w:tcBorders>
              <w:top w:val="single" w:sz="4" w:space="0" w:color="auto"/>
            </w:tcBorders>
          </w:tcPr>
          <w:p w14:paraId="02F0B3A6" w14:textId="77777777" w:rsidR="00AA2683" w:rsidRPr="00A33DC4" w:rsidRDefault="00AA2683" w:rsidP="00AA2683">
            <w:pPr>
              <w:pStyle w:val="Compact"/>
              <w:spacing w:after="0" w:line="276" w:lineRule="auto"/>
              <w:jc w:val="right"/>
              <w:rPr>
                <w:sz w:val="20"/>
                <w:szCs w:val="20"/>
              </w:rPr>
            </w:pPr>
            <m:oMathPara>
              <m:oMath>
                <m:r>
                  <w:rPr>
                    <w:rFonts w:ascii="Cambria Math" w:hAnsi="Cambria Math"/>
                    <w:sz w:val="20"/>
                    <w:szCs w:val="20"/>
                  </w:rPr>
                  <m:t>p</m:t>
                </m:r>
              </m:oMath>
            </m:oMathPara>
          </w:p>
        </w:tc>
      </w:tr>
      <w:tr w:rsidR="00AA2683" w14:paraId="295E96A6" w14:textId="77777777" w:rsidTr="0002665C">
        <w:tc>
          <w:tcPr>
            <w:tcW w:w="981" w:type="pct"/>
          </w:tcPr>
          <w:p w14:paraId="2E7A28E7" w14:textId="71520C83" w:rsidR="00AA2683" w:rsidRPr="00067B9C" w:rsidRDefault="00AA2683" w:rsidP="00AA2683">
            <w:pPr>
              <w:pStyle w:val="Compact"/>
              <w:spacing w:after="0" w:line="312" w:lineRule="auto"/>
              <w:rPr>
                <w:rFonts w:eastAsia="Times New Roman" w:cs="Times New Roman"/>
                <w:color w:val="000000"/>
                <w:sz w:val="20"/>
                <w:szCs w:val="20"/>
                <w:lang w:val="de-DE" w:eastAsia="de-DE"/>
              </w:rPr>
            </w:pPr>
            <w:proofErr w:type="spellStart"/>
            <w:r w:rsidRPr="00067B9C">
              <w:rPr>
                <w:rFonts w:eastAsia="Times New Roman" w:cs="Times New Roman"/>
                <w:color w:val="000000"/>
                <w:sz w:val="20"/>
                <w:szCs w:val="20"/>
                <w:lang w:val="de-DE" w:eastAsia="de-DE"/>
              </w:rPr>
              <w:t>Δ</w:t>
            </w:r>
            <w:r>
              <w:rPr>
                <w:rFonts w:eastAsia="Times New Roman" w:cs="Times New Roman"/>
                <w:color w:val="000000"/>
                <w:sz w:val="20"/>
                <w:szCs w:val="20"/>
                <w:lang w:val="de-DE" w:eastAsia="de-DE"/>
              </w:rPr>
              <w:t>Grade</w:t>
            </w:r>
            <w:proofErr w:type="spellEnd"/>
            <w:r>
              <w:rPr>
                <w:rFonts w:eastAsia="Times New Roman" w:cs="Times New Roman"/>
                <w:color w:val="000000"/>
                <w:sz w:val="20"/>
                <w:szCs w:val="20"/>
                <w:lang w:val="de-DE" w:eastAsia="de-DE"/>
              </w:rPr>
              <w:t xml:space="preserve"> </w:t>
            </w:r>
            <w:r w:rsidRPr="00A33DC4">
              <w:rPr>
                <w:sz w:val="20"/>
                <w:szCs w:val="20"/>
              </w:rPr>
              <w:t>German</w:t>
            </w:r>
          </w:p>
        </w:tc>
        <w:tc>
          <w:tcPr>
            <w:tcW w:w="1508" w:type="pct"/>
          </w:tcPr>
          <w:p w14:paraId="1DB805F6" w14:textId="1C7592F1" w:rsidR="00AA2683" w:rsidRPr="00AA2683" w:rsidRDefault="00AA2683" w:rsidP="00AA2683">
            <w:pPr>
              <w:pStyle w:val="Compact"/>
              <w:spacing w:after="0" w:line="312" w:lineRule="auto"/>
              <w:rPr>
                <w:b/>
                <w:bCs/>
                <w:sz w:val="20"/>
                <w:szCs w:val="20"/>
              </w:rPr>
            </w:pPr>
            <w:r w:rsidRPr="00AA2683">
              <w:rPr>
                <w:b/>
                <w:bCs/>
                <w:sz w:val="20"/>
                <w:szCs w:val="20"/>
              </w:rPr>
              <w:t>Grade German</w:t>
            </w:r>
          </w:p>
        </w:tc>
        <w:tc>
          <w:tcPr>
            <w:tcW w:w="419" w:type="pct"/>
            <w:vAlign w:val="bottom"/>
          </w:tcPr>
          <w:p w14:paraId="37C961FE" w14:textId="252A1C69" w:rsidR="00AA2683" w:rsidRPr="00AA2683" w:rsidRDefault="00AA2683" w:rsidP="00AA2683">
            <w:pPr>
              <w:pStyle w:val="Compact"/>
              <w:spacing w:after="0" w:line="312" w:lineRule="auto"/>
              <w:jc w:val="right"/>
              <w:rPr>
                <w:b/>
                <w:bCs/>
                <w:sz w:val="20"/>
                <w:szCs w:val="20"/>
              </w:rPr>
            </w:pPr>
            <w:r w:rsidRPr="00AA2683">
              <w:rPr>
                <w:rFonts w:cs="Times New Roman"/>
                <w:b/>
                <w:bCs/>
                <w:color w:val="000000"/>
                <w:sz w:val="20"/>
                <w:szCs w:val="20"/>
              </w:rPr>
              <w:t>-0.43</w:t>
            </w:r>
          </w:p>
        </w:tc>
        <w:tc>
          <w:tcPr>
            <w:tcW w:w="419" w:type="pct"/>
            <w:vAlign w:val="bottom"/>
          </w:tcPr>
          <w:p w14:paraId="43C12CE2" w14:textId="5B90B671" w:rsidR="00AA2683" w:rsidRPr="00AA2683" w:rsidRDefault="00AA2683" w:rsidP="00AA2683">
            <w:pPr>
              <w:pStyle w:val="Compact"/>
              <w:spacing w:after="0" w:line="312" w:lineRule="auto"/>
              <w:jc w:val="right"/>
              <w:rPr>
                <w:b/>
                <w:bCs/>
                <w:sz w:val="20"/>
                <w:szCs w:val="20"/>
              </w:rPr>
            </w:pPr>
            <w:r w:rsidRPr="00AA2683">
              <w:rPr>
                <w:rFonts w:cs="Times New Roman"/>
                <w:b/>
                <w:bCs/>
                <w:color w:val="000000"/>
                <w:sz w:val="20"/>
                <w:szCs w:val="20"/>
              </w:rPr>
              <w:t>0.05</w:t>
            </w:r>
          </w:p>
        </w:tc>
        <w:tc>
          <w:tcPr>
            <w:tcW w:w="419" w:type="pct"/>
            <w:vAlign w:val="bottom"/>
          </w:tcPr>
          <w:p w14:paraId="64E3AB3F" w14:textId="59B40622" w:rsidR="00AA2683" w:rsidRPr="00AA2683" w:rsidRDefault="00AA2683" w:rsidP="00AA2683">
            <w:pPr>
              <w:pStyle w:val="Compact"/>
              <w:spacing w:after="0" w:line="312" w:lineRule="auto"/>
              <w:jc w:val="right"/>
              <w:rPr>
                <w:b/>
                <w:bCs/>
                <w:sz w:val="20"/>
                <w:szCs w:val="20"/>
              </w:rPr>
            </w:pPr>
            <w:r w:rsidRPr="00AA2683">
              <w:rPr>
                <w:rFonts w:cs="Times New Roman"/>
                <w:b/>
                <w:bCs/>
                <w:color w:val="000000"/>
                <w:sz w:val="20"/>
                <w:szCs w:val="20"/>
              </w:rPr>
              <w:t>-0.53</w:t>
            </w:r>
          </w:p>
        </w:tc>
        <w:tc>
          <w:tcPr>
            <w:tcW w:w="419" w:type="pct"/>
            <w:vAlign w:val="bottom"/>
          </w:tcPr>
          <w:p w14:paraId="0D2D853A" w14:textId="6A5C3492" w:rsidR="00AA2683" w:rsidRPr="00AA2683" w:rsidRDefault="00AA2683" w:rsidP="00AA2683">
            <w:pPr>
              <w:pStyle w:val="Compact"/>
              <w:spacing w:after="0" w:line="312" w:lineRule="auto"/>
              <w:jc w:val="right"/>
              <w:rPr>
                <w:b/>
                <w:bCs/>
                <w:sz w:val="20"/>
                <w:szCs w:val="20"/>
              </w:rPr>
            </w:pPr>
            <w:r w:rsidRPr="00AA2683">
              <w:rPr>
                <w:rFonts w:cs="Times New Roman"/>
                <w:b/>
                <w:bCs/>
                <w:color w:val="000000"/>
                <w:sz w:val="20"/>
                <w:szCs w:val="20"/>
              </w:rPr>
              <w:t>-0.33</w:t>
            </w:r>
          </w:p>
        </w:tc>
        <w:tc>
          <w:tcPr>
            <w:tcW w:w="419" w:type="pct"/>
            <w:vAlign w:val="bottom"/>
          </w:tcPr>
          <w:p w14:paraId="265CC6C8" w14:textId="6E59A64B" w:rsidR="00AA2683" w:rsidRPr="00AA2683" w:rsidRDefault="00AA2683" w:rsidP="00AA2683">
            <w:pPr>
              <w:pStyle w:val="Compact"/>
              <w:spacing w:after="0" w:line="312" w:lineRule="auto"/>
              <w:jc w:val="right"/>
              <w:rPr>
                <w:b/>
                <w:bCs/>
                <w:sz w:val="20"/>
                <w:szCs w:val="20"/>
              </w:rPr>
            </w:pPr>
            <w:r w:rsidRPr="00AA2683">
              <w:rPr>
                <w:rFonts w:cs="Times New Roman"/>
                <w:b/>
                <w:bCs/>
                <w:color w:val="000000"/>
                <w:sz w:val="20"/>
                <w:szCs w:val="20"/>
              </w:rPr>
              <w:t>-.58</w:t>
            </w:r>
          </w:p>
        </w:tc>
        <w:tc>
          <w:tcPr>
            <w:tcW w:w="416" w:type="pct"/>
            <w:vAlign w:val="bottom"/>
          </w:tcPr>
          <w:p w14:paraId="5042AFC9" w14:textId="004D829C" w:rsidR="00AA2683" w:rsidRPr="00AA2683" w:rsidRDefault="00AA2683" w:rsidP="00AA2683">
            <w:pPr>
              <w:pStyle w:val="Compact"/>
              <w:spacing w:after="0" w:line="312" w:lineRule="auto"/>
              <w:jc w:val="right"/>
              <w:rPr>
                <w:b/>
                <w:bCs/>
                <w:sz w:val="20"/>
                <w:szCs w:val="20"/>
              </w:rPr>
            </w:pPr>
            <w:r w:rsidRPr="00AA2683">
              <w:rPr>
                <w:rFonts w:cs="Times New Roman"/>
                <w:b/>
                <w:bCs/>
                <w:color w:val="000000"/>
                <w:sz w:val="20"/>
                <w:szCs w:val="20"/>
              </w:rPr>
              <w:t>&lt; .001</w:t>
            </w:r>
          </w:p>
        </w:tc>
      </w:tr>
      <w:tr w:rsidR="00AA2683" w14:paraId="42699687" w14:textId="77777777" w:rsidTr="0002665C">
        <w:tc>
          <w:tcPr>
            <w:tcW w:w="981" w:type="pct"/>
          </w:tcPr>
          <w:p w14:paraId="0ABD5B96" w14:textId="77777777" w:rsidR="00AA2683" w:rsidRPr="00A33DC4" w:rsidRDefault="00AA2683" w:rsidP="00AA2683">
            <w:pPr>
              <w:pStyle w:val="Compact"/>
              <w:spacing w:after="0" w:line="312" w:lineRule="auto"/>
              <w:rPr>
                <w:sz w:val="20"/>
                <w:szCs w:val="20"/>
              </w:rPr>
            </w:pPr>
          </w:p>
        </w:tc>
        <w:tc>
          <w:tcPr>
            <w:tcW w:w="1508" w:type="pct"/>
          </w:tcPr>
          <w:p w14:paraId="1A0B1AEE" w14:textId="5AFD50E7" w:rsidR="00AA2683" w:rsidRPr="00AA2683" w:rsidRDefault="00AA2683" w:rsidP="00AA2683">
            <w:pPr>
              <w:pStyle w:val="Compact"/>
              <w:spacing w:after="0" w:line="312" w:lineRule="auto"/>
              <w:rPr>
                <w:b/>
                <w:bCs/>
                <w:sz w:val="20"/>
                <w:szCs w:val="20"/>
              </w:rPr>
            </w:pPr>
            <w:r w:rsidRPr="00AA2683">
              <w:rPr>
                <w:b/>
                <w:bCs/>
                <w:sz w:val="20"/>
                <w:szCs w:val="20"/>
              </w:rPr>
              <w:t>Ability Self-Concept German</w:t>
            </w:r>
          </w:p>
        </w:tc>
        <w:tc>
          <w:tcPr>
            <w:tcW w:w="419" w:type="pct"/>
            <w:vAlign w:val="bottom"/>
          </w:tcPr>
          <w:p w14:paraId="3714CFDD" w14:textId="480601F1"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0.24</w:t>
            </w:r>
          </w:p>
        </w:tc>
        <w:tc>
          <w:tcPr>
            <w:tcW w:w="419" w:type="pct"/>
            <w:vAlign w:val="bottom"/>
          </w:tcPr>
          <w:p w14:paraId="34771BFD" w14:textId="29854D33"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0.06</w:t>
            </w:r>
          </w:p>
        </w:tc>
        <w:tc>
          <w:tcPr>
            <w:tcW w:w="419" w:type="pct"/>
            <w:vAlign w:val="bottom"/>
          </w:tcPr>
          <w:p w14:paraId="5879966B" w14:textId="79EF5E69"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0.12</w:t>
            </w:r>
          </w:p>
        </w:tc>
        <w:tc>
          <w:tcPr>
            <w:tcW w:w="419" w:type="pct"/>
            <w:vAlign w:val="bottom"/>
          </w:tcPr>
          <w:p w14:paraId="4B8C7B16" w14:textId="6F05EDE2"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0.36</w:t>
            </w:r>
          </w:p>
        </w:tc>
        <w:tc>
          <w:tcPr>
            <w:tcW w:w="419" w:type="pct"/>
            <w:vAlign w:val="bottom"/>
          </w:tcPr>
          <w:p w14:paraId="675ACA44" w14:textId="5183EE29"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.32</w:t>
            </w:r>
          </w:p>
        </w:tc>
        <w:tc>
          <w:tcPr>
            <w:tcW w:w="416" w:type="pct"/>
            <w:vAlign w:val="bottom"/>
          </w:tcPr>
          <w:p w14:paraId="210E734A" w14:textId="4D548CDC"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&lt; .001</w:t>
            </w:r>
          </w:p>
        </w:tc>
      </w:tr>
      <w:tr w:rsidR="00AA2683" w14:paraId="031ABF6A" w14:textId="77777777" w:rsidTr="0002665C">
        <w:tc>
          <w:tcPr>
            <w:tcW w:w="981" w:type="pct"/>
          </w:tcPr>
          <w:p w14:paraId="4F494A5A" w14:textId="77777777" w:rsidR="00AA2683" w:rsidRPr="00A33DC4" w:rsidRDefault="00AA2683" w:rsidP="00AA2683">
            <w:pPr>
              <w:pStyle w:val="Compact"/>
              <w:spacing w:after="0" w:line="312" w:lineRule="auto"/>
              <w:rPr>
                <w:sz w:val="20"/>
                <w:szCs w:val="20"/>
              </w:rPr>
            </w:pPr>
          </w:p>
        </w:tc>
        <w:tc>
          <w:tcPr>
            <w:tcW w:w="1508" w:type="pct"/>
          </w:tcPr>
          <w:p w14:paraId="67C09F2B" w14:textId="5B50E9B6" w:rsidR="00AA2683" w:rsidRPr="00A33DC4" w:rsidRDefault="00AA2683" w:rsidP="00AA2683">
            <w:pPr>
              <w:pStyle w:val="Compact"/>
              <w:spacing w:after="0" w:line="312" w:lineRule="auto"/>
              <w:rPr>
                <w:sz w:val="20"/>
                <w:szCs w:val="20"/>
              </w:rPr>
            </w:pPr>
            <w:r w:rsidRPr="00A33DC4">
              <w:rPr>
                <w:sz w:val="20"/>
                <w:szCs w:val="20"/>
              </w:rPr>
              <w:t>Interest in German</w:t>
            </w:r>
          </w:p>
        </w:tc>
        <w:tc>
          <w:tcPr>
            <w:tcW w:w="419" w:type="pct"/>
            <w:vAlign w:val="bottom"/>
          </w:tcPr>
          <w:p w14:paraId="63A72490" w14:textId="60283146" w:rsidR="00AA2683" w:rsidRPr="00AA2683" w:rsidRDefault="00AA2683" w:rsidP="00AA2683">
            <w:pPr>
              <w:pStyle w:val="Compact"/>
              <w:spacing w:after="0" w:line="312" w:lineRule="auto"/>
              <w:jc w:val="right"/>
              <w:rPr>
                <w:rFonts w:cs="Times New Roman"/>
                <w:sz w:val="20"/>
                <w:szCs w:val="20"/>
              </w:rPr>
            </w:pPr>
            <w:r w:rsidRPr="00AA2683">
              <w:rPr>
                <w:rFonts w:cs="Times New Roman"/>
                <w:color w:val="000000"/>
                <w:sz w:val="20"/>
                <w:szCs w:val="20"/>
              </w:rPr>
              <w:t>-0.03</w:t>
            </w:r>
          </w:p>
        </w:tc>
        <w:tc>
          <w:tcPr>
            <w:tcW w:w="419" w:type="pct"/>
            <w:vAlign w:val="bottom"/>
          </w:tcPr>
          <w:p w14:paraId="1E329064" w14:textId="00F74491" w:rsidR="00AA2683" w:rsidRPr="00AA2683" w:rsidRDefault="00AA2683" w:rsidP="00AA2683">
            <w:pPr>
              <w:pStyle w:val="Compact"/>
              <w:spacing w:after="0" w:line="312" w:lineRule="auto"/>
              <w:jc w:val="right"/>
              <w:rPr>
                <w:rFonts w:cs="Times New Roman"/>
                <w:sz w:val="20"/>
                <w:szCs w:val="20"/>
              </w:rPr>
            </w:pPr>
            <w:r w:rsidRPr="00AA2683">
              <w:rPr>
                <w:rFonts w:cs="Times New Roman"/>
                <w:color w:val="000000"/>
                <w:sz w:val="20"/>
                <w:szCs w:val="20"/>
              </w:rPr>
              <w:t>0.05</w:t>
            </w:r>
          </w:p>
        </w:tc>
        <w:tc>
          <w:tcPr>
            <w:tcW w:w="419" w:type="pct"/>
            <w:vAlign w:val="bottom"/>
          </w:tcPr>
          <w:p w14:paraId="14DA0B45" w14:textId="290E2500" w:rsidR="00AA2683" w:rsidRPr="00AA2683" w:rsidRDefault="00AA2683" w:rsidP="00AA2683">
            <w:pPr>
              <w:pStyle w:val="Compact"/>
              <w:spacing w:after="0" w:line="312" w:lineRule="auto"/>
              <w:jc w:val="right"/>
              <w:rPr>
                <w:rFonts w:cs="Times New Roman"/>
                <w:sz w:val="20"/>
                <w:szCs w:val="20"/>
              </w:rPr>
            </w:pPr>
            <w:r w:rsidRPr="00AA2683">
              <w:rPr>
                <w:rFonts w:cs="Times New Roman"/>
                <w:color w:val="000000"/>
                <w:sz w:val="20"/>
                <w:szCs w:val="20"/>
              </w:rPr>
              <w:t>-0.12</w:t>
            </w:r>
          </w:p>
        </w:tc>
        <w:tc>
          <w:tcPr>
            <w:tcW w:w="419" w:type="pct"/>
            <w:vAlign w:val="bottom"/>
          </w:tcPr>
          <w:p w14:paraId="0BEF1FB9" w14:textId="1EAE3EEE" w:rsidR="00AA2683" w:rsidRPr="00AA2683" w:rsidRDefault="00AA2683" w:rsidP="00AA2683">
            <w:pPr>
              <w:pStyle w:val="Compact"/>
              <w:spacing w:after="0" w:line="312" w:lineRule="auto"/>
              <w:jc w:val="right"/>
              <w:rPr>
                <w:rFonts w:cs="Times New Roman"/>
                <w:sz w:val="20"/>
                <w:szCs w:val="20"/>
              </w:rPr>
            </w:pPr>
            <w:r w:rsidRPr="00AA2683">
              <w:rPr>
                <w:rFonts w:cs="Times New Roman"/>
                <w:color w:val="000000"/>
                <w:sz w:val="20"/>
                <w:szCs w:val="20"/>
              </w:rPr>
              <w:t>0.06</w:t>
            </w:r>
          </w:p>
        </w:tc>
        <w:tc>
          <w:tcPr>
            <w:tcW w:w="419" w:type="pct"/>
            <w:vAlign w:val="bottom"/>
          </w:tcPr>
          <w:p w14:paraId="6FA0C4E3" w14:textId="1DB0EBD8" w:rsidR="00AA2683" w:rsidRPr="00AA2683" w:rsidRDefault="00AA2683" w:rsidP="00AA2683">
            <w:pPr>
              <w:pStyle w:val="Compact"/>
              <w:spacing w:after="0" w:line="312" w:lineRule="auto"/>
              <w:jc w:val="right"/>
              <w:rPr>
                <w:rFonts w:cs="Times New Roman"/>
                <w:sz w:val="20"/>
                <w:szCs w:val="20"/>
              </w:rPr>
            </w:pPr>
            <w:r w:rsidRPr="00AA2683">
              <w:rPr>
                <w:rFonts w:cs="Times New Roman"/>
                <w:color w:val="000000"/>
                <w:sz w:val="20"/>
                <w:szCs w:val="20"/>
              </w:rPr>
              <w:t>-.05</w:t>
            </w:r>
          </w:p>
        </w:tc>
        <w:tc>
          <w:tcPr>
            <w:tcW w:w="416" w:type="pct"/>
            <w:vAlign w:val="bottom"/>
          </w:tcPr>
          <w:p w14:paraId="05AE19A7" w14:textId="27548238" w:rsidR="00AA2683" w:rsidRPr="00AA2683" w:rsidRDefault="00AA2683" w:rsidP="00AA2683">
            <w:pPr>
              <w:pStyle w:val="Compact"/>
              <w:spacing w:after="0" w:line="312" w:lineRule="auto"/>
              <w:jc w:val="right"/>
              <w:rPr>
                <w:rFonts w:cs="Times New Roman"/>
                <w:sz w:val="20"/>
                <w:szCs w:val="20"/>
              </w:rPr>
            </w:pPr>
            <w:r w:rsidRPr="00AA2683">
              <w:rPr>
                <w:rFonts w:cs="Times New Roman"/>
                <w:color w:val="000000"/>
                <w:sz w:val="20"/>
                <w:szCs w:val="20"/>
              </w:rPr>
              <w:t>.512</w:t>
            </w:r>
          </w:p>
        </w:tc>
      </w:tr>
      <w:tr w:rsidR="00AA2683" w14:paraId="44424730" w14:textId="77777777" w:rsidTr="0002665C">
        <w:tc>
          <w:tcPr>
            <w:tcW w:w="981" w:type="pct"/>
          </w:tcPr>
          <w:p w14:paraId="6F6CE863" w14:textId="77777777" w:rsidR="00AA2683" w:rsidRPr="00A33DC4" w:rsidRDefault="00AA2683" w:rsidP="00AA2683">
            <w:pPr>
              <w:pStyle w:val="Compact"/>
              <w:spacing w:after="0" w:line="312" w:lineRule="auto"/>
              <w:rPr>
                <w:sz w:val="20"/>
                <w:szCs w:val="20"/>
              </w:rPr>
            </w:pPr>
          </w:p>
        </w:tc>
        <w:tc>
          <w:tcPr>
            <w:tcW w:w="1508" w:type="pct"/>
          </w:tcPr>
          <w:p w14:paraId="342DEB46" w14:textId="7032C20E" w:rsidR="00AA2683" w:rsidRPr="00AA2683" w:rsidRDefault="00AA2683" w:rsidP="00AA2683">
            <w:pPr>
              <w:pStyle w:val="Compact"/>
              <w:spacing w:after="0" w:line="312" w:lineRule="auto"/>
              <w:rPr>
                <w:b/>
                <w:bCs/>
                <w:sz w:val="20"/>
                <w:szCs w:val="20"/>
              </w:rPr>
            </w:pPr>
            <w:r w:rsidRPr="00AA2683">
              <w:rPr>
                <w:b/>
                <w:bCs/>
                <w:sz w:val="20"/>
                <w:szCs w:val="20"/>
              </w:rPr>
              <w:t>Hope for Success</w:t>
            </w:r>
          </w:p>
        </w:tc>
        <w:tc>
          <w:tcPr>
            <w:tcW w:w="419" w:type="pct"/>
            <w:vAlign w:val="bottom"/>
          </w:tcPr>
          <w:p w14:paraId="60A7A4E3" w14:textId="57783CAE"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-0.23</w:t>
            </w:r>
          </w:p>
        </w:tc>
        <w:tc>
          <w:tcPr>
            <w:tcW w:w="419" w:type="pct"/>
            <w:vAlign w:val="bottom"/>
          </w:tcPr>
          <w:p w14:paraId="1A6D7BBF" w14:textId="3ABCB71A"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0.12</w:t>
            </w:r>
          </w:p>
        </w:tc>
        <w:tc>
          <w:tcPr>
            <w:tcW w:w="419" w:type="pct"/>
            <w:vAlign w:val="bottom"/>
          </w:tcPr>
          <w:p w14:paraId="75311BB6" w14:textId="74C93CC1"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-0.45</w:t>
            </w:r>
          </w:p>
        </w:tc>
        <w:tc>
          <w:tcPr>
            <w:tcW w:w="419" w:type="pct"/>
            <w:vAlign w:val="bottom"/>
          </w:tcPr>
          <w:p w14:paraId="78010056" w14:textId="672CAFEC"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0.00</w:t>
            </w:r>
          </w:p>
        </w:tc>
        <w:tc>
          <w:tcPr>
            <w:tcW w:w="419" w:type="pct"/>
            <w:vAlign w:val="bottom"/>
          </w:tcPr>
          <w:p w14:paraId="5976E0BF" w14:textId="3865DBA8"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-.20</w:t>
            </w:r>
          </w:p>
        </w:tc>
        <w:tc>
          <w:tcPr>
            <w:tcW w:w="416" w:type="pct"/>
            <w:vAlign w:val="bottom"/>
          </w:tcPr>
          <w:p w14:paraId="4098E2D1" w14:textId="36A89D97"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.047</w:t>
            </w:r>
          </w:p>
        </w:tc>
      </w:tr>
      <w:tr w:rsidR="00AA2683" w14:paraId="75CCBDFF" w14:textId="77777777" w:rsidTr="0002665C">
        <w:tc>
          <w:tcPr>
            <w:tcW w:w="981" w:type="pct"/>
            <w:tcBorders>
              <w:bottom w:val="nil"/>
            </w:tcBorders>
          </w:tcPr>
          <w:p w14:paraId="0EB04C8C" w14:textId="77777777" w:rsidR="00AA2683" w:rsidRPr="00A33DC4" w:rsidRDefault="00AA2683" w:rsidP="00AA2683">
            <w:pPr>
              <w:pStyle w:val="Compact"/>
              <w:spacing w:after="0" w:line="312" w:lineRule="auto"/>
              <w:rPr>
                <w:sz w:val="20"/>
                <w:szCs w:val="20"/>
              </w:rPr>
            </w:pPr>
          </w:p>
        </w:tc>
        <w:tc>
          <w:tcPr>
            <w:tcW w:w="1508" w:type="pct"/>
            <w:tcBorders>
              <w:bottom w:val="nil"/>
            </w:tcBorders>
          </w:tcPr>
          <w:p w14:paraId="3DB1DF6B" w14:textId="33DAC374" w:rsidR="00AA2683" w:rsidRPr="00A33DC4" w:rsidRDefault="00AA2683" w:rsidP="00AA2683">
            <w:pPr>
              <w:pStyle w:val="Compact"/>
              <w:spacing w:after="0" w:line="312" w:lineRule="auto"/>
              <w:rPr>
                <w:sz w:val="20"/>
                <w:szCs w:val="20"/>
              </w:rPr>
            </w:pPr>
            <w:r w:rsidRPr="00A33DC4">
              <w:rPr>
                <w:sz w:val="20"/>
                <w:szCs w:val="20"/>
              </w:rPr>
              <w:t>Fear of Failure</w:t>
            </w:r>
          </w:p>
        </w:tc>
        <w:tc>
          <w:tcPr>
            <w:tcW w:w="419" w:type="pct"/>
            <w:tcBorders>
              <w:bottom w:val="nil"/>
            </w:tcBorders>
            <w:vAlign w:val="bottom"/>
          </w:tcPr>
          <w:p w14:paraId="6BD4E3AF" w14:textId="418D76B4" w:rsidR="00AA2683" w:rsidRPr="00AA2683" w:rsidRDefault="00AA2683" w:rsidP="00AA2683">
            <w:pPr>
              <w:pStyle w:val="Compact"/>
              <w:spacing w:after="0" w:line="312" w:lineRule="auto"/>
              <w:jc w:val="right"/>
              <w:rPr>
                <w:rFonts w:cs="Times New Roman"/>
                <w:sz w:val="20"/>
                <w:szCs w:val="20"/>
              </w:rPr>
            </w:pPr>
            <w:r w:rsidRPr="00AA2683">
              <w:rPr>
                <w:rFonts w:cs="Times New Roman"/>
                <w:color w:val="000000"/>
                <w:sz w:val="20"/>
                <w:szCs w:val="20"/>
              </w:rPr>
              <w:t>-0.06</w:t>
            </w:r>
          </w:p>
        </w:tc>
        <w:tc>
          <w:tcPr>
            <w:tcW w:w="419" w:type="pct"/>
            <w:tcBorders>
              <w:bottom w:val="nil"/>
            </w:tcBorders>
            <w:vAlign w:val="bottom"/>
          </w:tcPr>
          <w:p w14:paraId="612FAC47" w14:textId="6B0FA5D7" w:rsidR="00AA2683" w:rsidRPr="00AA2683" w:rsidRDefault="00AA2683" w:rsidP="00AA2683">
            <w:pPr>
              <w:pStyle w:val="Compact"/>
              <w:spacing w:after="0" w:line="312" w:lineRule="auto"/>
              <w:jc w:val="right"/>
              <w:rPr>
                <w:rFonts w:cs="Times New Roman"/>
                <w:sz w:val="20"/>
                <w:szCs w:val="20"/>
              </w:rPr>
            </w:pPr>
            <w:r w:rsidRPr="00AA2683">
              <w:rPr>
                <w:rFonts w:cs="Times New Roman"/>
                <w:color w:val="000000"/>
                <w:sz w:val="20"/>
                <w:szCs w:val="20"/>
              </w:rPr>
              <w:t>0.07</w:t>
            </w:r>
          </w:p>
        </w:tc>
        <w:tc>
          <w:tcPr>
            <w:tcW w:w="419" w:type="pct"/>
            <w:tcBorders>
              <w:bottom w:val="nil"/>
            </w:tcBorders>
            <w:vAlign w:val="bottom"/>
          </w:tcPr>
          <w:p w14:paraId="7CF11BCC" w14:textId="525A09C3" w:rsidR="00AA2683" w:rsidRPr="00AA2683" w:rsidRDefault="00AA2683" w:rsidP="00AA2683">
            <w:pPr>
              <w:pStyle w:val="Compact"/>
              <w:spacing w:after="0" w:line="312" w:lineRule="auto"/>
              <w:jc w:val="right"/>
              <w:rPr>
                <w:rFonts w:cs="Times New Roman"/>
                <w:sz w:val="20"/>
                <w:szCs w:val="20"/>
              </w:rPr>
            </w:pPr>
            <w:r w:rsidRPr="00AA2683">
              <w:rPr>
                <w:rFonts w:cs="Times New Roman"/>
                <w:color w:val="000000"/>
                <w:sz w:val="20"/>
                <w:szCs w:val="20"/>
              </w:rPr>
              <w:t>-0.19</w:t>
            </w:r>
          </w:p>
        </w:tc>
        <w:tc>
          <w:tcPr>
            <w:tcW w:w="419" w:type="pct"/>
            <w:tcBorders>
              <w:bottom w:val="nil"/>
            </w:tcBorders>
            <w:vAlign w:val="bottom"/>
          </w:tcPr>
          <w:p w14:paraId="48C4528D" w14:textId="633563F7" w:rsidR="00AA2683" w:rsidRPr="00AA2683" w:rsidRDefault="00AA2683" w:rsidP="00AA2683">
            <w:pPr>
              <w:pStyle w:val="Compact"/>
              <w:spacing w:after="0" w:line="312" w:lineRule="auto"/>
              <w:jc w:val="right"/>
              <w:rPr>
                <w:rFonts w:cs="Times New Roman"/>
                <w:sz w:val="20"/>
                <w:szCs w:val="20"/>
              </w:rPr>
            </w:pPr>
            <w:r w:rsidRPr="00AA2683">
              <w:rPr>
                <w:rFonts w:cs="Times New Roman"/>
                <w:color w:val="000000"/>
                <w:sz w:val="20"/>
                <w:szCs w:val="20"/>
              </w:rPr>
              <w:t>0.07</w:t>
            </w:r>
          </w:p>
        </w:tc>
        <w:tc>
          <w:tcPr>
            <w:tcW w:w="419" w:type="pct"/>
            <w:tcBorders>
              <w:bottom w:val="nil"/>
            </w:tcBorders>
            <w:vAlign w:val="bottom"/>
          </w:tcPr>
          <w:p w14:paraId="2E9FC55D" w14:textId="1248EAAD" w:rsidR="00AA2683" w:rsidRPr="00AA2683" w:rsidRDefault="00AA2683" w:rsidP="00AA2683">
            <w:pPr>
              <w:pStyle w:val="Compact"/>
              <w:spacing w:after="0" w:line="312" w:lineRule="auto"/>
              <w:jc w:val="right"/>
              <w:rPr>
                <w:rFonts w:cs="Times New Roman"/>
                <w:sz w:val="20"/>
                <w:szCs w:val="20"/>
              </w:rPr>
            </w:pPr>
            <w:r w:rsidRPr="00AA2683">
              <w:rPr>
                <w:rFonts w:cs="Times New Roman"/>
                <w:color w:val="000000"/>
                <w:sz w:val="20"/>
                <w:szCs w:val="20"/>
              </w:rPr>
              <w:t>-.05</w:t>
            </w:r>
          </w:p>
        </w:tc>
        <w:tc>
          <w:tcPr>
            <w:tcW w:w="416" w:type="pct"/>
            <w:tcBorders>
              <w:bottom w:val="nil"/>
            </w:tcBorders>
            <w:vAlign w:val="bottom"/>
          </w:tcPr>
          <w:p w14:paraId="426347F8" w14:textId="125FB090" w:rsidR="00AA2683" w:rsidRPr="00AA2683" w:rsidRDefault="00AA2683" w:rsidP="00AA2683">
            <w:pPr>
              <w:pStyle w:val="Compact"/>
              <w:spacing w:after="0" w:line="312" w:lineRule="auto"/>
              <w:jc w:val="right"/>
              <w:rPr>
                <w:rFonts w:cs="Times New Roman"/>
                <w:sz w:val="20"/>
                <w:szCs w:val="20"/>
              </w:rPr>
            </w:pPr>
            <w:r w:rsidRPr="00AA2683">
              <w:rPr>
                <w:rFonts w:cs="Times New Roman"/>
                <w:color w:val="000000"/>
                <w:sz w:val="20"/>
                <w:szCs w:val="20"/>
              </w:rPr>
              <w:t>.359</w:t>
            </w:r>
          </w:p>
        </w:tc>
      </w:tr>
      <w:tr w:rsidR="00AA2683" w14:paraId="35D302A1" w14:textId="77777777" w:rsidTr="0002665C">
        <w:tc>
          <w:tcPr>
            <w:tcW w:w="981" w:type="pct"/>
            <w:tcBorders>
              <w:top w:val="nil"/>
              <w:bottom w:val="single" w:sz="4" w:space="0" w:color="auto"/>
            </w:tcBorders>
          </w:tcPr>
          <w:p w14:paraId="5CED9D2D" w14:textId="77777777" w:rsidR="00AA2683" w:rsidRPr="00A33DC4" w:rsidRDefault="00AA2683" w:rsidP="00AA2683">
            <w:pPr>
              <w:pStyle w:val="Compact"/>
              <w:spacing w:after="0" w:line="312" w:lineRule="auto"/>
              <w:rPr>
                <w:sz w:val="20"/>
                <w:szCs w:val="20"/>
              </w:rPr>
            </w:pPr>
          </w:p>
        </w:tc>
        <w:tc>
          <w:tcPr>
            <w:tcW w:w="1508" w:type="pct"/>
            <w:tcBorders>
              <w:top w:val="nil"/>
              <w:bottom w:val="single" w:sz="4" w:space="0" w:color="auto"/>
            </w:tcBorders>
          </w:tcPr>
          <w:p w14:paraId="4AA1D5B9" w14:textId="5191B16F" w:rsidR="00AA2683" w:rsidRPr="00AA2683" w:rsidRDefault="00AA2683" w:rsidP="00AA2683">
            <w:pPr>
              <w:pStyle w:val="Compact"/>
              <w:spacing w:after="0" w:line="312" w:lineRule="auto"/>
              <w:rPr>
                <w:b/>
                <w:bCs/>
                <w:sz w:val="20"/>
                <w:szCs w:val="20"/>
              </w:rPr>
            </w:pPr>
            <w:r w:rsidRPr="00AA2683">
              <w:rPr>
                <w:b/>
                <w:bCs/>
                <w:sz w:val="20"/>
                <w:szCs w:val="20"/>
              </w:rPr>
              <w:t>Need for Cognition</w:t>
            </w:r>
          </w:p>
        </w:tc>
        <w:tc>
          <w:tcPr>
            <w:tcW w:w="419" w:type="pct"/>
            <w:tcBorders>
              <w:top w:val="nil"/>
              <w:bottom w:val="single" w:sz="4" w:space="0" w:color="auto"/>
            </w:tcBorders>
            <w:vAlign w:val="bottom"/>
          </w:tcPr>
          <w:p w14:paraId="3D90FE3D" w14:textId="70F1DE44"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0.23</w:t>
            </w:r>
          </w:p>
        </w:tc>
        <w:tc>
          <w:tcPr>
            <w:tcW w:w="419" w:type="pct"/>
            <w:tcBorders>
              <w:top w:val="nil"/>
              <w:bottom w:val="single" w:sz="4" w:space="0" w:color="auto"/>
            </w:tcBorders>
            <w:vAlign w:val="bottom"/>
          </w:tcPr>
          <w:p w14:paraId="7E763070" w14:textId="09E8C5D3"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0.08</w:t>
            </w:r>
          </w:p>
        </w:tc>
        <w:tc>
          <w:tcPr>
            <w:tcW w:w="419" w:type="pct"/>
            <w:tcBorders>
              <w:top w:val="nil"/>
              <w:bottom w:val="single" w:sz="4" w:space="0" w:color="auto"/>
            </w:tcBorders>
            <w:vAlign w:val="bottom"/>
          </w:tcPr>
          <w:p w14:paraId="172D476E" w14:textId="41F9F184"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0.07</w:t>
            </w:r>
          </w:p>
        </w:tc>
        <w:tc>
          <w:tcPr>
            <w:tcW w:w="419" w:type="pct"/>
            <w:tcBorders>
              <w:top w:val="nil"/>
              <w:bottom w:val="single" w:sz="4" w:space="0" w:color="auto"/>
            </w:tcBorders>
            <w:vAlign w:val="bottom"/>
          </w:tcPr>
          <w:p w14:paraId="3F19FB7C" w14:textId="2CB321D5"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0.38</w:t>
            </w:r>
          </w:p>
        </w:tc>
        <w:tc>
          <w:tcPr>
            <w:tcW w:w="419" w:type="pct"/>
            <w:tcBorders>
              <w:top w:val="nil"/>
              <w:bottom w:val="single" w:sz="4" w:space="0" w:color="auto"/>
            </w:tcBorders>
            <w:vAlign w:val="bottom"/>
          </w:tcPr>
          <w:p w14:paraId="62D1AA8C" w14:textId="6F25A9CA"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.32</w:t>
            </w:r>
          </w:p>
        </w:tc>
        <w:tc>
          <w:tcPr>
            <w:tcW w:w="416" w:type="pct"/>
            <w:tcBorders>
              <w:top w:val="nil"/>
              <w:bottom w:val="single" w:sz="4" w:space="0" w:color="auto"/>
            </w:tcBorders>
            <w:vAlign w:val="bottom"/>
          </w:tcPr>
          <w:p w14:paraId="2088A948" w14:textId="12EF9A2E" w:rsidR="00AA2683" w:rsidRPr="00AA2683" w:rsidRDefault="00AA2683" w:rsidP="00AA2683">
            <w:pPr>
              <w:pStyle w:val="Compact"/>
              <w:spacing w:after="0" w:line="312" w:lineRule="auto"/>
              <w:jc w:val="right"/>
              <w:rPr>
                <w:rFonts w:cs="Times New Roman"/>
                <w:b/>
                <w:bCs/>
                <w:sz w:val="20"/>
                <w:szCs w:val="20"/>
              </w:rPr>
            </w:pPr>
            <w:r w:rsidRPr="00AA2683">
              <w:rPr>
                <w:rFonts w:cs="Times New Roman"/>
                <w:b/>
                <w:bCs/>
                <w:color w:val="000000"/>
                <w:sz w:val="20"/>
                <w:szCs w:val="20"/>
              </w:rPr>
              <w:t>.005</w:t>
            </w:r>
          </w:p>
        </w:tc>
      </w:tr>
      <w:tr w:rsidR="0002665C" w14:paraId="2945E0C0" w14:textId="77777777" w:rsidTr="0002665C">
        <w:tc>
          <w:tcPr>
            <w:tcW w:w="981" w:type="pct"/>
            <w:tcBorders>
              <w:top w:val="single" w:sz="4" w:space="0" w:color="auto"/>
            </w:tcBorders>
          </w:tcPr>
          <w:p w14:paraId="2BAF3C29" w14:textId="720AE683" w:rsidR="0002665C" w:rsidRPr="00A33DC4" w:rsidRDefault="0002665C" w:rsidP="0002665C">
            <w:pPr>
              <w:pStyle w:val="Compact"/>
              <w:spacing w:after="0" w:line="312" w:lineRule="auto"/>
              <w:rPr>
                <w:sz w:val="20"/>
                <w:szCs w:val="20"/>
              </w:rPr>
            </w:pPr>
            <w:proofErr w:type="spellStart"/>
            <w:r w:rsidRPr="00067B9C">
              <w:rPr>
                <w:rFonts w:eastAsia="Times New Roman" w:cs="Times New Roman"/>
                <w:color w:val="000000"/>
                <w:sz w:val="20"/>
                <w:szCs w:val="20"/>
                <w:lang w:val="de-DE" w:eastAsia="de-DE"/>
              </w:rPr>
              <w:t>Δ</w:t>
            </w:r>
            <w:r>
              <w:rPr>
                <w:rFonts w:eastAsia="Times New Roman" w:cs="Times New Roman"/>
                <w:color w:val="000000"/>
                <w:sz w:val="20"/>
                <w:szCs w:val="20"/>
                <w:lang w:val="de-DE" w:eastAsia="de-DE"/>
              </w:rPr>
              <w:t>Grade</w:t>
            </w:r>
            <w:proofErr w:type="spellEnd"/>
            <w:r>
              <w:rPr>
                <w:rFonts w:eastAsia="Times New Roman" w:cs="Times New Roman"/>
                <w:color w:val="000000"/>
                <w:sz w:val="20"/>
                <w:szCs w:val="20"/>
                <w:lang w:val="de-DE" w:eastAsia="de-DE"/>
              </w:rPr>
              <w:t xml:space="preserve"> Math</w:t>
            </w:r>
          </w:p>
        </w:tc>
        <w:tc>
          <w:tcPr>
            <w:tcW w:w="1508" w:type="pct"/>
            <w:tcBorders>
              <w:top w:val="single" w:sz="4" w:space="0" w:color="auto"/>
            </w:tcBorders>
          </w:tcPr>
          <w:p w14:paraId="689CF916" w14:textId="1FB00110" w:rsidR="0002665C" w:rsidRPr="00AA2683" w:rsidRDefault="0002665C" w:rsidP="0002665C">
            <w:pPr>
              <w:pStyle w:val="Compact"/>
              <w:spacing w:after="0" w:line="312" w:lineRule="auto"/>
              <w:rPr>
                <w:b/>
                <w:bCs/>
                <w:sz w:val="20"/>
                <w:szCs w:val="20"/>
              </w:rPr>
            </w:pPr>
            <w:r w:rsidRPr="00AA2683">
              <w:rPr>
                <w:b/>
                <w:bCs/>
                <w:sz w:val="20"/>
                <w:szCs w:val="20"/>
              </w:rPr>
              <w:t>Grade Math</w:t>
            </w:r>
          </w:p>
        </w:tc>
        <w:tc>
          <w:tcPr>
            <w:tcW w:w="419" w:type="pct"/>
            <w:tcBorders>
              <w:top w:val="single" w:sz="4" w:space="0" w:color="auto"/>
            </w:tcBorders>
            <w:vAlign w:val="bottom"/>
          </w:tcPr>
          <w:p w14:paraId="690CBEA5" w14:textId="2D3C578B"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-0.52</w:t>
            </w:r>
          </w:p>
        </w:tc>
        <w:tc>
          <w:tcPr>
            <w:tcW w:w="419" w:type="pct"/>
            <w:tcBorders>
              <w:top w:val="single" w:sz="4" w:space="0" w:color="auto"/>
            </w:tcBorders>
            <w:vAlign w:val="bottom"/>
          </w:tcPr>
          <w:p w14:paraId="28FAB13C" w14:textId="6B448DC5"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0.07</w:t>
            </w:r>
          </w:p>
        </w:tc>
        <w:tc>
          <w:tcPr>
            <w:tcW w:w="419" w:type="pct"/>
            <w:tcBorders>
              <w:top w:val="single" w:sz="4" w:space="0" w:color="auto"/>
            </w:tcBorders>
            <w:vAlign w:val="bottom"/>
          </w:tcPr>
          <w:p w14:paraId="346E16DA" w14:textId="51A818EA"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-0.66</w:t>
            </w:r>
          </w:p>
        </w:tc>
        <w:tc>
          <w:tcPr>
            <w:tcW w:w="419" w:type="pct"/>
            <w:tcBorders>
              <w:top w:val="single" w:sz="4" w:space="0" w:color="auto"/>
            </w:tcBorders>
            <w:vAlign w:val="bottom"/>
          </w:tcPr>
          <w:p w14:paraId="7E6F6AAE" w14:textId="39FDEE3C"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-0.37</w:t>
            </w:r>
          </w:p>
        </w:tc>
        <w:tc>
          <w:tcPr>
            <w:tcW w:w="419" w:type="pct"/>
            <w:tcBorders>
              <w:top w:val="single" w:sz="4" w:space="0" w:color="auto"/>
            </w:tcBorders>
            <w:vAlign w:val="bottom"/>
          </w:tcPr>
          <w:p w14:paraId="135C8BFA" w14:textId="4053F792"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-.56</w:t>
            </w:r>
          </w:p>
        </w:tc>
        <w:tc>
          <w:tcPr>
            <w:tcW w:w="416" w:type="pct"/>
            <w:tcBorders>
              <w:top w:val="single" w:sz="4" w:space="0" w:color="auto"/>
            </w:tcBorders>
            <w:vAlign w:val="bottom"/>
          </w:tcPr>
          <w:p w14:paraId="6072A58C" w14:textId="6873561B"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&lt; .001</w:t>
            </w:r>
          </w:p>
        </w:tc>
      </w:tr>
      <w:tr w:rsidR="0002665C" w14:paraId="15C2B4D5" w14:textId="77777777" w:rsidTr="0002665C">
        <w:tc>
          <w:tcPr>
            <w:tcW w:w="981" w:type="pct"/>
          </w:tcPr>
          <w:p w14:paraId="2F94A347" w14:textId="77777777" w:rsidR="0002665C" w:rsidRPr="00A33DC4" w:rsidRDefault="0002665C" w:rsidP="0002665C">
            <w:pPr>
              <w:pStyle w:val="Compact"/>
              <w:spacing w:after="0" w:line="312" w:lineRule="auto"/>
              <w:rPr>
                <w:sz w:val="20"/>
                <w:szCs w:val="20"/>
              </w:rPr>
            </w:pPr>
          </w:p>
        </w:tc>
        <w:tc>
          <w:tcPr>
            <w:tcW w:w="1508" w:type="pct"/>
          </w:tcPr>
          <w:p w14:paraId="78CBE702" w14:textId="33DC3C15" w:rsidR="0002665C" w:rsidRPr="00A33DC4" w:rsidRDefault="0002665C" w:rsidP="0002665C">
            <w:pPr>
              <w:pStyle w:val="Compact"/>
              <w:spacing w:after="0" w:line="312" w:lineRule="auto"/>
              <w:rPr>
                <w:sz w:val="20"/>
                <w:szCs w:val="20"/>
              </w:rPr>
            </w:pPr>
            <w:r w:rsidRPr="00A33DC4">
              <w:rPr>
                <w:sz w:val="20"/>
                <w:szCs w:val="20"/>
              </w:rPr>
              <w:t>Ability Self-Concept Math</w:t>
            </w:r>
          </w:p>
        </w:tc>
        <w:tc>
          <w:tcPr>
            <w:tcW w:w="419" w:type="pct"/>
            <w:vAlign w:val="bottom"/>
          </w:tcPr>
          <w:p w14:paraId="416A3FF2" w14:textId="460B60B3"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0.07</w:t>
            </w:r>
          </w:p>
        </w:tc>
        <w:tc>
          <w:tcPr>
            <w:tcW w:w="419" w:type="pct"/>
            <w:vAlign w:val="bottom"/>
          </w:tcPr>
          <w:p w14:paraId="24240972" w14:textId="6194AAD1"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0.10</w:t>
            </w:r>
          </w:p>
        </w:tc>
        <w:tc>
          <w:tcPr>
            <w:tcW w:w="419" w:type="pct"/>
            <w:vAlign w:val="bottom"/>
          </w:tcPr>
          <w:p w14:paraId="158B2EC9" w14:textId="422E97B2"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-0.12</w:t>
            </w:r>
          </w:p>
        </w:tc>
        <w:tc>
          <w:tcPr>
            <w:tcW w:w="419" w:type="pct"/>
            <w:vAlign w:val="bottom"/>
          </w:tcPr>
          <w:p w14:paraId="178E9CBB" w14:textId="5D358F1A"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0.26</w:t>
            </w:r>
          </w:p>
        </w:tc>
        <w:tc>
          <w:tcPr>
            <w:tcW w:w="419" w:type="pct"/>
            <w:vAlign w:val="bottom"/>
          </w:tcPr>
          <w:p w14:paraId="551F5EE4" w14:textId="573E6B28"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.07</w:t>
            </w:r>
          </w:p>
        </w:tc>
        <w:tc>
          <w:tcPr>
            <w:tcW w:w="416" w:type="pct"/>
            <w:vAlign w:val="bottom"/>
          </w:tcPr>
          <w:p w14:paraId="2F882A12" w14:textId="27C240A6"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.492</w:t>
            </w:r>
          </w:p>
        </w:tc>
      </w:tr>
      <w:tr w:rsidR="0002665C" w14:paraId="06AB4E5F" w14:textId="77777777" w:rsidTr="0002665C">
        <w:tc>
          <w:tcPr>
            <w:tcW w:w="981" w:type="pct"/>
          </w:tcPr>
          <w:p w14:paraId="205869CA" w14:textId="77777777" w:rsidR="0002665C" w:rsidRPr="00A33DC4" w:rsidRDefault="0002665C" w:rsidP="0002665C">
            <w:pPr>
              <w:pStyle w:val="Compact"/>
              <w:spacing w:after="0" w:line="312" w:lineRule="auto"/>
              <w:rPr>
                <w:sz w:val="20"/>
                <w:szCs w:val="20"/>
              </w:rPr>
            </w:pPr>
          </w:p>
        </w:tc>
        <w:tc>
          <w:tcPr>
            <w:tcW w:w="1508" w:type="pct"/>
          </w:tcPr>
          <w:p w14:paraId="699FFD02" w14:textId="35B8C7A0" w:rsidR="0002665C" w:rsidRPr="00A33DC4" w:rsidRDefault="0002665C" w:rsidP="0002665C">
            <w:pPr>
              <w:pStyle w:val="Compact"/>
              <w:spacing w:after="0" w:line="312" w:lineRule="auto"/>
              <w:rPr>
                <w:sz w:val="20"/>
                <w:szCs w:val="20"/>
              </w:rPr>
            </w:pPr>
            <w:r>
              <w:rPr>
                <w:sz w:val="20"/>
                <w:szCs w:val="20"/>
              </w:rPr>
              <w:t>I</w:t>
            </w:r>
            <w:r w:rsidRPr="00A33DC4">
              <w:rPr>
                <w:sz w:val="20"/>
                <w:szCs w:val="20"/>
              </w:rPr>
              <w:t>nterest in Math</w:t>
            </w:r>
          </w:p>
        </w:tc>
        <w:tc>
          <w:tcPr>
            <w:tcW w:w="419" w:type="pct"/>
            <w:vAlign w:val="bottom"/>
          </w:tcPr>
          <w:p w14:paraId="39BA2752" w14:textId="7191B5D6"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0.07</w:t>
            </w:r>
          </w:p>
        </w:tc>
        <w:tc>
          <w:tcPr>
            <w:tcW w:w="419" w:type="pct"/>
            <w:vAlign w:val="bottom"/>
          </w:tcPr>
          <w:p w14:paraId="3583365A" w14:textId="71ABBBDA"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0.08</w:t>
            </w:r>
          </w:p>
        </w:tc>
        <w:tc>
          <w:tcPr>
            <w:tcW w:w="419" w:type="pct"/>
            <w:vAlign w:val="bottom"/>
          </w:tcPr>
          <w:p w14:paraId="05C8F211" w14:textId="4D9E67F6"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-0.08</w:t>
            </w:r>
          </w:p>
        </w:tc>
        <w:tc>
          <w:tcPr>
            <w:tcW w:w="419" w:type="pct"/>
            <w:vAlign w:val="bottom"/>
          </w:tcPr>
          <w:p w14:paraId="08FB21B6" w14:textId="18288EE8"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0.22</w:t>
            </w:r>
          </w:p>
        </w:tc>
        <w:tc>
          <w:tcPr>
            <w:tcW w:w="419" w:type="pct"/>
            <w:vAlign w:val="bottom"/>
          </w:tcPr>
          <w:p w14:paraId="25490B0D" w14:textId="6149C273"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.08</w:t>
            </w:r>
          </w:p>
        </w:tc>
        <w:tc>
          <w:tcPr>
            <w:tcW w:w="416" w:type="pct"/>
            <w:vAlign w:val="bottom"/>
          </w:tcPr>
          <w:p w14:paraId="7E39B395" w14:textId="03953814"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.353</w:t>
            </w:r>
          </w:p>
        </w:tc>
      </w:tr>
      <w:tr w:rsidR="0002665C" w14:paraId="70908183" w14:textId="77777777" w:rsidTr="0002665C">
        <w:tc>
          <w:tcPr>
            <w:tcW w:w="981" w:type="pct"/>
          </w:tcPr>
          <w:p w14:paraId="5FE7ABCB" w14:textId="77777777" w:rsidR="0002665C" w:rsidRPr="00A33DC4" w:rsidRDefault="0002665C" w:rsidP="0002665C">
            <w:pPr>
              <w:pStyle w:val="Compact"/>
              <w:spacing w:after="0" w:line="312" w:lineRule="auto"/>
              <w:rPr>
                <w:sz w:val="20"/>
                <w:szCs w:val="20"/>
              </w:rPr>
            </w:pPr>
          </w:p>
        </w:tc>
        <w:tc>
          <w:tcPr>
            <w:tcW w:w="1508" w:type="pct"/>
          </w:tcPr>
          <w:p w14:paraId="74EA5412" w14:textId="6E37F903" w:rsidR="0002665C" w:rsidRPr="00A33DC4" w:rsidRDefault="0002665C" w:rsidP="0002665C">
            <w:pPr>
              <w:pStyle w:val="Compact"/>
              <w:spacing w:after="0" w:line="312" w:lineRule="auto"/>
              <w:rPr>
                <w:sz w:val="20"/>
                <w:szCs w:val="20"/>
              </w:rPr>
            </w:pPr>
            <w:r w:rsidRPr="00A33DC4">
              <w:rPr>
                <w:sz w:val="20"/>
                <w:szCs w:val="20"/>
              </w:rPr>
              <w:t>Hope for Success</w:t>
            </w:r>
          </w:p>
        </w:tc>
        <w:tc>
          <w:tcPr>
            <w:tcW w:w="419" w:type="pct"/>
            <w:vAlign w:val="bottom"/>
          </w:tcPr>
          <w:p w14:paraId="5CA83444" w14:textId="09117272"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-0.22</w:t>
            </w:r>
          </w:p>
        </w:tc>
        <w:tc>
          <w:tcPr>
            <w:tcW w:w="419" w:type="pct"/>
            <w:vAlign w:val="bottom"/>
          </w:tcPr>
          <w:p w14:paraId="3BEA0D1D" w14:textId="6F987A78"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0.17</w:t>
            </w:r>
          </w:p>
        </w:tc>
        <w:tc>
          <w:tcPr>
            <w:tcW w:w="419" w:type="pct"/>
            <w:vAlign w:val="bottom"/>
          </w:tcPr>
          <w:p w14:paraId="1D05E768" w14:textId="45785CDB"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-0.56</w:t>
            </w:r>
          </w:p>
        </w:tc>
        <w:tc>
          <w:tcPr>
            <w:tcW w:w="419" w:type="pct"/>
            <w:vAlign w:val="bottom"/>
          </w:tcPr>
          <w:p w14:paraId="068B3A68" w14:textId="4E7B8A7A"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0.12</w:t>
            </w:r>
          </w:p>
        </w:tc>
        <w:tc>
          <w:tcPr>
            <w:tcW w:w="419" w:type="pct"/>
            <w:vAlign w:val="bottom"/>
          </w:tcPr>
          <w:p w14:paraId="264C4F0C" w14:textId="5C41A23B"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-.12</w:t>
            </w:r>
          </w:p>
        </w:tc>
        <w:tc>
          <w:tcPr>
            <w:tcW w:w="416" w:type="pct"/>
            <w:vAlign w:val="bottom"/>
          </w:tcPr>
          <w:p w14:paraId="588139BA" w14:textId="701B232A"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.207</w:t>
            </w:r>
          </w:p>
        </w:tc>
      </w:tr>
      <w:tr w:rsidR="0002665C" w14:paraId="378DB5F8" w14:textId="77777777" w:rsidTr="0002665C">
        <w:tc>
          <w:tcPr>
            <w:tcW w:w="981" w:type="pct"/>
            <w:tcBorders>
              <w:bottom w:val="nil"/>
            </w:tcBorders>
          </w:tcPr>
          <w:p w14:paraId="55A46D78" w14:textId="77777777" w:rsidR="0002665C" w:rsidRPr="00A33DC4" w:rsidRDefault="0002665C" w:rsidP="0002665C">
            <w:pPr>
              <w:pStyle w:val="Compact"/>
              <w:spacing w:after="0" w:line="312" w:lineRule="auto"/>
              <w:rPr>
                <w:sz w:val="20"/>
                <w:szCs w:val="20"/>
              </w:rPr>
            </w:pPr>
          </w:p>
        </w:tc>
        <w:tc>
          <w:tcPr>
            <w:tcW w:w="1508" w:type="pct"/>
            <w:tcBorders>
              <w:bottom w:val="nil"/>
            </w:tcBorders>
          </w:tcPr>
          <w:p w14:paraId="72C582D6" w14:textId="482B2F27" w:rsidR="0002665C" w:rsidRPr="00A33DC4" w:rsidRDefault="0002665C" w:rsidP="0002665C">
            <w:pPr>
              <w:pStyle w:val="Compact"/>
              <w:spacing w:after="0" w:line="312" w:lineRule="auto"/>
              <w:rPr>
                <w:sz w:val="20"/>
                <w:szCs w:val="20"/>
              </w:rPr>
            </w:pPr>
            <w:r w:rsidRPr="00A33DC4">
              <w:rPr>
                <w:sz w:val="20"/>
                <w:szCs w:val="20"/>
              </w:rPr>
              <w:t>Fear of Failure</w:t>
            </w:r>
          </w:p>
        </w:tc>
        <w:tc>
          <w:tcPr>
            <w:tcW w:w="419" w:type="pct"/>
            <w:tcBorders>
              <w:bottom w:val="nil"/>
            </w:tcBorders>
            <w:vAlign w:val="bottom"/>
          </w:tcPr>
          <w:p w14:paraId="1E393C83" w14:textId="7585A75C"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-0.17</w:t>
            </w:r>
          </w:p>
        </w:tc>
        <w:tc>
          <w:tcPr>
            <w:tcW w:w="419" w:type="pct"/>
            <w:tcBorders>
              <w:bottom w:val="nil"/>
            </w:tcBorders>
            <w:vAlign w:val="bottom"/>
          </w:tcPr>
          <w:p w14:paraId="14D32F4E" w14:textId="75227BA3"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0.12</w:t>
            </w:r>
          </w:p>
        </w:tc>
        <w:tc>
          <w:tcPr>
            <w:tcW w:w="419" w:type="pct"/>
            <w:tcBorders>
              <w:bottom w:val="nil"/>
            </w:tcBorders>
            <w:vAlign w:val="bottom"/>
          </w:tcPr>
          <w:p w14:paraId="04CA8248" w14:textId="34584E23"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-0.40</w:t>
            </w:r>
          </w:p>
        </w:tc>
        <w:tc>
          <w:tcPr>
            <w:tcW w:w="419" w:type="pct"/>
            <w:tcBorders>
              <w:bottom w:val="nil"/>
            </w:tcBorders>
            <w:vAlign w:val="bottom"/>
          </w:tcPr>
          <w:p w14:paraId="67F4A772" w14:textId="1DD9A7A1"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0.06</w:t>
            </w:r>
          </w:p>
        </w:tc>
        <w:tc>
          <w:tcPr>
            <w:tcW w:w="419" w:type="pct"/>
            <w:tcBorders>
              <w:bottom w:val="nil"/>
            </w:tcBorders>
            <w:vAlign w:val="bottom"/>
          </w:tcPr>
          <w:p w14:paraId="2FC8AF76" w14:textId="2BD0D057"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-.10</w:t>
            </w:r>
          </w:p>
        </w:tc>
        <w:tc>
          <w:tcPr>
            <w:tcW w:w="416" w:type="pct"/>
            <w:tcBorders>
              <w:bottom w:val="nil"/>
            </w:tcBorders>
            <w:vAlign w:val="bottom"/>
          </w:tcPr>
          <w:p w14:paraId="40FFFCB0" w14:textId="073A01F3"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.138</w:t>
            </w:r>
          </w:p>
        </w:tc>
      </w:tr>
      <w:tr w:rsidR="0002665C" w14:paraId="43B1A73C" w14:textId="77777777" w:rsidTr="0002665C">
        <w:tc>
          <w:tcPr>
            <w:tcW w:w="981" w:type="pct"/>
            <w:tcBorders>
              <w:top w:val="nil"/>
              <w:bottom w:val="single" w:sz="4" w:space="0" w:color="auto"/>
            </w:tcBorders>
          </w:tcPr>
          <w:p w14:paraId="7DCF3203" w14:textId="77777777" w:rsidR="0002665C" w:rsidRPr="00A33DC4" w:rsidRDefault="0002665C" w:rsidP="0002665C">
            <w:pPr>
              <w:pStyle w:val="Compact"/>
              <w:spacing w:after="0" w:line="312" w:lineRule="auto"/>
              <w:rPr>
                <w:sz w:val="20"/>
                <w:szCs w:val="20"/>
              </w:rPr>
            </w:pPr>
          </w:p>
        </w:tc>
        <w:tc>
          <w:tcPr>
            <w:tcW w:w="1508" w:type="pct"/>
            <w:tcBorders>
              <w:top w:val="nil"/>
              <w:bottom w:val="single" w:sz="4" w:space="0" w:color="auto"/>
            </w:tcBorders>
          </w:tcPr>
          <w:p w14:paraId="528AB040" w14:textId="6A974520" w:rsidR="0002665C" w:rsidRPr="00A33DC4" w:rsidRDefault="0002665C" w:rsidP="0002665C">
            <w:pPr>
              <w:pStyle w:val="Compact"/>
              <w:spacing w:after="0" w:line="312" w:lineRule="auto"/>
              <w:rPr>
                <w:sz w:val="20"/>
                <w:szCs w:val="20"/>
              </w:rPr>
            </w:pPr>
            <w:r w:rsidRPr="00A33DC4">
              <w:rPr>
                <w:sz w:val="20"/>
                <w:szCs w:val="20"/>
              </w:rPr>
              <w:t>Need for Cognition</w:t>
            </w:r>
          </w:p>
        </w:tc>
        <w:tc>
          <w:tcPr>
            <w:tcW w:w="419" w:type="pct"/>
            <w:tcBorders>
              <w:top w:val="nil"/>
              <w:bottom w:val="single" w:sz="4" w:space="0" w:color="auto"/>
            </w:tcBorders>
            <w:vAlign w:val="bottom"/>
          </w:tcPr>
          <w:p w14:paraId="2D987A31" w14:textId="04F5EB85"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0.20</w:t>
            </w:r>
          </w:p>
        </w:tc>
        <w:tc>
          <w:tcPr>
            <w:tcW w:w="419" w:type="pct"/>
            <w:tcBorders>
              <w:top w:val="nil"/>
              <w:bottom w:val="single" w:sz="4" w:space="0" w:color="auto"/>
            </w:tcBorders>
            <w:vAlign w:val="bottom"/>
          </w:tcPr>
          <w:p w14:paraId="4D9475B4" w14:textId="190CC010"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0.12</w:t>
            </w:r>
          </w:p>
        </w:tc>
        <w:tc>
          <w:tcPr>
            <w:tcW w:w="419" w:type="pct"/>
            <w:tcBorders>
              <w:top w:val="nil"/>
              <w:bottom w:val="single" w:sz="4" w:space="0" w:color="auto"/>
            </w:tcBorders>
            <w:vAlign w:val="bottom"/>
          </w:tcPr>
          <w:p w14:paraId="5374544E" w14:textId="0584F599"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-0.04</w:t>
            </w:r>
          </w:p>
        </w:tc>
        <w:tc>
          <w:tcPr>
            <w:tcW w:w="419" w:type="pct"/>
            <w:tcBorders>
              <w:top w:val="nil"/>
              <w:bottom w:val="single" w:sz="4" w:space="0" w:color="auto"/>
            </w:tcBorders>
            <w:vAlign w:val="bottom"/>
          </w:tcPr>
          <w:p w14:paraId="30D30CFA" w14:textId="08FE18B4"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0.44</w:t>
            </w:r>
          </w:p>
        </w:tc>
        <w:tc>
          <w:tcPr>
            <w:tcW w:w="419" w:type="pct"/>
            <w:tcBorders>
              <w:top w:val="nil"/>
              <w:bottom w:val="single" w:sz="4" w:space="0" w:color="auto"/>
            </w:tcBorders>
            <w:vAlign w:val="bottom"/>
          </w:tcPr>
          <w:p w14:paraId="2BA5A817" w14:textId="6CE2389A"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.17</w:t>
            </w:r>
          </w:p>
        </w:tc>
        <w:tc>
          <w:tcPr>
            <w:tcW w:w="416" w:type="pct"/>
            <w:tcBorders>
              <w:top w:val="nil"/>
              <w:bottom w:val="single" w:sz="4" w:space="0" w:color="auto"/>
            </w:tcBorders>
            <w:vAlign w:val="bottom"/>
          </w:tcPr>
          <w:p w14:paraId="0D2E48F5" w14:textId="16EB8FDE"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.099</w:t>
            </w:r>
          </w:p>
        </w:tc>
      </w:tr>
      <w:tr w:rsidR="0002665C" w14:paraId="662B6AA8" w14:textId="77777777" w:rsidTr="0002665C">
        <w:tc>
          <w:tcPr>
            <w:tcW w:w="981" w:type="pct"/>
            <w:tcBorders>
              <w:top w:val="single" w:sz="4" w:space="0" w:color="auto"/>
            </w:tcBorders>
          </w:tcPr>
          <w:p w14:paraId="5A37EB9B" w14:textId="3DC69728" w:rsidR="0002665C" w:rsidRPr="00A33DC4" w:rsidRDefault="0002665C" w:rsidP="0002665C">
            <w:pPr>
              <w:pStyle w:val="Compact"/>
              <w:spacing w:after="0" w:line="312" w:lineRule="auto"/>
              <w:rPr>
                <w:sz w:val="20"/>
                <w:szCs w:val="20"/>
              </w:rPr>
            </w:pPr>
            <w:proofErr w:type="spellStart"/>
            <w:r w:rsidRPr="00067B9C">
              <w:rPr>
                <w:rFonts w:eastAsia="Times New Roman" w:cs="Times New Roman"/>
                <w:color w:val="000000"/>
                <w:sz w:val="20"/>
                <w:szCs w:val="20"/>
                <w:lang w:val="de-DE" w:eastAsia="de-DE"/>
              </w:rPr>
              <w:t>Δ</w:t>
            </w:r>
            <w:r>
              <w:rPr>
                <w:rFonts w:eastAsia="Times New Roman" w:cs="Times New Roman"/>
                <w:color w:val="000000"/>
                <w:sz w:val="20"/>
                <w:szCs w:val="20"/>
                <w:lang w:val="de-DE" w:eastAsia="de-DE"/>
              </w:rPr>
              <w:t>Grade</w:t>
            </w:r>
            <w:proofErr w:type="spellEnd"/>
            <w:r>
              <w:rPr>
                <w:rFonts w:eastAsia="Times New Roman" w:cs="Times New Roman"/>
                <w:color w:val="000000"/>
                <w:sz w:val="20"/>
                <w:szCs w:val="20"/>
                <w:lang w:val="de-DE" w:eastAsia="de-DE"/>
              </w:rPr>
              <w:t xml:space="preserve"> Physics</w:t>
            </w:r>
          </w:p>
        </w:tc>
        <w:tc>
          <w:tcPr>
            <w:tcW w:w="1508" w:type="pct"/>
            <w:tcBorders>
              <w:top w:val="single" w:sz="4" w:space="0" w:color="auto"/>
            </w:tcBorders>
          </w:tcPr>
          <w:p w14:paraId="24540E6B" w14:textId="67526FDD" w:rsidR="0002665C" w:rsidRPr="00AA2683" w:rsidRDefault="0002665C" w:rsidP="0002665C">
            <w:pPr>
              <w:pStyle w:val="Compact"/>
              <w:spacing w:after="0" w:line="312" w:lineRule="auto"/>
              <w:rPr>
                <w:b/>
                <w:bCs/>
                <w:sz w:val="20"/>
                <w:szCs w:val="20"/>
              </w:rPr>
            </w:pPr>
            <w:r w:rsidRPr="00AA2683">
              <w:rPr>
                <w:b/>
                <w:bCs/>
                <w:sz w:val="20"/>
                <w:szCs w:val="20"/>
              </w:rPr>
              <w:t>Grade Physics</w:t>
            </w:r>
          </w:p>
        </w:tc>
        <w:tc>
          <w:tcPr>
            <w:tcW w:w="419" w:type="pct"/>
            <w:tcBorders>
              <w:top w:val="single" w:sz="4" w:space="0" w:color="auto"/>
            </w:tcBorders>
            <w:vAlign w:val="bottom"/>
          </w:tcPr>
          <w:p w14:paraId="47B9D618" w14:textId="5733F045"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-0.45</w:t>
            </w:r>
          </w:p>
        </w:tc>
        <w:tc>
          <w:tcPr>
            <w:tcW w:w="419" w:type="pct"/>
            <w:tcBorders>
              <w:top w:val="single" w:sz="4" w:space="0" w:color="auto"/>
            </w:tcBorders>
            <w:vAlign w:val="bottom"/>
          </w:tcPr>
          <w:p w14:paraId="3F572B8A" w14:textId="47AA284D"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0.05</w:t>
            </w:r>
          </w:p>
        </w:tc>
        <w:tc>
          <w:tcPr>
            <w:tcW w:w="419" w:type="pct"/>
            <w:tcBorders>
              <w:top w:val="single" w:sz="4" w:space="0" w:color="auto"/>
            </w:tcBorders>
            <w:vAlign w:val="bottom"/>
          </w:tcPr>
          <w:p w14:paraId="0E2E184A" w14:textId="4E42D794"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-0.54</w:t>
            </w:r>
          </w:p>
        </w:tc>
        <w:tc>
          <w:tcPr>
            <w:tcW w:w="419" w:type="pct"/>
            <w:tcBorders>
              <w:top w:val="single" w:sz="4" w:space="0" w:color="auto"/>
            </w:tcBorders>
            <w:vAlign w:val="bottom"/>
          </w:tcPr>
          <w:p w14:paraId="1966897B" w14:textId="5ECF9DF6"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-0.35</w:t>
            </w:r>
          </w:p>
        </w:tc>
        <w:tc>
          <w:tcPr>
            <w:tcW w:w="419" w:type="pct"/>
            <w:tcBorders>
              <w:top w:val="single" w:sz="4" w:space="0" w:color="auto"/>
            </w:tcBorders>
            <w:vAlign w:val="bottom"/>
          </w:tcPr>
          <w:p w14:paraId="0DB4E8D0" w14:textId="3A1C6D33"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-.62</w:t>
            </w:r>
          </w:p>
        </w:tc>
        <w:tc>
          <w:tcPr>
            <w:tcW w:w="416" w:type="pct"/>
            <w:tcBorders>
              <w:top w:val="single" w:sz="4" w:space="0" w:color="auto"/>
            </w:tcBorders>
            <w:vAlign w:val="bottom"/>
          </w:tcPr>
          <w:p w14:paraId="70541EB8" w14:textId="6BB506B3"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&lt; .001</w:t>
            </w:r>
          </w:p>
        </w:tc>
      </w:tr>
      <w:tr w:rsidR="0002665C" w14:paraId="72B70FF3" w14:textId="77777777" w:rsidTr="0002665C">
        <w:tc>
          <w:tcPr>
            <w:tcW w:w="981" w:type="pct"/>
          </w:tcPr>
          <w:p w14:paraId="489A274D" w14:textId="77777777" w:rsidR="0002665C" w:rsidRPr="00A33DC4" w:rsidRDefault="0002665C" w:rsidP="0002665C">
            <w:pPr>
              <w:pStyle w:val="Compact"/>
              <w:spacing w:after="0" w:line="312" w:lineRule="auto"/>
              <w:rPr>
                <w:sz w:val="20"/>
                <w:szCs w:val="20"/>
              </w:rPr>
            </w:pPr>
          </w:p>
        </w:tc>
        <w:tc>
          <w:tcPr>
            <w:tcW w:w="1508" w:type="pct"/>
          </w:tcPr>
          <w:p w14:paraId="2AA7ABF0" w14:textId="79CD174A" w:rsidR="0002665C" w:rsidRPr="00A33DC4" w:rsidRDefault="0002665C" w:rsidP="0002665C">
            <w:pPr>
              <w:pStyle w:val="Compact"/>
              <w:spacing w:after="0" w:line="312" w:lineRule="auto"/>
              <w:rPr>
                <w:sz w:val="20"/>
                <w:szCs w:val="20"/>
              </w:rPr>
            </w:pPr>
            <w:r w:rsidRPr="00A33DC4">
              <w:rPr>
                <w:sz w:val="20"/>
                <w:szCs w:val="20"/>
              </w:rPr>
              <w:t>Ability Self-Concept Physics</w:t>
            </w:r>
          </w:p>
        </w:tc>
        <w:tc>
          <w:tcPr>
            <w:tcW w:w="419" w:type="pct"/>
            <w:vAlign w:val="bottom"/>
          </w:tcPr>
          <w:p w14:paraId="7D7BE828" w14:textId="0DE5BA6E"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0.04</w:t>
            </w:r>
          </w:p>
        </w:tc>
        <w:tc>
          <w:tcPr>
            <w:tcW w:w="419" w:type="pct"/>
            <w:vAlign w:val="bottom"/>
          </w:tcPr>
          <w:p w14:paraId="15863BCC" w14:textId="16A731BA"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0.07</w:t>
            </w:r>
          </w:p>
        </w:tc>
        <w:tc>
          <w:tcPr>
            <w:tcW w:w="419" w:type="pct"/>
            <w:vAlign w:val="bottom"/>
          </w:tcPr>
          <w:p w14:paraId="59B0BEED" w14:textId="4A40ADCB"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-0.10</w:t>
            </w:r>
          </w:p>
        </w:tc>
        <w:tc>
          <w:tcPr>
            <w:tcW w:w="419" w:type="pct"/>
            <w:vAlign w:val="bottom"/>
          </w:tcPr>
          <w:p w14:paraId="6C995E51" w14:textId="05245778"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0.18</w:t>
            </w:r>
          </w:p>
        </w:tc>
        <w:tc>
          <w:tcPr>
            <w:tcW w:w="419" w:type="pct"/>
            <w:vAlign w:val="bottom"/>
          </w:tcPr>
          <w:p w14:paraId="52C4298F" w14:textId="4C342C37"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.05</w:t>
            </w:r>
          </w:p>
        </w:tc>
        <w:tc>
          <w:tcPr>
            <w:tcW w:w="416" w:type="pct"/>
            <w:vAlign w:val="bottom"/>
          </w:tcPr>
          <w:p w14:paraId="4A7B2E96" w14:textId="42F9B6B5"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.580</w:t>
            </w:r>
          </w:p>
        </w:tc>
      </w:tr>
      <w:tr w:rsidR="0002665C" w14:paraId="4D1F51C7" w14:textId="77777777" w:rsidTr="0002665C">
        <w:tc>
          <w:tcPr>
            <w:tcW w:w="981" w:type="pct"/>
          </w:tcPr>
          <w:p w14:paraId="793A627E" w14:textId="77777777" w:rsidR="0002665C" w:rsidRPr="00A33DC4" w:rsidRDefault="0002665C" w:rsidP="0002665C">
            <w:pPr>
              <w:pStyle w:val="Compact"/>
              <w:spacing w:after="0" w:line="312" w:lineRule="auto"/>
              <w:rPr>
                <w:sz w:val="20"/>
                <w:szCs w:val="20"/>
              </w:rPr>
            </w:pPr>
          </w:p>
        </w:tc>
        <w:tc>
          <w:tcPr>
            <w:tcW w:w="1508" w:type="pct"/>
          </w:tcPr>
          <w:p w14:paraId="73EBC6D9" w14:textId="657CAC53" w:rsidR="0002665C" w:rsidRPr="00A33DC4" w:rsidRDefault="0002665C" w:rsidP="0002665C">
            <w:pPr>
              <w:pStyle w:val="Compact"/>
              <w:spacing w:after="0" w:line="312" w:lineRule="auto"/>
              <w:rPr>
                <w:sz w:val="20"/>
                <w:szCs w:val="20"/>
              </w:rPr>
            </w:pPr>
            <w:r w:rsidRPr="00A33DC4">
              <w:rPr>
                <w:sz w:val="20"/>
                <w:szCs w:val="20"/>
              </w:rPr>
              <w:t>Interest in Physics</w:t>
            </w:r>
          </w:p>
        </w:tc>
        <w:tc>
          <w:tcPr>
            <w:tcW w:w="419" w:type="pct"/>
            <w:vAlign w:val="bottom"/>
          </w:tcPr>
          <w:p w14:paraId="3738707D" w14:textId="241847DE"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-0.03</w:t>
            </w:r>
          </w:p>
        </w:tc>
        <w:tc>
          <w:tcPr>
            <w:tcW w:w="419" w:type="pct"/>
            <w:vAlign w:val="bottom"/>
          </w:tcPr>
          <w:p w14:paraId="0B40366B" w14:textId="0A0C9FEE"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0.06</w:t>
            </w:r>
          </w:p>
        </w:tc>
        <w:tc>
          <w:tcPr>
            <w:tcW w:w="419" w:type="pct"/>
            <w:vAlign w:val="bottom"/>
          </w:tcPr>
          <w:p w14:paraId="39745387" w14:textId="029CA92E"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-0.14</w:t>
            </w:r>
          </w:p>
        </w:tc>
        <w:tc>
          <w:tcPr>
            <w:tcW w:w="419" w:type="pct"/>
            <w:vAlign w:val="bottom"/>
          </w:tcPr>
          <w:p w14:paraId="3EB545C6" w14:textId="24A221F8"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0.08</w:t>
            </w:r>
          </w:p>
        </w:tc>
        <w:tc>
          <w:tcPr>
            <w:tcW w:w="419" w:type="pct"/>
            <w:vAlign w:val="bottom"/>
          </w:tcPr>
          <w:p w14:paraId="4B428DB4" w14:textId="7BFB3390"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-.04</w:t>
            </w:r>
          </w:p>
        </w:tc>
        <w:tc>
          <w:tcPr>
            <w:tcW w:w="416" w:type="pct"/>
            <w:vAlign w:val="bottom"/>
          </w:tcPr>
          <w:p w14:paraId="534304E3" w14:textId="73875D51"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.607</w:t>
            </w:r>
          </w:p>
        </w:tc>
      </w:tr>
      <w:tr w:rsidR="0002665C" w14:paraId="4763E643" w14:textId="77777777" w:rsidTr="0002665C">
        <w:tc>
          <w:tcPr>
            <w:tcW w:w="981" w:type="pct"/>
          </w:tcPr>
          <w:p w14:paraId="166F8DD0" w14:textId="77777777" w:rsidR="0002665C" w:rsidRPr="00A33DC4" w:rsidRDefault="0002665C" w:rsidP="0002665C">
            <w:pPr>
              <w:pStyle w:val="Compact"/>
              <w:spacing w:after="0" w:line="312" w:lineRule="auto"/>
              <w:rPr>
                <w:sz w:val="20"/>
                <w:szCs w:val="20"/>
              </w:rPr>
            </w:pPr>
          </w:p>
        </w:tc>
        <w:tc>
          <w:tcPr>
            <w:tcW w:w="1508" w:type="pct"/>
          </w:tcPr>
          <w:p w14:paraId="45912CEA" w14:textId="3B0F65F3" w:rsidR="0002665C" w:rsidRPr="00A33DC4" w:rsidRDefault="0002665C" w:rsidP="0002665C">
            <w:pPr>
              <w:pStyle w:val="Compact"/>
              <w:spacing w:after="0" w:line="312" w:lineRule="auto"/>
              <w:rPr>
                <w:sz w:val="20"/>
                <w:szCs w:val="20"/>
              </w:rPr>
            </w:pPr>
            <w:r w:rsidRPr="00A33DC4">
              <w:rPr>
                <w:sz w:val="20"/>
                <w:szCs w:val="20"/>
              </w:rPr>
              <w:t>Hope for Success</w:t>
            </w:r>
          </w:p>
        </w:tc>
        <w:tc>
          <w:tcPr>
            <w:tcW w:w="419" w:type="pct"/>
            <w:vAlign w:val="bottom"/>
          </w:tcPr>
          <w:p w14:paraId="6D74DCE1" w14:textId="34CBC0DC"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0.01</w:t>
            </w:r>
          </w:p>
        </w:tc>
        <w:tc>
          <w:tcPr>
            <w:tcW w:w="419" w:type="pct"/>
            <w:vAlign w:val="bottom"/>
          </w:tcPr>
          <w:p w14:paraId="374A95B4" w14:textId="667AEF6F"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0.14</w:t>
            </w:r>
          </w:p>
        </w:tc>
        <w:tc>
          <w:tcPr>
            <w:tcW w:w="419" w:type="pct"/>
            <w:vAlign w:val="bottom"/>
          </w:tcPr>
          <w:p w14:paraId="435DFEDF" w14:textId="641D76E5"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-0.27</w:t>
            </w:r>
          </w:p>
        </w:tc>
        <w:tc>
          <w:tcPr>
            <w:tcW w:w="419" w:type="pct"/>
            <w:vAlign w:val="bottom"/>
          </w:tcPr>
          <w:p w14:paraId="08077ABF" w14:textId="645BC0D7"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0.28</w:t>
            </w:r>
          </w:p>
        </w:tc>
        <w:tc>
          <w:tcPr>
            <w:tcW w:w="419" w:type="pct"/>
            <w:vAlign w:val="bottom"/>
          </w:tcPr>
          <w:p w14:paraId="21FC9AAD" w14:textId="74BD58A0"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w:t>
            </w:r>
          </w:p>
        </w:tc>
        <w:tc>
          <w:tcPr>
            <w:tcW w:w="416" w:type="pct"/>
            <w:vAlign w:val="bottom"/>
          </w:tcPr>
          <w:p w14:paraId="72C6958B" w14:textId="0DA58518"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.965</w:t>
            </w:r>
          </w:p>
        </w:tc>
      </w:tr>
      <w:tr w:rsidR="0002665C" w14:paraId="12F992D4" w14:textId="77777777" w:rsidTr="0002665C">
        <w:tc>
          <w:tcPr>
            <w:tcW w:w="981" w:type="pct"/>
            <w:tcBorders>
              <w:bottom w:val="nil"/>
            </w:tcBorders>
          </w:tcPr>
          <w:p w14:paraId="2C7E7E80" w14:textId="77777777" w:rsidR="0002665C" w:rsidRPr="00A33DC4" w:rsidRDefault="0002665C" w:rsidP="0002665C">
            <w:pPr>
              <w:pStyle w:val="Compact"/>
              <w:spacing w:after="0" w:line="312" w:lineRule="auto"/>
              <w:rPr>
                <w:sz w:val="20"/>
                <w:szCs w:val="20"/>
              </w:rPr>
            </w:pPr>
          </w:p>
        </w:tc>
        <w:tc>
          <w:tcPr>
            <w:tcW w:w="1508" w:type="pct"/>
            <w:tcBorders>
              <w:bottom w:val="nil"/>
            </w:tcBorders>
          </w:tcPr>
          <w:p w14:paraId="5E85806A" w14:textId="1909AAD9" w:rsidR="0002665C" w:rsidRPr="00A33DC4" w:rsidRDefault="0002665C" w:rsidP="0002665C">
            <w:pPr>
              <w:pStyle w:val="Compact"/>
              <w:spacing w:after="0" w:line="312" w:lineRule="auto"/>
              <w:rPr>
                <w:sz w:val="20"/>
                <w:szCs w:val="20"/>
              </w:rPr>
            </w:pPr>
            <w:r w:rsidRPr="00A33DC4">
              <w:rPr>
                <w:sz w:val="20"/>
                <w:szCs w:val="20"/>
              </w:rPr>
              <w:t>Fear of Failure</w:t>
            </w:r>
          </w:p>
        </w:tc>
        <w:tc>
          <w:tcPr>
            <w:tcW w:w="419" w:type="pct"/>
            <w:tcBorders>
              <w:bottom w:val="nil"/>
            </w:tcBorders>
            <w:vAlign w:val="bottom"/>
          </w:tcPr>
          <w:p w14:paraId="429C47D0" w14:textId="0003FDA0"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0.10</w:t>
            </w:r>
          </w:p>
        </w:tc>
        <w:tc>
          <w:tcPr>
            <w:tcW w:w="419" w:type="pct"/>
            <w:tcBorders>
              <w:bottom w:val="nil"/>
            </w:tcBorders>
            <w:vAlign w:val="bottom"/>
          </w:tcPr>
          <w:p w14:paraId="007BC039" w14:textId="20D8C614"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0.08</w:t>
            </w:r>
          </w:p>
        </w:tc>
        <w:tc>
          <w:tcPr>
            <w:tcW w:w="419" w:type="pct"/>
            <w:tcBorders>
              <w:bottom w:val="nil"/>
            </w:tcBorders>
            <w:vAlign w:val="bottom"/>
          </w:tcPr>
          <w:p w14:paraId="2689ED07" w14:textId="54E7E0E5"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-0.06</w:t>
            </w:r>
          </w:p>
        </w:tc>
        <w:tc>
          <w:tcPr>
            <w:tcW w:w="419" w:type="pct"/>
            <w:tcBorders>
              <w:bottom w:val="nil"/>
            </w:tcBorders>
            <w:vAlign w:val="bottom"/>
          </w:tcPr>
          <w:p w14:paraId="1456E05E" w14:textId="7654DFD3"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0.26</w:t>
            </w:r>
          </w:p>
        </w:tc>
        <w:tc>
          <w:tcPr>
            <w:tcW w:w="419" w:type="pct"/>
            <w:tcBorders>
              <w:bottom w:val="nil"/>
            </w:tcBorders>
            <w:vAlign w:val="bottom"/>
          </w:tcPr>
          <w:p w14:paraId="63EA2550" w14:textId="0B6248CA"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.07</w:t>
            </w:r>
          </w:p>
        </w:tc>
        <w:tc>
          <w:tcPr>
            <w:tcW w:w="416" w:type="pct"/>
            <w:tcBorders>
              <w:bottom w:val="nil"/>
            </w:tcBorders>
            <w:vAlign w:val="bottom"/>
          </w:tcPr>
          <w:p w14:paraId="28A6683C" w14:textId="13D7F37B"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.232</w:t>
            </w:r>
          </w:p>
        </w:tc>
      </w:tr>
      <w:tr w:rsidR="0002665C" w14:paraId="72573294" w14:textId="77777777" w:rsidTr="0002665C">
        <w:tc>
          <w:tcPr>
            <w:tcW w:w="981" w:type="pct"/>
            <w:tcBorders>
              <w:top w:val="nil"/>
              <w:bottom w:val="single" w:sz="4" w:space="0" w:color="auto"/>
            </w:tcBorders>
          </w:tcPr>
          <w:p w14:paraId="07FF36EA" w14:textId="77777777" w:rsidR="0002665C" w:rsidRPr="00A33DC4" w:rsidRDefault="0002665C" w:rsidP="0002665C">
            <w:pPr>
              <w:pStyle w:val="Compact"/>
              <w:spacing w:after="0" w:line="312" w:lineRule="auto"/>
              <w:rPr>
                <w:sz w:val="20"/>
                <w:szCs w:val="20"/>
              </w:rPr>
            </w:pPr>
          </w:p>
        </w:tc>
        <w:tc>
          <w:tcPr>
            <w:tcW w:w="1508" w:type="pct"/>
            <w:tcBorders>
              <w:top w:val="nil"/>
              <w:bottom w:val="single" w:sz="4" w:space="0" w:color="auto"/>
            </w:tcBorders>
          </w:tcPr>
          <w:p w14:paraId="0B827801" w14:textId="5E4DCE1D" w:rsidR="0002665C" w:rsidRPr="00AA2683" w:rsidRDefault="0002665C" w:rsidP="0002665C">
            <w:pPr>
              <w:pStyle w:val="Compact"/>
              <w:spacing w:after="0" w:line="312" w:lineRule="auto"/>
              <w:rPr>
                <w:b/>
                <w:bCs/>
                <w:sz w:val="20"/>
                <w:szCs w:val="20"/>
              </w:rPr>
            </w:pPr>
            <w:r w:rsidRPr="00AA2683">
              <w:rPr>
                <w:b/>
                <w:bCs/>
                <w:sz w:val="20"/>
                <w:szCs w:val="20"/>
              </w:rPr>
              <w:t>Need for Cognition</w:t>
            </w:r>
          </w:p>
        </w:tc>
        <w:tc>
          <w:tcPr>
            <w:tcW w:w="419" w:type="pct"/>
            <w:tcBorders>
              <w:top w:val="nil"/>
              <w:bottom w:val="single" w:sz="4" w:space="0" w:color="auto"/>
            </w:tcBorders>
            <w:vAlign w:val="bottom"/>
          </w:tcPr>
          <w:p w14:paraId="27427F8D" w14:textId="67F25291"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0.28</w:t>
            </w:r>
          </w:p>
        </w:tc>
        <w:tc>
          <w:tcPr>
            <w:tcW w:w="419" w:type="pct"/>
            <w:tcBorders>
              <w:top w:val="nil"/>
              <w:bottom w:val="single" w:sz="4" w:space="0" w:color="auto"/>
            </w:tcBorders>
            <w:vAlign w:val="bottom"/>
          </w:tcPr>
          <w:p w14:paraId="3D241F1C" w14:textId="4FD5A1AD"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0.09</w:t>
            </w:r>
          </w:p>
        </w:tc>
        <w:tc>
          <w:tcPr>
            <w:tcW w:w="419" w:type="pct"/>
            <w:tcBorders>
              <w:top w:val="nil"/>
              <w:bottom w:val="single" w:sz="4" w:space="0" w:color="auto"/>
            </w:tcBorders>
            <w:vAlign w:val="bottom"/>
          </w:tcPr>
          <w:p w14:paraId="2DCA5BAD" w14:textId="424A454E"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0.11</w:t>
            </w:r>
          </w:p>
        </w:tc>
        <w:tc>
          <w:tcPr>
            <w:tcW w:w="419" w:type="pct"/>
            <w:tcBorders>
              <w:top w:val="nil"/>
              <w:bottom w:val="single" w:sz="4" w:space="0" w:color="auto"/>
            </w:tcBorders>
            <w:vAlign w:val="bottom"/>
          </w:tcPr>
          <w:p w14:paraId="472BC1E8" w14:textId="71C99564"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0.44</w:t>
            </w:r>
          </w:p>
        </w:tc>
        <w:tc>
          <w:tcPr>
            <w:tcW w:w="419" w:type="pct"/>
            <w:tcBorders>
              <w:top w:val="nil"/>
              <w:bottom w:val="single" w:sz="4" w:space="0" w:color="auto"/>
            </w:tcBorders>
            <w:vAlign w:val="bottom"/>
          </w:tcPr>
          <w:p w14:paraId="74BAB4C0" w14:textId="6E853866"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.31</w:t>
            </w:r>
          </w:p>
        </w:tc>
        <w:tc>
          <w:tcPr>
            <w:tcW w:w="416" w:type="pct"/>
            <w:tcBorders>
              <w:top w:val="nil"/>
              <w:bottom w:val="single" w:sz="4" w:space="0" w:color="auto"/>
            </w:tcBorders>
            <w:vAlign w:val="bottom"/>
          </w:tcPr>
          <w:p w14:paraId="39B510ED" w14:textId="0D587301"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.001</w:t>
            </w:r>
          </w:p>
        </w:tc>
      </w:tr>
      <w:tr w:rsidR="0002665C" w14:paraId="4C753329" w14:textId="77777777" w:rsidTr="00281479">
        <w:tc>
          <w:tcPr>
            <w:tcW w:w="981" w:type="pct"/>
            <w:tcBorders>
              <w:top w:val="single" w:sz="4" w:space="0" w:color="auto"/>
            </w:tcBorders>
          </w:tcPr>
          <w:p w14:paraId="0AC1D1C7" w14:textId="6A93911B" w:rsidR="0002665C" w:rsidRPr="00A33DC4" w:rsidRDefault="0002665C" w:rsidP="0002665C">
            <w:pPr>
              <w:pStyle w:val="Compact"/>
              <w:spacing w:after="0" w:line="312" w:lineRule="auto"/>
              <w:rPr>
                <w:sz w:val="20"/>
                <w:szCs w:val="20"/>
              </w:rPr>
            </w:pPr>
            <w:proofErr w:type="spellStart"/>
            <w:r w:rsidRPr="00067B9C">
              <w:rPr>
                <w:rFonts w:eastAsia="Times New Roman" w:cs="Times New Roman"/>
                <w:color w:val="000000"/>
                <w:sz w:val="20"/>
                <w:szCs w:val="20"/>
                <w:lang w:val="de-DE" w:eastAsia="de-DE"/>
              </w:rPr>
              <w:t>Δ</w:t>
            </w:r>
            <w:r>
              <w:rPr>
                <w:rFonts w:eastAsia="Times New Roman" w:cs="Times New Roman"/>
                <w:color w:val="000000"/>
                <w:sz w:val="20"/>
                <w:szCs w:val="20"/>
                <w:lang w:val="de-DE" w:eastAsia="de-DE"/>
              </w:rPr>
              <w:t>Grade</w:t>
            </w:r>
            <w:proofErr w:type="spellEnd"/>
            <w:r>
              <w:rPr>
                <w:rFonts w:eastAsia="Times New Roman" w:cs="Times New Roman"/>
                <w:color w:val="000000"/>
                <w:sz w:val="20"/>
                <w:szCs w:val="20"/>
                <w:lang w:val="de-DE" w:eastAsia="de-DE"/>
              </w:rPr>
              <w:t xml:space="preserve"> Chemistry</w:t>
            </w:r>
          </w:p>
        </w:tc>
        <w:tc>
          <w:tcPr>
            <w:tcW w:w="1508" w:type="pct"/>
            <w:tcBorders>
              <w:top w:val="single" w:sz="4" w:space="0" w:color="auto"/>
            </w:tcBorders>
          </w:tcPr>
          <w:p w14:paraId="6600DFD6" w14:textId="66CAB094" w:rsidR="0002665C" w:rsidRPr="00AA2683" w:rsidRDefault="0002665C" w:rsidP="0002665C">
            <w:pPr>
              <w:pStyle w:val="Compact"/>
              <w:spacing w:after="0" w:line="312" w:lineRule="auto"/>
              <w:rPr>
                <w:b/>
                <w:bCs/>
                <w:sz w:val="20"/>
                <w:szCs w:val="20"/>
              </w:rPr>
            </w:pPr>
            <w:r w:rsidRPr="00AA2683">
              <w:rPr>
                <w:b/>
                <w:bCs/>
                <w:sz w:val="20"/>
                <w:szCs w:val="20"/>
              </w:rPr>
              <w:t>Grade Chemistry</w:t>
            </w:r>
          </w:p>
        </w:tc>
        <w:tc>
          <w:tcPr>
            <w:tcW w:w="419" w:type="pct"/>
            <w:tcBorders>
              <w:top w:val="single" w:sz="4" w:space="0" w:color="auto"/>
            </w:tcBorders>
            <w:vAlign w:val="bottom"/>
          </w:tcPr>
          <w:p w14:paraId="4A97F58D" w14:textId="1AF29F6C"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-0.43</w:t>
            </w:r>
          </w:p>
        </w:tc>
        <w:tc>
          <w:tcPr>
            <w:tcW w:w="419" w:type="pct"/>
            <w:tcBorders>
              <w:top w:val="single" w:sz="4" w:space="0" w:color="auto"/>
            </w:tcBorders>
            <w:vAlign w:val="bottom"/>
          </w:tcPr>
          <w:p w14:paraId="42B3EFC6" w14:textId="2B2499FA"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0.04</w:t>
            </w:r>
          </w:p>
        </w:tc>
        <w:tc>
          <w:tcPr>
            <w:tcW w:w="419" w:type="pct"/>
            <w:tcBorders>
              <w:top w:val="single" w:sz="4" w:space="0" w:color="auto"/>
            </w:tcBorders>
            <w:vAlign w:val="bottom"/>
          </w:tcPr>
          <w:p w14:paraId="0C0258B3" w14:textId="7AD4118E"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-0.51</w:t>
            </w:r>
          </w:p>
        </w:tc>
        <w:tc>
          <w:tcPr>
            <w:tcW w:w="419" w:type="pct"/>
            <w:tcBorders>
              <w:top w:val="single" w:sz="4" w:space="0" w:color="auto"/>
            </w:tcBorders>
            <w:vAlign w:val="bottom"/>
          </w:tcPr>
          <w:p w14:paraId="51116F5E" w14:textId="39C7A2B4"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-0.36</w:t>
            </w:r>
          </w:p>
        </w:tc>
        <w:tc>
          <w:tcPr>
            <w:tcW w:w="419" w:type="pct"/>
            <w:tcBorders>
              <w:top w:val="single" w:sz="4" w:space="0" w:color="auto"/>
            </w:tcBorders>
            <w:vAlign w:val="bottom"/>
          </w:tcPr>
          <w:p w14:paraId="24EA46A9" w14:textId="0073DF65"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-.67</w:t>
            </w:r>
          </w:p>
        </w:tc>
        <w:tc>
          <w:tcPr>
            <w:tcW w:w="416" w:type="pct"/>
            <w:tcBorders>
              <w:top w:val="single" w:sz="4" w:space="0" w:color="auto"/>
            </w:tcBorders>
            <w:vAlign w:val="bottom"/>
          </w:tcPr>
          <w:p w14:paraId="4AA58F3F" w14:textId="5C074A03"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&lt; .001</w:t>
            </w:r>
          </w:p>
        </w:tc>
      </w:tr>
      <w:tr w:rsidR="0002665C" w14:paraId="005AF4E9" w14:textId="77777777" w:rsidTr="00281479">
        <w:tc>
          <w:tcPr>
            <w:tcW w:w="981" w:type="pct"/>
          </w:tcPr>
          <w:p w14:paraId="41AF62EB" w14:textId="77777777" w:rsidR="0002665C" w:rsidRPr="00A33DC4" w:rsidRDefault="0002665C" w:rsidP="0002665C">
            <w:pPr>
              <w:pStyle w:val="Compact"/>
              <w:spacing w:after="0" w:line="312" w:lineRule="auto"/>
              <w:rPr>
                <w:sz w:val="20"/>
                <w:szCs w:val="20"/>
              </w:rPr>
            </w:pPr>
          </w:p>
        </w:tc>
        <w:tc>
          <w:tcPr>
            <w:tcW w:w="1508" w:type="pct"/>
          </w:tcPr>
          <w:p w14:paraId="47388C7A" w14:textId="43491877" w:rsidR="0002665C" w:rsidRPr="00A33DC4" w:rsidRDefault="0002665C" w:rsidP="0002665C">
            <w:pPr>
              <w:pStyle w:val="Compact"/>
              <w:spacing w:after="0" w:line="312" w:lineRule="auto"/>
              <w:rPr>
                <w:sz w:val="20"/>
                <w:szCs w:val="20"/>
              </w:rPr>
            </w:pPr>
            <w:r w:rsidRPr="00A33DC4">
              <w:rPr>
                <w:sz w:val="20"/>
                <w:szCs w:val="20"/>
              </w:rPr>
              <w:t>Ability Self-Concept Chemistry</w:t>
            </w:r>
          </w:p>
        </w:tc>
        <w:tc>
          <w:tcPr>
            <w:tcW w:w="419" w:type="pct"/>
            <w:vAlign w:val="bottom"/>
          </w:tcPr>
          <w:p w14:paraId="5F720354" w14:textId="41B3B19E"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0.06</w:t>
            </w:r>
          </w:p>
        </w:tc>
        <w:tc>
          <w:tcPr>
            <w:tcW w:w="419" w:type="pct"/>
            <w:vAlign w:val="bottom"/>
          </w:tcPr>
          <w:p w14:paraId="33F693A5" w14:textId="2F9E5710"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0.05</w:t>
            </w:r>
          </w:p>
        </w:tc>
        <w:tc>
          <w:tcPr>
            <w:tcW w:w="419" w:type="pct"/>
            <w:vAlign w:val="bottom"/>
          </w:tcPr>
          <w:p w14:paraId="158AEA86" w14:textId="615E3AF7"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-0.04</w:t>
            </w:r>
          </w:p>
        </w:tc>
        <w:tc>
          <w:tcPr>
            <w:tcW w:w="419" w:type="pct"/>
            <w:vAlign w:val="bottom"/>
          </w:tcPr>
          <w:p w14:paraId="0D53D865" w14:textId="2F092C9F"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0.16</w:t>
            </w:r>
          </w:p>
        </w:tc>
        <w:tc>
          <w:tcPr>
            <w:tcW w:w="419" w:type="pct"/>
            <w:vAlign w:val="bottom"/>
          </w:tcPr>
          <w:p w14:paraId="64A159A1" w14:textId="71AEC0C9"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.10</w:t>
            </w:r>
          </w:p>
        </w:tc>
        <w:tc>
          <w:tcPr>
            <w:tcW w:w="416" w:type="pct"/>
            <w:vAlign w:val="bottom"/>
          </w:tcPr>
          <w:p w14:paraId="1CF86582" w14:textId="654BAB17"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.235</w:t>
            </w:r>
          </w:p>
        </w:tc>
      </w:tr>
      <w:tr w:rsidR="0002665C" w14:paraId="22A43789" w14:textId="77777777" w:rsidTr="00281479">
        <w:tc>
          <w:tcPr>
            <w:tcW w:w="981" w:type="pct"/>
          </w:tcPr>
          <w:p w14:paraId="4C554ED0" w14:textId="77777777" w:rsidR="0002665C" w:rsidRPr="00A33DC4" w:rsidRDefault="0002665C" w:rsidP="0002665C">
            <w:pPr>
              <w:pStyle w:val="Compact"/>
              <w:spacing w:after="0" w:line="312" w:lineRule="auto"/>
              <w:rPr>
                <w:sz w:val="20"/>
                <w:szCs w:val="20"/>
              </w:rPr>
            </w:pPr>
          </w:p>
        </w:tc>
        <w:tc>
          <w:tcPr>
            <w:tcW w:w="1508" w:type="pct"/>
          </w:tcPr>
          <w:p w14:paraId="3C724977" w14:textId="2A4EA4B1" w:rsidR="0002665C" w:rsidRPr="00A33DC4" w:rsidRDefault="0002665C" w:rsidP="0002665C">
            <w:pPr>
              <w:pStyle w:val="Compact"/>
              <w:spacing w:after="0" w:line="312" w:lineRule="auto"/>
              <w:rPr>
                <w:sz w:val="20"/>
                <w:szCs w:val="20"/>
              </w:rPr>
            </w:pPr>
            <w:r w:rsidRPr="00A33DC4">
              <w:rPr>
                <w:sz w:val="20"/>
                <w:szCs w:val="20"/>
              </w:rPr>
              <w:t>Interest in Chemistry</w:t>
            </w:r>
          </w:p>
        </w:tc>
        <w:tc>
          <w:tcPr>
            <w:tcW w:w="419" w:type="pct"/>
            <w:vAlign w:val="bottom"/>
          </w:tcPr>
          <w:p w14:paraId="07792444" w14:textId="5AC1575B"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0.01</w:t>
            </w:r>
          </w:p>
        </w:tc>
        <w:tc>
          <w:tcPr>
            <w:tcW w:w="419" w:type="pct"/>
            <w:vAlign w:val="bottom"/>
          </w:tcPr>
          <w:p w14:paraId="4D70F1E2" w14:textId="49B1CA90"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0.05</w:t>
            </w:r>
          </w:p>
        </w:tc>
        <w:tc>
          <w:tcPr>
            <w:tcW w:w="419" w:type="pct"/>
            <w:vAlign w:val="bottom"/>
          </w:tcPr>
          <w:p w14:paraId="00FC5940" w14:textId="69150928"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-0.08</w:t>
            </w:r>
          </w:p>
        </w:tc>
        <w:tc>
          <w:tcPr>
            <w:tcW w:w="419" w:type="pct"/>
            <w:vAlign w:val="bottom"/>
          </w:tcPr>
          <w:p w14:paraId="6BF8A02C" w14:textId="7DED2E84"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0.10</w:t>
            </w:r>
          </w:p>
        </w:tc>
        <w:tc>
          <w:tcPr>
            <w:tcW w:w="419" w:type="pct"/>
            <w:vAlign w:val="bottom"/>
          </w:tcPr>
          <w:p w14:paraId="3C25B378" w14:textId="1EA7040B"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w:t>
            </w:r>
          </w:p>
        </w:tc>
        <w:tc>
          <w:tcPr>
            <w:tcW w:w="416" w:type="pct"/>
            <w:vAlign w:val="bottom"/>
          </w:tcPr>
          <w:p w14:paraId="0D62CECD" w14:textId="6E676CAF"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.889</w:t>
            </w:r>
          </w:p>
        </w:tc>
      </w:tr>
      <w:tr w:rsidR="0002665C" w14:paraId="6F078059" w14:textId="77777777" w:rsidTr="00281479">
        <w:tc>
          <w:tcPr>
            <w:tcW w:w="981" w:type="pct"/>
          </w:tcPr>
          <w:p w14:paraId="1D688711" w14:textId="77777777" w:rsidR="0002665C" w:rsidRPr="00A33DC4" w:rsidRDefault="0002665C" w:rsidP="0002665C">
            <w:pPr>
              <w:pStyle w:val="Compact"/>
              <w:spacing w:after="0" w:line="312" w:lineRule="auto"/>
              <w:rPr>
                <w:sz w:val="20"/>
                <w:szCs w:val="20"/>
              </w:rPr>
            </w:pPr>
          </w:p>
        </w:tc>
        <w:tc>
          <w:tcPr>
            <w:tcW w:w="1508" w:type="pct"/>
          </w:tcPr>
          <w:p w14:paraId="10F34AEE" w14:textId="3F270E4D" w:rsidR="0002665C" w:rsidRPr="00A33DC4" w:rsidRDefault="0002665C" w:rsidP="0002665C">
            <w:pPr>
              <w:pStyle w:val="Compact"/>
              <w:spacing w:after="0" w:line="312" w:lineRule="auto"/>
              <w:rPr>
                <w:sz w:val="20"/>
                <w:szCs w:val="20"/>
              </w:rPr>
            </w:pPr>
            <w:r w:rsidRPr="00A33DC4">
              <w:rPr>
                <w:sz w:val="20"/>
                <w:szCs w:val="20"/>
              </w:rPr>
              <w:t>Hope for Success</w:t>
            </w:r>
          </w:p>
        </w:tc>
        <w:tc>
          <w:tcPr>
            <w:tcW w:w="419" w:type="pct"/>
            <w:vAlign w:val="bottom"/>
          </w:tcPr>
          <w:p w14:paraId="608E3CDD" w14:textId="65AE290B"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-0.09</w:t>
            </w:r>
          </w:p>
        </w:tc>
        <w:tc>
          <w:tcPr>
            <w:tcW w:w="419" w:type="pct"/>
            <w:vAlign w:val="bottom"/>
          </w:tcPr>
          <w:p w14:paraId="4BC1D129" w14:textId="1CD197EB"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0.10</w:t>
            </w:r>
          </w:p>
        </w:tc>
        <w:tc>
          <w:tcPr>
            <w:tcW w:w="419" w:type="pct"/>
            <w:vAlign w:val="bottom"/>
          </w:tcPr>
          <w:p w14:paraId="6581FACB" w14:textId="1FC33757"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-0.28</w:t>
            </w:r>
          </w:p>
        </w:tc>
        <w:tc>
          <w:tcPr>
            <w:tcW w:w="419" w:type="pct"/>
            <w:vAlign w:val="bottom"/>
          </w:tcPr>
          <w:p w14:paraId="467F22F9" w14:textId="6191CA2F"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0.11</w:t>
            </w:r>
          </w:p>
        </w:tc>
        <w:tc>
          <w:tcPr>
            <w:tcW w:w="419" w:type="pct"/>
            <w:vAlign w:val="bottom"/>
          </w:tcPr>
          <w:p w14:paraId="166D9382" w14:textId="59C42634"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-.08</w:t>
            </w:r>
          </w:p>
        </w:tc>
        <w:tc>
          <w:tcPr>
            <w:tcW w:w="416" w:type="pct"/>
            <w:vAlign w:val="bottom"/>
          </w:tcPr>
          <w:p w14:paraId="04C0AF08" w14:textId="28B6CE99"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.368</w:t>
            </w:r>
          </w:p>
        </w:tc>
      </w:tr>
      <w:tr w:rsidR="0002665C" w14:paraId="760F068E" w14:textId="77777777" w:rsidTr="00281479">
        <w:tc>
          <w:tcPr>
            <w:tcW w:w="981" w:type="pct"/>
          </w:tcPr>
          <w:p w14:paraId="30C0A394" w14:textId="77777777" w:rsidR="0002665C" w:rsidRPr="00A33DC4" w:rsidRDefault="0002665C" w:rsidP="0002665C">
            <w:pPr>
              <w:pStyle w:val="Compact"/>
              <w:spacing w:after="0" w:line="312" w:lineRule="auto"/>
              <w:rPr>
                <w:sz w:val="20"/>
                <w:szCs w:val="20"/>
              </w:rPr>
            </w:pPr>
          </w:p>
        </w:tc>
        <w:tc>
          <w:tcPr>
            <w:tcW w:w="1508" w:type="pct"/>
          </w:tcPr>
          <w:p w14:paraId="0DD3CA40" w14:textId="352B470A" w:rsidR="0002665C" w:rsidRPr="00A33DC4" w:rsidRDefault="0002665C" w:rsidP="0002665C">
            <w:pPr>
              <w:pStyle w:val="Compact"/>
              <w:spacing w:after="0" w:line="312" w:lineRule="auto"/>
              <w:rPr>
                <w:sz w:val="20"/>
                <w:szCs w:val="20"/>
              </w:rPr>
            </w:pPr>
            <w:r w:rsidRPr="00A33DC4">
              <w:rPr>
                <w:sz w:val="20"/>
                <w:szCs w:val="20"/>
              </w:rPr>
              <w:t>Fear of Failure</w:t>
            </w:r>
          </w:p>
        </w:tc>
        <w:tc>
          <w:tcPr>
            <w:tcW w:w="419" w:type="pct"/>
            <w:vAlign w:val="bottom"/>
          </w:tcPr>
          <w:p w14:paraId="1102ACBB" w14:textId="61A69F0F"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0.04</w:t>
            </w:r>
          </w:p>
        </w:tc>
        <w:tc>
          <w:tcPr>
            <w:tcW w:w="419" w:type="pct"/>
            <w:vAlign w:val="bottom"/>
          </w:tcPr>
          <w:p w14:paraId="2EA92D3E" w14:textId="7E4BEB5E"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0.07</w:t>
            </w:r>
          </w:p>
        </w:tc>
        <w:tc>
          <w:tcPr>
            <w:tcW w:w="419" w:type="pct"/>
            <w:vAlign w:val="bottom"/>
          </w:tcPr>
          <w:p w14:paraId="2B397CEA" w14:textId="06639772"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-0.09</w:t>
            </w:r>
          </w:p>
        </w:tc>
        <w:tc>
          <w:tcPr>
            <w:tcW w:w="419" w:type="pct"/>
            <w:vAlign w:val="bottom"/>
          </w:tcPr>
          <w:p w14:paraId="5779EB3B" w14:textId="1506CBDF"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0.17</w:t>
            </w:r>
          </w:p>
        </w:tc>
        <w:tc>
          <w:tcPr>
            <w:tcW w:w="419" w:type="pct"/>
            <w:vAlign w:val="bottom"/>
          </w:tcPr>
          <w:p w14:paraId="7B42288C" w14:textId="52460B04"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.04</w:t>
            </w:r>
          </w:p>
        </w:tc>
        <w:tc>
          <w:tcPr>
            <w:tcW w:w="416" w:type="pct"/>
            <w:vAlign w:val="bottom"/>
          </w:tcPr>
          <w:p w14:paraId="341A7533" w14:textId="73698A8F" w:rsidR="0002665C" w:rsidRPr="0002665C" w:rsidRDefault="0002665C" w:rsidP="0002665C">
            <w:pPr>
              <w:pStyle w:val="Compact"/>
              <w:spacing w:after="0" w:line="312" w:lineRule="auto"/>
              <w:jc w:val="right"/>
              <w:rPr>
                <w:rFonts w:cs="Times New Roman"/>
                <w:sz w:val="20"/>
                <w:szCs w:val="20"/>
              </w:rPr>
            </w:pPr>
            <w:r w:rsidRPr="0002665C">
              <w:rPr>
                <w:rFonts w:cs="Times New Roman"/>
                <w:color w:val="000000"/>
                <w:sz w:val="20"/>
                <w:szCs w:val="20"/>
              </w:rPr>
              <w:t>.536</w:t>
            </w:r>
          </w:p>
        </w:tc>
      </w:tr>
      <w:tr w:rsidR="0002665C" w14:paraId="1AEAABA6" w14:textId="77777777" w:rsidTr="00281479">
        <w:tc>
          <w:tcPr>
            <w:tcW w:w="981" w:type="pct"/>
          </w:tcPr>
          <w:p w14:paraId="46F74C8C" w14:textId="77777777" w:rsidR="0002665C" w:rsidRPr="00A33DC4" w:rsidRDefault="0002665C" w:rsidP="0002665C">
            <w:pPr>
              <w:pStyle w:val="Compact"/>
              <w:spacing w:after="0" w:line="312" w:lineRule="auto"/>
              <w:rPr>
                <w:sz w:val="20"/>
                <w:szCs w:val="20"/>
              </w:rPr>
            </w:pPr>
          </w:p>
        </w:tc>
        <w:tc>
          <w:tcPr>
            <w:tcW w:w="1508" w:type="pct"/>
          </w:tcPr>
          <w:p w14:paraId="397B7E68" w14:textId="112EF893" w:rsidR="0002665C" w:rsidRPr="0002665C" w:rsidRDefault="0002665C" w:rsidP="0002665C">
            <w:pPr>
              <w:pStyle w:val="Compact"/>
              <w:spacing w:after="0" w:line="312" w:lineRule="auto"/>
              <w:rPr>
                <w:b/>
                <w:bCs/>
                <w:sz w:val="20"/>
                <w:szCs w:val="20"/>
              </w:rPr>
            </w:pPr>
            <w:r w:rsidRPr="0002665C">
              <w:rPr>
                <w:b/>
                <w:bCs/>
                <w:sz w:val="20"/>
                <w:szCs w:val="20"/>
              </w:rPr>
              <w:t>Need for Cognition</w:t>
            </w:r>
          </w:p>
        </w:tc>
        <w:tc>
          <w:tcPr>
            <w:tcW w:w="419" w:type="pct"/>
            <w:vAlign w:val="bottom"/>
          </w:tcPr>
          <w:p w14:paraId="51AD2955" w14:textId="1206D593"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0.17</w:t>
            </w:r>
          </w:p>
        </w:tc>
        <w:tc>
          <w:tcPr>
            <w:tcW w:w="419" w:type="pct"/>
            <w:vAlign w:val="bottom"/>
          </w:tcPr>
          <w:p w14:paraId="7B177BA4" w14:textId="3E92DB0E"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0.06</w:t>
            </w:r>
          </w:p>
        </w:tc>
        <w:tc>
          <w:tcPr>
            <w:tcW w:w="419" w:type="pct"/>
            <w:vAlign w:val="bottom"/>
          </w:tcPr>
          <w:p w14:paraId="4EEF33A5" w14:textId="173FAD07"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0.04</w:t>
            </w:r>
          </w:p>
        </w:tc>
        <w:tc>
          <w:tcPr>
            <w:tcW w:w="419" w:type="pct"/>
            <w:vAlign w:val="bottom"/>
          </w:tcPr>
          <w:p w14:paraId="499D1E87" w14:textId="4F165411"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0.30</w:t>
            </w:r>
          </w:p>
        </w:tc>
        <w:tc>
          <w:tcPr>
            <w:tcW w:w="419" w:type="pct"/>
            <w:vAlign w:val="bottom"/>
          </w:tcPr>
          <w:p w14:paraId="2BA8F5DD" w14:textId="7ADF46DE"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.23</w:t>
            </w:r>
          </w:p>
        </w:tc>
        <w:tc>
          <w:tcPr>
            <w:tcW w:w="416" w:type="pct"/>
            <w:vAlign w:val="bottom"/>
          </w:tcPr>
          <w:p w14:paraId="0BECEA71" w14:textId="636C22CD" w:rsidR="0002665C" w:rsidRPr="0002665C" w:rsidRDefault="0002665C" w:rsidP="0002665C">
            <w:pPr>
              <w:pStyle w:val="Compact"/>
              <w:spacing w:after="0" w:line="312" w:lineRule="auto"/>
              <w:jc w:val="right"/>
              <w:rPr>
                <w:rFonts w:cs="Times New Roman"/>
                <w:b/>
                <w:bCs/>
                <w:sz w:val="20"/>
                <w:szCs w:val="20"/>
              </w:rPr>
            </w:pPr>
            <w:r w:rsidRPr="0002665C">
              <w:rPr>
                <w:rFonts w:cs="Times New Roman"/>
                <w:b/>
                <w:bCs/>
                <w:color w:val="000000"/>
                <w:sz w:val="20"/>
                <w:szCs w:val="20"/>
              </w:rPr>
              <w:t>.009</w:t>
            </w:r>
          </w:p>
        </w:tc>
      </w:tr>
    </w:tbl>
    <w:p w14:paraId="37C7B46E" w14:textId="4B9717DD" w:rsidR="00191B20" w:rsidRDefault="00191B20" w:rsidP="00A33DC4">
      <w:pPr>
        <w:pStyle w:val="Compact"/>
        <w:spacing w:before="120" w:after="0" w:line="360" w:lineRule="auto"/>
      </w:pPr>
      <w:r>
        <w:rPr>
          <w:i/>
          <w:iCs/>
        </w:rPr>
        <w:t>Note.</w:t>
      </w:r>
      <w:r>
        <w:t xml:space="preserve"> </w:t>
      </w:r>
      <m:oMath>
        <m:r>
          <w:rPr>
            <w:rFonts w:ascii="Cambria Math" w:hAnsi="Cambria Math"/>
          </w:rPr>
          <m:t>N</m:t>
        </m:r>
      </m:oMath>
      <w:r>
        <w:t xml:space="preserve"> = 271-275; coefficients are unstandardized slopes </w:t>
      </w:r>
      <m:oMath>
        <m:r>
          <w:rPr>
            <w:rFonts w:ascii="Cambria Math" w:hAnsi="Cambria Math"/>
          </w:rPr>
          <m:t>B</m:t>
        </m:r>
      </m:oMath>
      <w:r>
        <w:t xml:space="preserve"> with their standard errors </w:t>
      </w:r>
      <m:oMath>
        <m:r>
          <w:rPr>
            <w:rFonts w:ascii="Cambria Math" w:hAnsi="Cambria Math"/>
          </w:rPr>
          <m:t>SE</m:t>
        </m:r>
      </m:oMath>
      <w:r>
        <w:t xml:space="preserve"> and 95% confidence intervals (</w:t>
      </w:r>
      <m:oMath>
        <m:r>
          <w:rPr>
            <w:rFonts w:ascii="Cambria Math" w:hAnsi="Cambria Math"/>
          </w:rPr>
          <m:t>CI</m:t>
        </m:r>
        <m:r>
          <m:rPr>
            <m:sty m:val="p"/>
          </m:rPr>
          <w:rPr>
            <w:rFonts w:ascii="Cambria Math" w:hAnsi="Cambria Math"/>
          </w:rPr>
          <m:t>.</m:t>
        </m:r>
        <m:r>
          <w:rPr>
            <w:rFonts w:ascii="Cambria Math" w:hAnsi="Cambria Math"/>
          </w:rPr>
          <m:t>LB</m:t>
        </m:r>
      </m:oMath>
      <w:r>
        <w:t xml:space="preserve"> = lower bound, </w:t>
      </w:r>
      <m:oMath>
        <m:r>
          <w:rPr>
            <w:rFonts w:ascii="Cambria Math" w:hAnsi="Cambria Math"/>
          </w:rPr>
          <m:t>CI</m:t>
        </m:r>
        <m:r>
          <m:rPr>
            <m:sty m:val="p"/>
          </m:rPr>
          <w:rPr>
            <w:rFonts w:ascii="Cambria Math" w:hAnsi="Cambria Math"/>
          </w:rPr>
          <m:t>.</m:t>
        </m:r>
        <m:r>
          <w:rPr>
            <w:rFonts w:ascii="Cambria Math" w:hAnsi="Cambria Math"/>
          </w:rPr>
          <m:t>UB</m:t>
        </m:r>
      </m:oMath>
      <w:r>
        <w:t xml:space="preserve"> = upper bound), </w:t>
      </w:r>
      <m:oMath>
        <m:r>
          <w:rPr>
            <w:rFonts w:ascii="Cambria Math" w:hAnsi="Cambria Math"/>
          </w:rPr>
          <m:t>β</m:t>
        </m:r>
      </m:oMath>
      <w:r>
        <w:t xml:space="preserve"> is the standardized slope and </w:t>
      </w:r>
      <m:oMath>
        <m:r>
          <w:rPr>
            <w:rFonts w:ascii="Cambria Math" w:hAnsi="Cambria Math"/>
          </w:rPr>
          <m:t>p</m:t>
        </m:r>
      </m:oMath>
      <w:r>
        <w:t xml:space="preserve"> the respective </w:t>
      </w:r>
      <m:oMath>
        <m:r>
          <w:rPr>
            <w:rFonts w:ascii="Cambria Math" w:hAnsi="Cambria Math"/>
          </w:rPr>
          <m:t>p</m:t>
        </m:r>
      </m:oMath>
      <w:r>
        <w:t>-values</w:t>
      </w:r>
    </w:p>
    <w:p w14:paraId="7E7B4795" w14:textId="75F23741" w:rsidR="00191B20" w:rsidRDefault="00191B20" w:rsidP="00191B20">
      <w:pPr>
        <w:pStyle w:val="Compact"/>
      </w:pPr>
      <w:r>
        <w:br w:type="column"/>
      </w:r>
      <w:r w:rsidR="00A33DC4">
        <w:rPr>
          <w:noProof/>
        </w:rPr>
        <w:lastRenderedPageBreak/>
        <w:drawing>
          <wp:inline distT="0" distB="0" distL="0" distR="0" wp14:anchorId="683EACFA" wp14:editId="54DB8BE0">
            <wp:extent cx="5969577" cy="657985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0">
                      <a:extLst>
                        <a:ext uri="{28A0092B-C50C-407E-A947-70E740481C1C}">
                          <a14:useLocalDpi xmlns:a14="http://schemas.microsoft.com/office/drawing/2010/main" val="0"/>
                        </a:ext>
                      </a:extLst>
                    </a:blip>
                    <a:stretch>
                      <a:fillRect/>
                    </a:stretch>
                  </pic:blipFill>
                  <pic:spPr>
                    <a:xfrm>
                      <a:off x="0" y="0"/>
                      <a:ext cx="5981925" cy="6593462"/>
                    </a:xfrm>
                    <a:prstGeom prst="rect">
                      <a:avLst/>
                    </a:prstGeom>
                  </pic:spPr>
                </pic:pic>
              </a:graphicData>
            </a:graphic>
          </wp:inline>
        </w:drawing>
      </w:r>
    </w:p>
    <w:p w14:paraId="2EFE9C00" w14:textId="1E223A29" w:rsidR="00191B20" w:rsidRPr="00191B20" w:rsidRDefault="00191B20" w:rsidP="00191B20">
      <w:pPr>
        <w:pStyle w:val="Compact"/>
        <w:rPr>
          <w:b/>
          <w:bCs/>
        </w:rPr>
      </w:pPr>
      <w:r w:rsidRPr="00191B20">
        <w:rPr>
          <w:b/>
          <w:bCs/>
        </w:rPr>
        <w:t>Figure 1</w:t>
      </w:r>
    </w:p>
    <w:p w14:paraId="221DE727" w14:textId="571279C5" w:rsidR="00191B20" w:rsidRDefault="00191B20" w:rsidP="00191B20">
      <w:pPr>
        <w:pStyle w:val="Textkrper"/>
        <w:ind w:firstLine="0"/>
      </w:pPr>
      <w:r>
        <w:t xml:space="preserve">Latent change score models. (A) Example of a bivariate latent change score model (for details see text); legend to lines: dotted = loadings fixed to </w:t>
      </w:r>
      <w:ins w:id="544" w:author="Alexander Strobel" w:date="2023-02-27T20:51:00Z">
        <w:r w:rsidR="00B44A89">
          <w:rPr>
            <w:color w:val="FF0000"/>
          </w:rPr>
          <w:t>one</w:t>
        </w:r>
      </w:ins>
      <w:r>
        <w:t xml:space="preserve">, red = self-feedback </w:t>
      </w:r>
      <m:oMath>
        <m:r>
          <w:rPr>
            <w:rFonts w:ascii="Cambria Math" w:hAnsi="Cambria Math"/>
          </w:rPr>
          <m:t>β</m:t>
        </m:r>
      </m:oMath>
      <w:r>
        <w:t xml:space="preserve">, blue = cross-domain coupling </w:t>
      </w:r>
      <m:oMath>
        <m:r>
          <w:rPr>
            <w:rFonts w:ascii="Cambria Math" w:hAnsi="Cambria Math"/>
          </w:rPr>
          <m:t>γ</m:t>
        </m:r>
      </m:oMath>
      <w:r>
        <w:t xml:space="preserve">, grey = correlation </w:t>
      </w:r>
      <m:oMath>
        <m:r>
          <w:rPr>
            <w:rFonts w:ascii="Cambria Math" w:hAnsi="Cambria Math"/>
          </w:rPr>
          <m:t>ϕ</m:t>
        </m:r>
      </m:oMath>
      <w:r>
        <w:t xml:space="preserve"> of predictors at T1, green = correlated change </w:t>
      </w:r>
      <m:oMath>
        <m:r>
          <w:rPr>
            <w:rFonts w:ascii="Cambria Math" w:hAnsi="Cambria Math"/>
          </w:rPr>
          <m:t>ρ</m:t>
        </m:r>
      </m:oMath>
      <w:r>
        <w:t xml:space="preserve">; (B) Grade Point Average (GPA) and (C) to (F) subject-specific changes in grades at T2 (indicated by prefix </w:t>
      </w:r>
      <m:oMath>
        <m:r>
          <w:rPr>
            <w:rFonts w:ascii="Cambria Math" w:hAnsi="Cambria Math"/>
          </w:rPr>
          <w:lastRenderedPageBreak/>
          <m:t>Δ</m:t>
        </m:r>
      </m:oMath>
      <w:r>
        <w:t>) as predicted by their respective T1 levels as well as by Need for Cognition (NFC) and (overall as well as subject specific) Ability Self-Concept (ASC) at T1; coefficients are standardized coefficients</w:t>
      </w:r>
      <w:ins w:id="545" w:author="Alexander Strobel" w:date="2023-02-27T21:01:00Z">
        <w:r w:rsidR="00B44A89">
          <w:t xml:space="preserve">; </w:t>
        </w:r>
      </w:ins>
      <w:ins w:id="546" w:author="Alexander Strobel" w:date="2023-02-27T21:02:00Z">
        <w:r w:rsidR="00B44A89">
          <w:t>p</w:t>
        </w:r>
      </w:ins>
      <w:ins w:id="547" w:author="Alexander Strobel" w:date="2023-02-27T21:01:00Z">
        <w:r w:rsidR="00B44A89">
          <w:t xml:space="preserve">lease note that for reasons of simplicity, we </w:t>
        </w:r>
      </w:ins>
      <w:ins w:id="548" w:author="Alexander Strobel" w:date="2023-02-27T21:02:00Z">
        <w:r w:rsidR="00B44A89">
          <w:t>omitted</w:t>
        </w:r>
      </w:ins>
      <w:ins w:id="549" w:author="Alexander Strobel" w:date="2023-02-27T21:01:00Z">
        <w:r w:rsidR="00B44A89">
          <w:t xml:space="preserve"> to plot the T2 variables </w:t>
        </w:r>
        <w:r w:rsidR="00B44A89" w:rsidRPr="00B44A89">
          <w:t>throughout</w:t>
        </w:r>
        <w:r w:rsidR="00B44A89">
          <w:t xml:space="preserve"> </w:t>
        </w:r>
      </w:ins>
      <w:ins w:id="550" w:author="Alexander Strobel" w:date="2023-02-27T21:02:00Z">
        <w:r w:rsidR="00B44A89">
          <w:t>panels (B) to (F)</w:t>
        </w:r>
      </w:ins>
      <w:ins w:id="551" w:author="Alexander Strobel" w:date="2023-02-27T21:01:00Z">
        <w:r w:rsidR="00B44A89">
          <w:t>, because all paths involving these variables are fixed to one</w:t>
        </w:r>
      </w:ins>
      <w:ins w:id="552" w:author="Alexander Strobel" w:date="2023-02-27T21:03:00Z">
        <w:r w:rsidR="00B44A89">
          <w:t>.</w:t>
        </w:r>
      </w:ins>
    </w:p>
    <w:p w14:paraId="2B11F423" w14:textId="75B816A4" w:rsidR="008428FA" w:rsidRDefault="00191B20" w:rsidP="00A33DC4">
      <w:pPr>
        <w:pStyle w:val="Textkrper"/>
        <w:ind w:firstLine="0"/>
      </w:pPr>
      <w:r>
        <w:t> </w:t>
      </w:r>
    </w:p>
    <w:sectPr w:rsidR="008428FA" w:rsidSect="00CB20D0">
      <w:headerReference w:type="even" r:id="rId71"/>
      <w:headerReference w:type="default" r:id="rId72"/>
      <w:headerReference w:type="first" r:id="rId73"/>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86940" w14:textId="77777777" w:rsidR="008C0F0B" w:rsidRDefault="008C0F0B">
      <w:pPr>
        <w:spacing w:before="0" w:after="0" w:line="240" w:lineRule="auto"/>
      </w:pPr>
      <w:r>
        <w:separator/>
      </w:r>
    </w:p>
  </w:endnote>
  <w:endnote w:type="continuationSeparator" w:id="0">
    <w:p w14:paraId="18B811C0" w14:textId="77777777" w:rsidR="008C0F0B" w:rsidRDefault="008C0F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980CF" w14:textId="77777777" w:rsidR="008C0F0B" w:rsidRDefault="008C0F0B">
      <w:r>
        <w:separator/>
      </w:r>
    </w:p>
  </w:footnote>
  <w:footnote w:type="continuationSeparator" w:id="0">
    <w:p w14:paraId="66F36889" w14:textId="77777777" w:rsidR="008C0F0B" w:rsidRDefault="008C0F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09259971"/>
      <w:docPartObj>
        <w:docPartGallery w:val="Page Numbers (Top of Page)"/>
        <w:docPartUnique/>
      </w:docPartObj>
    </w:sdtPr>
    <w:sdtContent>
      <w:p w14:paraId="3316E80C" w14:textId="77777777" w:rsidR="00AF36ED" w:rsidRDefault="00AF0531"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0D0E67C" w14:textId="77777777" w:rsidR="00AF36ED" w:rsidRDefault="00000000"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22177194"/>
      <w:docPartObj>
        <w:docPartGallery w:val="Page Numbers (Top of Page)"/>
        <w:docPartUnique/>
      </w:docPartObj>
    </w:sdtPr>
    <w:sdtContent>
      <w:p w14:paraId="22739F2E" w14:textId="77777777" w:rsidR="00AF36ED" w:rsidRDefault="00AF0531" w:rsidP="00191B20">
        <w:pPr>
          <w:pStyle w:val="Kopfzeile"/>
          <w:framePr w:wrap="none" w:vAnchor="text" w:hAnchor="margin" w:xAlign="right" w:y="1"/>
          <w:spacing w:before="0" w:line="240" w:lineRule="auto"/>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8AE75B6" w14:textId="77777777" w:rsidR="00AF36ED" w:rsidRPr="00A05772" w:rsidRDefault="00AF0531" w:rsidP="00572FF5">
    <w:pPr>
      <w:pStyle w:val="Kopfzeile"/>
      <w:ind w:right="357"/>
    </w:pPr>
    <w:r>
      <w:t>NFC, ABILITY SELF-CONCEPT AND ACADEMIC ACHIEVEMENT</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89921216"/>
      <w:docPartObj>
        <w:docPartGallery w:val="Page Numbers (Top of Page)"/>
        <w:docPartUnique/>
      </w:docPartObj>
    </w:sdtPr>
    <w:sdtContent>
      <w:p w14:paraId="163B02DC" w14:textId="77777777" w:rsidR="00DA0F6A" w:rsidRDefault="00AF0531" w:rsidP="00191B20">
        <w:pPr>
          <w:pStyle w:val="Kopfzeile"/>
          <w:framePr w:wrap="none" w:vAnchor="text" w:hAnchor="margin" w:xAlign="right" w:y="1"/>
          <w:spacing w:before="0" w:line="240" w:lineRule="auto"/>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0E96B50" w14:textId="186CAC6B" w:rsidR="00DA0F6A" w:rsidRDefault="00AF0531" w:rsidP="00DA0F6A">
    <w:pPr>
      <w:pStyle w:val="Kopfzeile"/>
      <w:ind w:right="360"/>
    </w:pPr>
    <w:r>
      <w:t>NFC, ABILITY SELF-CONCEPT AND ACADEMIC ACHIEVEMENT</w:t>
    </w:r>
  </w:p>
  <w:p w14:paraId="45C6E182" w14:textId="77777777" w:rsidR="00CB20D0" w:rsidRPr="00A05772" w:rsidRDefault="00000000"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F061A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8F88C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89583623">
    <w:abstractNumId w:val="13"/>
  </w:num>
  <w:num w:numId="2" w16cid:durableId="838617417">
    <w:abstractNumId w:val="13"/>
  </w:num>
  <w:num w:numId="3" w16cid:durableId="2075933489">
    <w:abstractNumId w:val="14"/>
  </w:num>
  <w:num w:numId="4" w16cid:durableId="1165588726">
    <w:abstractNumId w:val="1"/>
  </w:num>
  <w:num w:numId="5" w16cid:durableId="1323684">
    <w:abstractNumId w:val="2"/>
  </w:num>
  <w:num w:numId="6" w16cid:durableId="935333280">
    <w:abstractNumId w:val="3"/>
  </w:num>
  <w:num w:numId="7" w16cid:durableId="589434718">
    <w:abstractNumId w:val="4"/>
  </w:num>
  <w:num w:numId="8" w16cid:durableId="652758177">
    <w:abstractNumId w:val="9"/>
  </w:num>
  <w:num w:numId="9" w16cid:durableId="589000706">
    <w:abstractNumId w:val="5"/>
  </w:num>
  <w:num w:numId="10" w16cid:durableId="916599690">
    <w:abstractNumId w:val="6"/>
  </w:num>
  <w:num w:numId="11" w16cid:durableId="1907913258">
    <w:abstractNumId w:val="7"/>
  </w:num>
  <w:num w:numId="12" w16cid:durableId="1655060685">
    <w:abstractNumId w:val="8"/>
  </w:num>
  <w:num w:numId="13" w16cid:durableId="1802920045">
    <w:abstractNumId w:val="10"/>
  </w:num>
  <w:num w:numId="14" w16cid:durableId="1353149506">
    <w:abstractNumId w:val="14"/>
  </w:num>
  <w:num w:numId="15" w16cid:durableId="1529879625">
    <w:abstractNumId w:val="0"/>
  </w:num>
  <w:num w:numId="16" w16cid:durableId="1360548969">
    <w:abstractNumId w:val="0"/>
  </w:num>
  <w:num w:numId="17" w16cid:durableId="1694768071">
    <w:abstractNumId w:val="11"/>
  </w:num>
  <w:num w:numId="18" w16cid:durableId="7623394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Strobel">
    <w15:presenceInfo w15:providerId="Windows Live" w15:userId="557a190a354f6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FA"/>
    <w:rsid w:val="000220FD"/>
    <w:rsid w:val="0002665C"/>
    <w:rsid w:val="00045019"/>
    <w:rsid w:val="000510E7"/>
    <w:rsid w:val="00067B9C"/>
    <w:rsid w:val="000F3ED7"/>
    <w:rsid w:val="001374BA"/>
    <w:rsid w:val="00180EC9"/>
    <w:rsid w:val="00187DC9"/>
    <w:rsid w:val="00191B20"/>
    <w:rsid w:val="002309B0"/>
    <w:rsid w:val="002532B2"/>
    <w:rsid w:val="00253FE9"/>
    <w:rsid w:val="00291C93"/>
    <w:rsid w:val="002A46B1"/>
    <w:rsid w:val="002C2883"/>
    <w:rsid w:val="002E2DD4"/>
    <w:rsid w:val="00306A04"/>
    <w:rsid w:val="00357DDD"/>
    <w:rsid w:val="003613C2"/>
    <w:rsid w:val="00405D5B"/>
    <w:rsid w:val="0045560C"/>
    <w:rsid w:val="00482353"/>
    <w:rsid w:val="00490794"/>
    <w:rsid w:val="004B07FF"/>
    <w:rsid w:val="004D07E9"/>
    <w:rsid w:val="004F1D01"/>
    <w:rsid w:val="0051557D"/>
    <w:rsid w:val="0054075D"/>
    <w:rsid w:val="00543F94"/>
    <w:rsid w:val="0059705A"/>
    <w:rsid w:val="00632AC7"/>
    <w:rsid w:val="006332D1"/>
    <w:rsid w:val="00645927"/>
    <w:rsid w:val="00651E56"/>
    <w:rsid w:val="00681CA5"/>
    <w:rsid w:val="00684770"/>
    <w:rsid w:val="006A4AC2"/>
    <w:rsid w:val="006B7576"/>
    <w:rsid w:val="006D7613"/>
    <w:rsid w:val="006E08CA"/>
    <w:rsid w:val="006F2521"/>
    <w:rsid w:val="0076376F"/>
    <w:rsid w:val="007815F6"/>
    <w:rsid w:val="0081350E"/>
    <w:rsid w:val="00822EED"/>
    <w:rsid w:val="008417D8"/>
    <w:rsid w:val="008428FA"/>
    <w:rsid w:val="00856548"/>
    <w:rsid w:val="008C0F0B"/>
    <w:rsid w:val="008C3638"/>
    <w:rsid w:val="008C6931"/>
    <w:rsid w:val="008E7906"/>
    <w:rsid w:val="008F1D2B"/>
    <w:rsid w:val="00903F72"/>
    <w:rsid w:val="0096055A"/>
    <w:rsid w:val="009647EF"/>
    <w:rsid w:val="009F430B"/>
    <w:rsid w:val="00A33DC4"/>
    <w:rsid w:val="00A80773"/>
    <w:rsid w:val="00AA2683"/>
    <w:rsid w:val="00AC6572"/>
    <w:rsid w:val="00AD2699"/>
    <w:rsid w:val="00AE00EB"/>
    <w:rsid w:val="00AF0531"/>
    <w:rsid w:val="00B11A17"/>
    <w:rsid w:val="00B44A89"/>
    <w:rsid w:val="00B4653A"/>
    <w:rsid w:val="00BB51B2"/>
    <w:rsid w:val="00BB5A6B"/>
    <w:rsid w:val="00BB601A"/>
    <w:rsid w:val="00BC0398"/>
    <w:rsid w:val="00BF5C91"/>
    <w:rsid w:val="00C10E1D"/>
    <w:rsid w:val="00C134C4"/>
    <w:rsid w:val="00C37870"/>
    <w:rsid w:val="00C408E4"/>
    <w:rsid w:val="00C7186A"/>
    <w:rsid w:val="00C928DC"/>
    <w:rsid w:val="00CA2156"/>
    <w:rsid w:val="00CF46A2"/>
    <w:rsid w:val="00D62B23"/>
    <w:rsid w:val="00D823A9"/>
    <w:rsid w:val="00DB327B"/>
    <w:rsid w:val="00DD1BD2"/>
    <w:rsid w:val="00E611C0"/>
    <w:rsid w:val="00E67816"/>
    <w:rsid w:val="00E70B11"/>
    <w:rsid w:val="00EE7015"/>
    <w:rsid w:val="00EF215D"/>
    <w:rsid w:val="00EF2C8A"/>
    <w:rsid w:val="00F320E0"/>
    <w:rsid w:val="00FB67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14B23E"/>
  <w15:docId w15:val="{F6B91BD8-D03A-9243-A7E2-03E547CA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4653A"/>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91B20"/>
    <w:pPr>
      <w:spacing w:before="0" w:after="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191B20"/>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 w:type="paragraph" w:styleId="berarbeitung">
    <w:name w:val="Revision"/>
    <w:hidden/>
    <w:semiHidden/>
    <w:rsid w:val="00F320E0"/>
    <w:pPr>
      <w:spacing w:after="0"/>
    </w:pPr>
    <w:rPr>
      <w:rFonts w:ascii="Times New Roman" w:hAnsi="Times New Roman"/>
    </w:rPr>
  </w:style>
  <w:style w:type="character" w:styleId="Kommentarzeichen">
    <w:name w:val="annotation reference"/>
    <w:basedOn w:val="Absatz-Standardschriftart"/>
    <w:semiHidden/>
    <w:unhideWhenUsed/>
    <w:rsid w:val="00F320E0"/>
    <w:rPr>
      <w:sz w:val="16"/>
      <w:szCs w:val="16"/>
    </w:rPr>
  </w:style>
  <w:style w:type="paragraph" w:styleId="Kommentartext">
    <w:name w:val="annotation text"/>
    <w:basedOn w:val="Standard"/>
    <w:link w:val="KommentartextZchn"/>
    <w:semiHidden/>
    <w:unhideWhenUsed/>
    <w:rsid w:val="00F320E0"/>
    <w:pPr>
      <w:spacing w:line="240" w:lineRule="auto"/>
    </w:pPr>
    <w:rPr>
      <w:sz w:val="20"/>
      <w:szCs w:val="20"/>
    </w:rPr>
  </w:style>
  <w:style w:type="character" w:customStyle="1" w:styleId="KommentartextZchn">
    <w:name w:val="Kommentartext Zchn"/>
    <w:basedOn w:val="Absatz-Standardschriftart"/>
    <w:link w:val="Kommentartext"/>
    <w:semiHidden/>
    <w:rsid w:val="00F320E0"/>
    <w:rPr>
      <w:rFonts w:ascii="Times New Roman" w:hAnsi="Times New Roman"/>
      <w:sz w:val="20"/>
      <w:szCs w:val="20"/>
    </w:rPr>
  </w:style>
  <w:style w:type="paragraph" w:styleId="Kommentarthema">
    <w:name w:val="annotation subject"/>
    <w:basedOn w:val="Kommentartext"/>
    <w:next w:val="Kommentartext"/>
    <w:link w:val="KommentarthemaZchn"/>
    <w:semiHidden/>
    <w:unhideWhenUsed/>
    <w:rsid w:val="00F320E0"/>
    <w:rPr>
      <w:b/>
      <w:bCs/>
    </w:rPr>
  </w:style>
  <w:style w:type="character" w:customStyle="1" w:styleId="KommentarthemaZchn">
    <w:name w:val="Kommentarthema Zchn"/>
    <w:basedOn w:val="KommentartextZchn"/>
    <w:link w:val="Kommentarthema"/>
    <w:semiHidden/>
    <w:rsid w:val="00F320E0"/>
    <w:rPr>
      <w:rFonts w:ascii="Times New Roman" w:hAnsi="Times New Roman"/>
      <w:b/>
      <w:bCs/>
      <w:sz w:val="20"/>
      <w:szCs w:val="20"/>
    </w:rPr>
  </w:style>
  <w:style w:type="character" w:styleId="NichtaufgelsteErwhnung">
    <w:name w:val="Unresolved Mention"/>
    <w:basedOn w:val="Absatz-Standardschriftart"/>
    <w:uiPriority w:val="99"/>
    <w:semiHidden/>
    <w:unhideWhenUsed/>
    <w:rsid w:val="00645927"/>
    <w:rPr>
      <w:color w:val="605E5C"/>
      <w:shd w:val="clear" w:color="auto" w:fill="E1DFDD"/>
    </w:rPr>
  </w:style>
  <w:style w:type="character" w:customStyle="1" w:styleId="apple-converted-space">
    <w:name w:val="apple-converted-space"/>
    <w:basedOn w:val="Absatz-Standardschriftart"/>
    <w:rsid w:val="006E08CA"/>
  </w:style>
  <w:style w:type="character" w:styleId="Hervorhebung">
    <w:name w:val="Emphasis"/>
    <w:basedOn w:val="Absatz-Standardschriftart"/>
    <w:uiPriority w:val="20"/>
    <w:qFormat/>
    <w:rsid w:val="006E08CA"/>
    <w:rPr>
      <w:i/>
      <w:iCs/>
    </w:rPr>
  </w:style>
  <w:style w:type="character" w:customStyle="1" w:styleId="ref-title">
    <w:name w:val="ref-title"/>
    <w:basedOn w:val="Absatz-Standardschriftart"/>
    <w:rsid w:val="006E08CA"/>
  </w:style>
  <w:style w:type="character" w:customStyle="1" w:styleId="ref-journal">
    <w:name w:val="ref-journal"/>
    <w:basedOn w:val="Absatz-Standardschriftart"/>
    <w:rsid w:val="006E08CA"/>
  </w:style>
  <w:style w:type="character" w:customStyle="1" w:styleId="ref-vol">
    <w:name w:val="ref-vol"/>
    <w:basedOn w:val="Absatz-Standardschriftart"/>
    <w:rsid w:val="006E0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3792">
      <w:bodyDiv w:val="1"/>
      <w:marLeft w:val="0"/>
      <w:marRight w:val="0"/>
      <w:marTop w:val="0"/>
      <w:marBottom w:val="0"/>
      <w:divBdr>
        <w:top w:val="none" w:sz="0" w:space="0" w:color="auto"/>
        <w:left w:val="none" w:sz="0" w:space="0" w:color="auto"/>
        <w:bottom w:val="none" w:sz="0" w:space="0" w:color="auto"/>
        <w:right w:val="none" w:sz="0" w:space="0" w:color="auto"/>
      </w:divBdr>
    </w:div>
    <w:div w:id="98794425">
      <w:bodyDiv w:val="1"/>
      <w:marLeft w:val="0"/>
      <w:marRight w:val="0"/>
      <w:marTop w:val="0"/>
      <w:marBottom w:val="0"/>
      <w:divBdr>
        <w:top w:val="none" w:sz="0" w:space="0" w:color="auto"/>
        <w:left w:val="none" w:sz="0" w:space="0" w:color="auto"/>
        <w:bottom w:val="none" w:sz="0" w:space="0" w:color="auto"/>
        <w:right w:val="none" w:sz="0" w:space="0" w:color="auto"/>
      </w:divBdr>
      <w:divsChild>
        <w:div w:id="1948272562">
          <w:marLeft w:val="0"/>
          <w:marRight w:val="0"/>
          <w:marTop w:val="0"/>
          <w:marBottom w:val="0"/>
          <w:divBdr>
            <w:top w:val="none" w:sz="0" w:space="0" w:color="auto"/>
            <w:left w:val="none" w:sz="0" w:space="0" w:color="auto"/>
            <w:bottom w:val="none" w:sz="0" w:space="0" w:color="auto"/>
            <w:right w:val="none" w:sz="0" w:space="0" w:color="auto"/>
          </w:divBdr>
          <w:divsChild>
            <w:div w:id="966469501">
              <w:marLeft w:val="0"/>
              <w:marRight w:val="0"/>
              <w:marTop w:val="0"/>
              <w:marBottom w:val="0"/>
              <w:divBdr>
                <w:top w:val="none" w:sz="0" w:space="0" w:color="auto"/>
                <w:left w:val="none" w:sz="0" w:space="0" w:color="auto"/>
                <w:bottom w:val="none" w:sz="0" w:space="0" w:color="auto"/>
                <w:right w:val="none" w:sz="0" w:space="0" w:color="auto"/>
              </w:divBdr>
              <w:divsChild>
                <w:div w:id="19681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8969">
      <w:bodyDiv w:val="1"/>
      <w:marLeft w:val="0"/>
      <w:marRight w:val="0"/>
      <w:marTop w:val="0"/>
      <w:marBottom w:val="0"/>
      <w:divBdr>
        <w:top w:val="none" w:sz="0" w:space="0" w:color="auto"/>
        <w:left w:val="none" w:sz="0" w:space="0" w:color="auto"/>
        <w:bottom w:val="none" w:sz="0" w:space="0" w:color="auto"/>
        <w:right w:val="none" w:sz="0" w:space="0" w:color="auto"/>
      </w:divBdr>
    </w:div>
    <w:div w:id="286667591">
      <w:bodyDiv w:val="1"/>
      <w:marLeft w:val="0"/>
      <w:marRight w:val="0"/>
      <w:marTop w:val="0"/>
      <w:marBottom w:val="0"/>
      <w:divBdr>
        <w:top w:val="none" w:sz="0" w:space="0" w:color="auto"/>
        <w:left w:val="none" w:sz="0" w:space="0" w:color="auto"/>
        <w:bottom w:val="none" w:sz="0" w:space="0" w:color="auto"/>
        <w:right w:val="none" w:sz="0" w:space="0" w:color="auto"/>
      </w:divBdr>
    </w:div>
    <w:div w:id="412438818">
      <w:bodyDiv w:val="1"/>
      <w:marLeft w:val="0"/>
      <w:marRight w:val="0"/>
      <w:marTop w:val="0"/>
      <w:marBottom w:val="0"/>
      <w:divBdr>
        <w:top w:val="none" w:sz="0" w:space="0" w:color="auto"/>
        <w:left w:val="none" w:sz="0" w:space="0" w:color="auto"/>
        <w:bottom w:val="none" w:sz="0" w:space="0" w:color="auto"/>
        <w:right w:val="none" w:sz="0" w:space="0" w:color="auto"/>
      </w:divBdr>
      <w:divsChild>
        <w:div w:id="938290753">
          <w:marLeft w:val="0"/>
          <w:marRight w:val="0"/>
          <w:marTop w:val="0"/>
          <w:marBottom w:val="0"/>
          <w:divBdr>
            <w:top w:val="none" w:sz="0" w:space="0" w:color="auto"/>
            <w:left w:val="none" w:sz="0" w:space="0" w:color="auto"/>
            <w:bottom w:val="none" w:sz="0" w:space="0" w:color="auto"/>
            <w:right w:val="none" w:sz="0" w:space="0" w:color="auto"/>
          </w:divBdr>
          <w:divsChild>
            <w:div w:id="1209803406">
              <w:marLeft w:val="0"/>
              <w:marRight w:val="0"/>
              <w:marTop w:val="0"/>
              <w:marBottom w:val="0"/>
              <w:divBdr>
                <w:top w:val="none" w:sz="0" w:space="0" w:color="auto"/>
                <w:left w:val="none" w:sz="0" w:space="0" w:color="auto"/>
                <w:bottom w:val="none" w:sz="0" w:space="0" w:color="auto"/>
                <w:right w:val="none" w:sz="0" w:space="0" w:color="auto"/>
              </w:divBdr>
              <w:divsChild>
                <w:div w:id="2947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5121">
      <w:bodyDiv w:val="1"/>
      <w:marLeft w:val="0"/>
      <w:marRight w:val="0"/>
      <w:marTop w:val="0"/>
      <w:marBottom w:val="0"/>
      <w:divBdr>
        <w:top w:val="none" w:sz="0" w:space="0" w:color="auto"/>
        <w:left w:val="none" w:sz="0" w:space="0" w:color="auto"/>
        <w:bottom w:val="none" w:sz="0" w:space="0" w:color="auto"/>
        <w:right w:val="none" w:sz="0" w:space="0" w:color="auto"/>
      </w:divBdr>
    </w:div>
    <w:div w:id="732697721">
      <w:bodyDiv w:val="1"/>
      <w:marLeft w:val="0"/>
      <w:marRight w:val="0"/>
      <w:marTop w:val="0"/>
      <w:marBottom w:val="0"/>
      <w:divBdr>
        <w:top w:val="none" w:sz="0" w:space="0" w:color="auto"/>
        <w:left w:val="none" w:sz="0" w:space="0" w:color="auto"/>
        <w:bottom w:val="none" w:sz="0" w:space="0" w:color="auto"/>
        <w:right w:val="none" w:sz="0" w:space="0" w:color="auto"/>
      </w:divBdr>
    </w:div>
    <w:div w:id="785544572">
      <w:bodyDiv w:val="1"/>
      <w:marLeft w:val="0"/>
      <w:marRight w:val="0"/>
      <w:marTop w:val="0"/>
      <w:marBottom w:val="0"/>
      <w:divBdr>
        <w:top w:val="none" w:sz="0" w:space="0" w:color="auto"/>
        <w:left w:val="none" w:sz="0" w:space="0" w:color="auto"/>
        <w:bottom w:val="none" w:sz="0" w:space="0" w:color="auto"/>
        <w:right w:val="none" w:sz="0" w:space="0" w:color="auto"/>
      </w:divBdr>
    </w:div>
    <w:div w:id="1319656071">
      <w:bodyDiv w:val="1"/>
      <w:marLeft w:val="0"/>
      <w:marRight w:val="0"/>
      <w:marTop w:val="0"/>
      <w:marBottom w:val="0"/>
      <w:divBdr>
        <w:top w:val="none" w:sz="0" w:space="0" w:color="auto"/>
        <w:left w:val="none" w:sz="0" w:space="0" w:color="auto"/>
        <w:bottom w:val="none" w:sz="0" w:space="0" w:color="auto"/>
        <w:right w:val="none" w:sz="0" w:space="0" w:color="auto"/>
      </w:divBdr>
      <w:divsChild>
        <w:div w:id="2059083223">
          <w:marLeft w:val="0"/>
          <w:marRight w:val="0"/>
          <w:marTop w:val="0"/>
          <w:marBottom w:val="0"/>
          <w:divBdr>
            <w:top w:val="none" w:sz="0" w:space="0" w:color="auto"/>
            <w:left w:val="none" w:sz="0" w:space="0" w:color="auto"/>
            <w:bottom w:val="none" w:sz="0" w:space="0" w:color="auto"/>
            <w:right w:val="none" w:sz="0" w:space="0" w:color="auto"/>
          </w:divBdr>
          <w:divsChild>
            <w:div w:id="1708019234">
              <w:marLeft w:val="0"/>
              <w:marRight w:val="0"/>
              <w:marTop w:val="0"/>
              <w:marBottom w:val="0"/>
              <w:divBdr>
                <w:top w:val="none" w:sz="0" w:space="0" w:color="auto"/>
                <w:left w:val="none" w:sz="0" w:space="0" w:color="auto"/>
                <w:bottom w:val="none" w:sz="0" w:space="0" w:color="auto"/>
                <w:right w:val="none" w:sz="0" w:space="0" w:color="auto"/>
              </w:divBdr>
              <w:divsChild>
                <w:div w:id="5538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16005">
      <w:bodyDiv w:val="1"/>
      <w:marLeft w:val="0"/>
      <w:marRight w:val="0"/>
      <w:marTop w:val="0"/>
      <w:marBottom w:val="0"/>
      <w:divBdr>
        <w:top w:val="none" w:sz="0" w:space="0" w:color="auto"/>
        <w:left w:val="none" w:sz="0" w:space="0" w:color="auto"/>
        <w:bottom w:val="none" w:sz="0" w:space="0" w:color="auto"/>
        <w:right w:val="none" w:sz="0" w:space="0" w:color="auto"/>
      </w:divBdr>
    </w:div>
    <w:div w:id="1521164136">
      <w:bodyDiv w:val="1"/>
      <w:marLeft w:val="0"/>
      <w:marRight w:val="0"/>
      <w:marTop w:val="0"/>
      <w:marBottom w:val="0"/>
      <w:divBdr>
        <w:top w:val="none" w:sz="0" w:space="0" w:color="auto"/>
        <w:left w:val="none" w:sz="0" w:space="0" w:color="auto"/>
        <w:bottom w:val="none" w:sz="0" w:space="0" w:color="auto"/>
        <w:right w:val="none" w:sz="0" w:space="0" w:color="auto"/>
      </w:divBdr>
      <w:divsChild>
        <w:div w:id="1861747237">
          <w:marLeft w:val="0"/>
          <w:marRight w:val="0"/>
          <w:marTop w:val="0"/>
          <w:marBottom w:val="0"/>
          <w:divBdr>
            <w:top w:val="none" w:sz="0" w:space="0" w:color="auto"/>
            <w:left w:val="none" w:sz="0" w:space="0" w:color="auto"/>
            <w:bottom w:val="none" w:sz="0" w:space="0" w:color="auto"/>
            <w:right w:val="none" w:sz="0" w:space="0" w:color="auto"/>
          </w:divBdr>
          <w:divsChild>
            <w:div w:id="1529875216">
              <w:marLeft w:val="0"/>
              <w:marRight w:val="0"/>
              <w:marTop w:val="0"/>
              <w:marBottom w:val="0"/>
              <w:divBdr>
                <w:top w:val="none" w:sz="0" w:space="0" w:color="auto"/>
                <w:left w:val="none" w:sz="0" w:space="0" w:color="auto"/>
                <w:bottom w:val="none" w:sz="0" w:space="0" w:color="auto"/>
                <w:right w:val="none" w:sz="0" w:space="0" w:color="auto"/>
              </w:divBdr>
              <w:divsChild>
                <w:div w:id="245191995">
                  <w:marLeft w:val="0"/>
                  <w:marRight w:val="0"/>
                  <w:marTop w:val="0"/>
                  <w:marBottom w:val="0"/>
                  <w:divBdr>
                    <w:top w:val="none" w:sz="0" w:space="0" w:color="auto"/>
                    <w:left w:val="none" w:sz="0" w:space="0" w:color="auto"/>
                    <w:bottom w:val="none" w:sz="0" w:space="0" w:color="auto"/>
                    <w:right w:val="none" w:sz="0" w:space="0" w:color="auto"/>
                  </w:divBdr>
                  <w:divsChild>
                    <w:div w:id="4290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0/01443410701413753" TargetMode="External"/><Relationship Id="rId21" Type="http://schemas.openxmlformats.org/officeDocument/2006/relationships/hyperlink" Target="https://doi.org/10.1177/0146167209351886" TargetMode="External"/><Relationship Id="rId42" Type="http://schemas.openxmlformats.org/officeDocument/2006/relationships/hyperlink" Target="https://doi.org/10.1016/j.lindif.2014.04.006" TargetMode="External"/><Relationship Id="rId47" Type="http://schemas.openxmlformats.org/officeDocument/2006/relationships/hyperlink" Target="https://doi.org/10.2466/pr0.1984.54.1.71" TargetMode="External"/><Relationship Id="rId63" Type="http://schemas.openxmlformats.org/officeDocument/2006/relationships/hyperlink" Target="https://CRAN.R-project.org/package=naniar" TargetMode="External"/><Relationship Id="rId68" Type="http://schemas.openxmlformats.org/officeDocument/2006/relationships/hyperlink" Target="https://doi.org/10.1006/ceps.1999.1015" TargetMode="External"/><Relationship Id="rId2" Type="http://schemas.openxmlformats.org/officeDocument/2006/relationships/styles" Target="styles.xml"/><Relationship Id="rId16" Type="http://schemas.openxmlformats.org/officeDocument/2006/relationships/hyperlink" Target="https://doi.org/10.1080/01443410303225" TargetMode="External"/><Relationship Id="rId29" Type="http://schemas.openxmlformats.org/officeDocument/2006/relationships/hyperlink" Target="https://doi.org/10.1007/978-3-319-28606-8_10" TargetMode="External"/><Relationship Id="rId11" Type="http://schemas.openxmlformats.org/officeDocument/2006/relationships/hyperlink" Target="https://CRAN.R-project.org/package=pwr" TargetMode="External"/><Relationship Id="rId24" Type="http://schemas.openxmlformats.org/officeDocument/2006/relationships/hyperlink" Target="https://doi.org/10.3389/fpsyg.2017.00790" TargetMode="External"/><Relationship Id="rId32" Type="http://schemas.openxmlformats.org/officeDocument/2006/relationships/hyperlink" Target="https://doi.org/10.1027/1015-5759/a000370" TargetMode="External"/><Relationship Id="rId37" Type="http://schemas.openxmlformats.org/officeDocument/2006/relationships/hyperlink" Target="https://doi.org/10.1037/spq0000384" TargetMode="External"/><Relationship Id="rId40" Type="http://schemas.openxmlformats.org/officeDocument/2006/relationships/hyperlink" Target="https://doi.org/10.1348/000709910X50350" TargetMode="External"/><Relationship Id="rId45" Type="http://schemas.openxmlformats.org/officeDocument/2006/relationships/hyperlink" Target="https://doi.org/10.3102/0034654320919354" TargetMode="External"/><Relationship Id="rId53" Type="http://schemas.openxmlformats.org/officeDocument/2006/relationships/hyperlink" Target="http://www.jstatsoft.org/v48/i02/" TargetMode="External"/><Relationship Id="rId58" Type="http://schemas.openxmlformats.org/officeDocument/2006/relationships/hyperlink" Target="https://doi.org/10.1016/j.cogdev.2005.01.001" TargetMode="External"/><Relationship Id="rId66" Type="http://schemas.openxmlformats.org/officeDocument/2006/relationships/hyperlink" Target="https://doi.org/10.1037/a0030746"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1016/j.cedpsych.2018.02.004" TargetMode="External"/><Relationship Id="rId19" Type="http://schemas.openxmlformats.org/officeDocument/2006/relationships/hyperlink" Target="https://doi.org/10.1037/0022-3514.72.1.218" TargetMode="External"/><Relationship Id="rId14" Type="http://schemas.openxmlformats.org/officeDocument/2006/relationships/hyperlink" Target="https://doi.org/10.1016/j.lindif.2016.06.020" TargetMode="External"/><Relationship Id="rId22" Type="http://schemas.openxmlformats.org/officeDocument/2006/relationships/hyperlink" Target="https://doi.org/10.1027/1614-0001/a000161" TargetMode="External"/><Relationship Id="rId27" Type="http://schemas.openxmlformats.org/officeDocument/2006/relationships/hyperlink" Target="https://doi.org/10.1080/10705519909540118" TargetMode="External"/><Relationship Id="rId30" Type="http://schemas.openxmlformats.org/officeDocument/2006/relationships/hyperlink" Target="https://doi.org/10.1111/1467-8624.00421" TargetMode="External"/><Relationship Id="rId35" Type="http://schemas.openxmlformats.org/officeDocument/2006/relationships/hyperlink" Target="https://doi.org/10.1080/10705511.2011.607721" TargetMode="External"/><Relationship Id="rId43" Type="http://schemas.openxmlformats.org/officeDocument/2006/relationships/hyperlink" Target="https://doi.org/10.1016/j.cedpsych.2019.01.006" TargetMode="External"/><Relationship Id="rId48" Type="http://schemas.openxmlformats.org/officeDocument/2006/relationships/hyperlink" Target="https://doi.org/10.1027/1015-5759/a000170" TargetMode="External"/><Relationship Id="rId56" Type="http://schemas.openxmlformats.org/officeDocument/2006/relationships/hyperlink" Target="https://doi.org/10.2139/ssrn.2160588" TargetMode="External"/><Relationship Id="rId64" Type="http://schemas.openxmlformats.org/officeDocument/2006/relationships/hyperlink" Target="https://doi.org/10.2466/PR0.66.1.321-322" TargetMode="External"/><Relationship Id="rId69" Type="http://schemas.openxmlformats.org/officeDocument/2006/relationships/hyperlink" Target="https://doi.org/10.1016/j.jsp.2018.10.001" TargetMode="External"/><Relationship Id="rId8" Type="http://schemas.openxmlformats.org/officeDocument/2006/relationships/hyperlink" Target="https://doi.org/10.1037/0003-066X.63.9.839" TargetMode="External"/><Relationship Id="rId51" Type="http://schemas.openxmlformats.org/officeDocument/2006/relationships/hyperlink" Target="https://doi.org/10.1037/a0026838"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doi.org/10.1016/j.lindif.2021.102110" TargetMode="External"/><Relationship Id="rId17" Type="http://schemas.openxmlformats.org/officeDocument/2006/relationships/hyperlink" Target="https://doi.org/10.1016/j.cedpsych.2020.101859" TargetMode="External"/><Relationship Id="rId25" Type="http://schemas.openxmlformats.org/officeDocument/2006/relationships/hyperlink" Target="https://doi.org/10.1037/0022-0663.95.1.124" TargetMode="External"/><Relationship Id="rId33" Type="http://schemas.openxmlformats.org/officeDocument/2006/relationships/hyperlink" Target="https://doi.org/10.1016/j.dcn.2017.11.007" TargetMode="External"/><Relationship Id="rId38" Type="http://schemas.openxmlformats.org/officeDocument/2006/relationships/hyperlink" Target="https://doi.org/10.1016/j.lindif.2016.10.019" TargetMode="External"/><Relationship Id="rId46" Type="http://schemas.openxmlformats.org/officeDocument/2006/relationships/hyperlink" Target="https://CRAN.R-project.org/package=here" TargetMode="External"/><Relationship Id="rId59" Type="http://schemas.openxmlformats.org/officeDocument/2006/relationships/hyperlink" Target="https://doi.org/10.1016/j.lindif.2008.05.004" TargetMode="External"/><Relationship Id="rId67" Type="http://schemas.openxmlformats.org/officeDocument/2006/relationships/hyperlink" Target="https://doi.org/10.1016/j.dr.2009.12.001" TargetMode="External"/><Relationship Id="rId20" Type="http://schemas.openxmlformats.org/officeDocument/2006/relationships/hyperlink" Target="https://doi.org/10.1348/000709903322591217" TargetMode="External"/><Relationship Id="rId41" Type="http://schemas.openxmlformats.org/officeDocument/2006/relationships/hyperlink" Target="https://doi.org/10.1111/j.1467-8624.2005.00853.x" TargetMode="External"/><Relationship Id="rId54" Type="http://schemas.openxmlformats.org/officeDocument/2006/relationships/hyperlink" Target="https://doi.org/10.1016/j.intell.2015.09.002" TargetMode="External"/><Relationship Id="rId62" Type="http://schemas.openxmlformats.org/officeDocument/2006/relationships/hyperlink" Target="https://doi.org/10.1016/j.paid.2019.02.041" TargetMode="External"/><Relationship Id="rId70" Type="http://schemas.openxmlformats.org/officeDocument/2006/relationships/image" Target="media/image1.jpeg"/><Relationship Id="rId75"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07/s10212-010-0027-4" TargetMode="External"/><Relationship Id="rId23" Type="http://schemas.openxmlformats.org/officeDocument/2006/relationships/hyperlink" Target="https://doi.org/10.1016/j.paid.2016.06.069" TargetMode="External"/><Relationship Id="rId28" Type="http://schemas.openxmlformats.org/officeDocument/2006/relationships/hyperlink" Target="https://doi.org/10.1016/j.jsp.2011.07.001" TargetMode="External"/><Relationship Id="rId36" Type="http://schemas.openxmlformats.org/officeDocument/2006/relationships/hyperlink" Target="https://doi.org/10.1037/edu0000666" TargetMode="External"/><Relationship Id="rId49" Type="http://schemas.openxmlformats.org/officeDocument/2006/relationships/hyperlink" Target="https://www.R-project.org/" TargetMode="External"/><Relationship Id="rId57" Type="http://schemas.openxmlformats.org/officeDocument/2006/relationships/hyperlink" Target="https://CRAN.R-project.org/package=shape" TargetMode="External"/><Relationship Id="rId10" Type="http://schemas.openxmlformats.org/officeDocument/2006/relationships/hyperlink" Target="https://doi.org/10.1037/0033-2909.119.2.197" TargetMode="External"/><Relationship Id="rId31" Type="http://schemas.openxmlformats.org/officeDocument/2006/relationships/hyperlink" Target="https://doi.org/10.1027/1015-5759/a000437" TargetMode="External"/><Relationship Id="rId44" Type="http://schemas.openxmlformats.org/officeDocument/2006/relationships/hyperlink" Target="https://doi.org/10.3102/0002831211419649" TargetMode="External"/><Relationship Id="rId52" Type="http://schemas.openxmlformats.org/officeDocument/2006/relationships/hyperlink" Target="https://doi.org/10.1037/0033-2909.130.2.261" TargetMode="External"/><Relationship Id="rId60" Type="http://schemas.openxmlformats.org/officeDocument/2006/relationships/hyperlink" Target="https://doi.org/10.3389/fpsyg.2019.01730" TargetMode="External"/><Relationship Id="rId65" Type="http://schemas.openxmlformats.org/officeDocument/2006/relationships/hyperlink" Target="https://CRAN.R-project.org/package=renv" TargetMode="External"/><Relationship Id="rId73"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oi.org/10.1037/0022-3514.42.1.116" TargetMode="External"/><Relationship Id="rId13" Type="http://schemas.openxmlformats.org/officeDocument/2006/relationships/hyperlink" Target="https://doi.org/10.1016/j.intell.2006.02.001" TargetMode="External"/><Relationship Id="rId18" Type="http://schemas.openxmlformats.org/officeDocument/2006/relationships/hyperlink" Target="https://doi.org/10.1111/j.1559-1816.2002.tb02770.x" TargetMode="External"/><Relationship Id="rId39" Type="http://schemas.openxmlformats.org/officeDocument/2006/relationships/hyperlink" Target="https://doi.org/10.1037/0022-0663.82.4.646" TargetMode="External"/><Relationship Id="rId34" Type="http://schemas.openxmlformats.org/officeDocument/2006/relationships/hyperlink" Target="https://doi.org/10.1016/j.edurev.2018.10.001" TargetMode="External"/><Relationship Id="rId50" Type="http://schemas.openxmlformats.org/officeDocument/2006/relationships/hyperlink" Target="https://CRAN.R-project.org/package=psych" TargetMode="External"/><Relationship Id="rId55" Type="http://schemas.openxmlformats.org/officeDocument/2006/relationships/hyperlink" Target="http://www.rstudio.com/" TargetMode="External"/><Relationship Id="rId76" Type="http://schemas.openxmlformats.org/officeDocument/2006/relationships/theme" Target="theme/theme1.xml"/><Relationship Id="rId7" Type="http://schemas.openxmlformats.org/officeDocument/2006/relationships/hyperlink" Target="https://osf.io/34yav/?view_only=3bf5e46b6a444bd8b69300041f838523" TargetMode="External"/><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10516</Words>
  <Characters>66252</Characters>
  <Application>Microsoft Office Word</Application>
  <DocSecurity>0</DocSecurity>
  <Lines>552</Lines>
  <Paragraphs>153</Paragraphs>
  <ScaleCrop>false</ScaleCrop>
  <HeadingPairs>
    <vt:vector size="2" baseType="variant">
      <vt:variant>
        <vt:lpstr>Titel</vt:lpstr>
      </vt:variant>
      <vt:variant>
        <vt:i4>1</vt:i4>
      </vt:variant>
    </vt:vector>
  </HeadingPairs>
  <TitlesOfParts>
    <vt:vector size="1" baseType="lpstr">
      <vt:lpstr>On the interplay of motivational characteristics and academic achievement: The role of Need for Cognition</vt:lpstr>
    </vt:vector>
  </TitlesOfParts>
  <Manager/>
  <Company/>
  <LinksUpToDate>false</LinksUpToDate>
  <CharactersWithSpaces>76615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interplay of motivational characteristics and academic achievement: The role of Need for Cognition</dc:title>
  <dc:creator>Alex Strobel</dc:creator>
  <cp:keywords/>
  <cp:lastModifiedBy>Alexander Strobel</cp:lastModifiedBy>
  <cp:revision>4</cp:revision>
  <dcterms:created xsi:type="dcterms:W3CDTF">2023-03-14T11:40:00Z</dcterms:created>
  <dcterms:modified xsi:type="dcterms:W3CDTF">2023-08-09T07:18:00Z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Anja Strobel: https://orcid.org/0000-0002-0313-0615Alexander Strobel: https://orcid.org/0000-0002-9426-5397Franzis Preckel: https://orcid.org/0000-0002-5768-8702Ricarda Steinmayr: https://orcid.org/0000-0002-0294-1045§ These authors contributed equally to this work.</vt:lpwstr>
  </property>
  <property fmtid="{D5CDD505-2E9C-101B-9397-08002B2CF9AE}" pid="4" name="bibliography">
    <vt:lpwstr>NFC-Grades_References.bib</vt:lpwstr>
  </property>
  <property fmtid="{D5CDD505-2E9C-101B-9397-08002B2CF9AE}" pid="5" name="classoption">
    <vt:lpwstr>man</vt:lpwstr>
  </property>
  <property fmtid="{D5CDD505-2E9C-101B-9397-08002B2CF9AE}" pid="6" name="csl">
    <vt:lpwstr>/Users/alex/Documents/GitHub/NFC-Grades/renv/library/R-4.1/x86_64-apple-darwin17.0/papaja/rmd/apa6.csl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False</vt:lpwstr>
  </property>
  <property fmtid="{D5CDD505-2E9C-101B-9397-08002B2CF9AE}" pid="13" name="mask">
    <vt:lpwstr>True</vt:lpwstr>
  </property>
  <property fmtid="{D5CDD505-2E9C-101B-9397-08002B2CF9AE}" pid="14" name="output">
    <vt:lpwstr>papaja::apa6_word</vt:lpwstr>
  </property>
  <property fmtid="{D5CDD505-2E9C-101B-9397-08002B2CF9AE}" pid="15" name="shorttitle">
    <vt:lpwstr>NFC, Ability Self-Concept and academic achievement</vt:lpwstr>
  </property>
  <property fmtid="{D5CDD505-2E9C-101B-9397-08002B2CF9AE}" pid="16" name="tablelist">
    <vt:lpwstr>False</vt:lpwstr>
  </property>
  <property fmtid="{D5CDD505-2E9C-101B-9397-08002B2CF9AE}" pid="17" name="wordcount">
    <vt:lpwstr>5961</vt:lpwstr>
  </property>
</Properties>
</file>