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710E0" w14:textId="77777777" w:rsidR="00B3594C" w:rsidRDefault="00E5266D">
      <w:pPr>
        <w:pStyle w:val="Titel"/>
      </w:pPr>
      <w:r>
        <w:t xml:space="preserve">On the interplay of motivational characteristics and </w:t>
      </w:r>
      <w:commentRangeStart w:id="0"/>
      <w:r>
        <w:t>school grades</w:t>
      </w:r>
      <w:commentRangeEnd w:id="0"/>
      <w:r w:rsidR="004F2EF3">
        <w:rPr>
          <w:rStyle w:val="Kommentarzeichen"/>
          <w:rFonts w:eastAsiaTheme="minorHAnsi" w:cstheme="minorBidi"/>
          <w:bCs w:val="0"/>
        </w:rPr>
        <w:commentReference w:id="0"/>
      </w:r>
      <w:r>
        <w:t>: The role of Need for Cognition</w:t>
      </w:r>
    </w:p>
    <w:p w14:paraId="6E0F3837" w14:textId="77777777" w:rsidR="00B3594C" w:rsidRPr="00864AC3" w:rsidRDefault="00E5266D">
      <w:pPr>
        <w:pStyle w:val="Author"/>
        <w:rPr>
          <w:lang w:val="de-DE"/>
          <w:rPrChange w:id="1" w:author="Ricarda Steinmayr" w:date="2022-02-22T17:04:00Z">
            <w:rPr/>
          </w:rPrChange>
        </w:rPr>
      </w:pPr>
      <w:r w:rsidRPr="00864AC3">
        <w:rPr>
          <w:lang w:val="de-DE"/>
          <w:rPrChange w:id="2" w:author="Ricarda Steinmayr" w:date="2022-02-22T17:04:00Z">
            <w:rPr/>
          </w:rPrChange>
        </w:rPr>
        <w:t>Anja Strobel</w:t>
      </w:r>
      <w:r w:rsidRPr="00864AC3">
        <w:rPr>
          <w:vertAlign w:val="superscript"/>
          <w:lang w:val="de-DE"/>
          <w:rPrChange w:id="3" w:author="Ricarda Steinmayr" w:date="2022-02-22T17:04:00Z">
            <w:rPr>
              <w:vertAlign w:val="superscript"/>
            </w:rPr>
          </w:rPrChange>
        </w:rPr>
        <w:t>1</w:t>
      </w:r>
      <w:r w:rsidRPr="00864AC3">
        <w:rPr>
          <w:i/>
          <w:iCs/>
          <w:vertAlign w:val="superscript"/>
          <w:lang w:val="de-DE"/>
          <w:rPrChange w:id="4" w:author="Ricarda Steinmayr" w:date="2022-02-22T17:04:00Z">
            <w:rPr>
              <w:i/>
              <w:iCs/>
              <w:vertAlign w:val="superscript"/>
            </w:rPr>
          </w:rPrChange>
        </w:rPr>
        <w:t>^, Alexander Strobel^2</w:t>
      </w:r>
      <w:r w:rsidRPr="00864AC3">
        <w:rPr>
          <w:lang w:val="de-DE"/>
          <w:rPrChange w:id="5" w:author="Ricarda Steinmayr" w:date="2022-02-22T17:04:00Z">
            <w:rPr/>
          </w:rPrChange>
        </w:rPr>
        <w:t>, Franzis Preckel</w:t>
      </w:r>
      <w:r w:rsidRPr="00864AC3">
        <w:rPr>
          <w:vertAlign w:val="superscript"/>
          <w:lang w:val="de-DE"/>
          <w:rPrChange w:id="6" w:author="Ricarda Steinmayr" w:date="2022-02-22T17:04:00Z">
            <w:rPr>
              <w:vertAlign w:val="superscript"/>
            </w:rPr>
          </w:rPrChange>
        </w:rPr>
        <w:t>3</w:t>
      </w:r>
      <w:r w:rsidRPr="00864AC3">
        <w:rPr>
          <w:lang w:val="de-DE"/>
          <w:rPrChange w:id="7" w:author="Ricarda Steinmayr" w:date="2022-02-22T17:04:00Z">
            <w:rPr/>
          </w:rPrChange>
        </w:rPr>
        <w:t>, &amp; Ricarda Steinmay</w:t>
      </w:r>
      <w:del w:id="8" w:author="Ricarda Steinmayr" w:date="2022-02-22T17:04:00Z">
        <w:r w:rsidRPr="00864AC3" w:rsidDel="00864AC3">
          <w:rPr>
            <w:lang w:val="de-DE"/>
            <w:rPrChange w:id="9" w:author="Ricarda Steinmayr" w:date="2022-02-22T17:04:00Z">
              <w:rPr/>
            </w:rPrChange>
          </w:rPr>
          <w:delText>e</w:delText>
        </w:r>
      </w:del>
      <w:r w:rsidRPr="00864AC3">
        <w:rPr>
          <w:lang w:val="de-DE"/>
          <w:rPrChange w:id="10" w:author="Ricarda Steinmayr" w:date="2022-02-22T17:04:00Z">
            <w:rPr/>
          </w:rPrChange>
        </w:rPr>
        <w:t>r</w:t>
      </w:r>
      <w:r w:rsidRPr="00864AC3">
        <w:rPr>
          <w:vertAlign w:val="superscript"/>
          <w:lang w:val="de-DE"/>
          <w:rPrChange w:id="11" w:author="Ricarda Steinmayr" w:date="2022-02-22T17:04:00Z">
            <w:rPr>
              <w:vertAlign w:val="superscript"/>
            </w:rPr>
          </w:rPrChange>
        </w:rPr>
        <w:t>4</w:t>
      </w:r>
    </w:p>
    <w:p w14:paraId="58EC83D3" w14:textId="77777777" w:rsidR="00B3594C" w:rsidRDefault="00E5266D">
      <w:pPr>
        <w:pStyle w:val="Author"/>
      </w:pPr>
      <w:proofErr w:type="gramStart"/>
      <w:r>
        <w:rPr>
          <w:vertAlign w:val="superscript"/>
        </w:rPr>
        <w:t>1</w:t>
      </w:r>
      <w:proofErr w:type="gramEnd"/>
      <w:r>
        <w:t xml:space="preserve"> Department of Psychology, Chemnitz University of Technology, Chemnitz, Germany</w:t>
      </w:r>
    </w:p>
    <w:p w14:paraId="048A1A96" w14:textId="77777777" w:rsidR="00B3594C" w:rsidRDefault="00E5266D">
      <w:pPr>
        <w:pStyle w:val="Author"/>
      </w:pPr>
      <w:proofErr w:type="gramStart"/>
      <w:r>
        <w:rPr>
          <w:vertAlign w:val="superscript"/>
        </w:rPr>
        <w:t>2</w:t>
      </w:r>
      <w:proofErr w:type="gramEnd"/>
      <w:r>
        <w:t xml:space="preserve"> Faculty of Psychology, </w:t>
      </w:r>
      <w:proofErr w:type="spellStart"/>
      <w:r>
        <w:t>Technische</w:t>
      </w:r>
      <w:proofErr w:type="spellEnd"/>
      <w:r>
        <w:t xml:space="preserve"> </w:t>
      </w:r>
      <w:proofErr w:type="spellStart"/>
      <w:r>
        <w:t>Universität</w:t>
      </w:r>
      <w:proofErr w:type="spellEnd"/>
      <w:r>
        <w:t xml:space="preserve"> Dresden, Dresden, Germany</w:t>
      </w:r>
    </w:p>
    <w:p w14:paraId="412A934E" w14:textId="77777777" w:rsidR="00B3594C" w:rsidRDefault="00E5266D">
      <w:pPr>
        <w:pStyle w:val="Author"/>
      </w:pPr>
      <w:proofErr w:type="gramStart"/>
      <w:r>
        <w:rPr>
          <w:vertAlign w:val="superscript"/>
        </w:rPr>
        <w:t>3</w:t>
      </w:r>
      <w:proofErr w:type="gramEnd"/>
      <w:r>
        <w:t xml:space="preserve"> Department of Psychology, University of Trier, Trier, Germany</w:t>
      </w:r>
    </w:p>
    <w:p w14:paraId="1961F4A0" w14:textId="77777777" w:rsidR="00B3594C" w:rsidRDefault="00E5266D">
      <w:pPr>
        <w:pStyle w:val="Author"/>
      </w:pPr>
      <w:proofErr w:type="gramStart"/>
      <w:r>
        <w:rPr>
          <w:vertAlign w:val="superscript"/>
        </w:rPr>
        <w:t>4</w:t>
      </w:r>
      <w:proofErr w:type="gramEnd"/>
      <w:r>
        <w:t xml:space="preserve"> Department of Psychology, </w:t>
      </w:r>
      <w:del w:id="12" w:author="Ricarda Steinmayr" w:date="2022-02-22T17:04:00Z">
        <w:r w:rsidDel="00864AC3">
          <w:delText xml:space="preserve">TU </w:delText>
        </w:r>
      </w:del>
      <w:ins w:id="13" w:author="Ricarda Steinmayr" w:date="2022-02-22T17:04:00Z">
        <w:r w:rsidR="00864AC3">
          <w:t xml:space="preserve">Technical University </w:t>
        </w:r>
      </w:ins>
      <w:r>
        <w:t>Dortmund</w:t>
      </w:r>
      <w:del w:id="14" w:author="Ricarda Steinmayr" w:date="2022-02-22T17:04:00Z">
        <w:r w:rsidDel="00864AC3">
          <w:delText xml:space="preserve"> University</w:delText>
        </w:r>
      </w:del>
      <w:r>
        <w:t>, Dortmund, Germany</w:t>
      </w:r>
    </w:p>
    <w:p w14:paraId="5DF25712" w14:textId="77777777" w:rsidR="00B3594C" w:rsidRDefault="00E5266D">
      <w:pPr>
        <w:pStyle w:val="Textkrper"/>
      </w:pPr>
      <w:r>
        <w:t>                                                                                                                                                    </w:t>
      </w:r>
    </w:p>
    <w:p w14:paraId="3503292D" w14:textId="77777777" w:rsidR="00B3594C" w:rsidRDefault="00E5266D">
      <w:pPr>
        <w:pStyle w:val="Textkrper"/>
      </w:pPr>
      <w:r>
        <w:t> </w:t>
      </w:r>
    </w:p>
    <w:p w14:paraId="554F82CE" w14:textId="77777777" w:rsidR="00B3594C" w:rsidRDefault="00E5266D">
      <w:pPr>
        <w:pStyle w:val="Textkrper"/>
      </w:pPr>
      <w:r>
        <w:t> </w:t>
      </w:r>
    </w:p>
    <w:p w14:paraId="665A0268" w14:textId="77777777" w:rsidR="00B3594C" w:rsidRDefault="00E5266D">
      <w:pPr>
        <w:pStyle w:val="Textkrper"/>
      </w:pPr>
      <w:r>
        <w:t> </w:t>
      </w:r>
    </w:p>
    <w:p w14:paraId="261B4D5D" w14:textId="77777777" w:rsidR="00B3594C" w:rsidRDefault="00E5266D">
      <w:pPr>
        <w:pStyle w:val="Textkrper"/>
      </w:pPr>
      <w:r>
        <w:t> </w:t>
      </w:r>
    </w:p>
    <w:p w14:paraId="0073ACC0" w14:textId="77777777" w:rsidR="00B3594C" w:rsidRDefault="00E5266D">
      <w:pPr>
        <w:pStyle w:val="Textkrper"/>
      </w:pPr>
      <w:r>
        <w:t> </w:t>
      </w:r>
    </w:p>
    <w:p w14:paraId="70B6EB8F" w14:textId="77777777" w:rsidR="00B3594C" w:rsidRDefault="00E5266D">
      <w:pPr>
        <w:pStyle w:val="Textkrper"/>
      </w:pPr>
      <w:r>
        <w:lastRenderedPageBreak/>
        <w:t> </w:t>
      </w:r>
    </w:p>
    <w:p w14:paraId="3477B46D" w14:textId="77777777" w:rsidR="00B3594C" w:rsidRDefault="00E5266D">
      <w:pPr>
        <w:pStyle w:val="Author"/>
      </w:pPr>
      <w:r>
        <w:t>Author note</w:t>
      </w:r>
    </w:p>
    <w:p w14:paraId="6F519921" w14:textId="77777777" w:rsidR="00B3594C" w:rsidRPr="00864AC3" w:rsidRDefault="00E5266D">
      <w:pPr>
        <w:pStyle w:val="Textkrper"/>
        <w:rPr>
          <w:lang w:val="de-DE"/>
          <w:rPrChange w:id="15" w:author="Ricarda Steinmayr" w:date="2022-02-22T17:04:00Z">
            <w:rPr/>
          </w:rPrChange>
        </w:rPr>
      </w:pPr>
      <w:r w:rsidRPr="00864AC3">
        <w:rPr>
          <w:lang w:val="de-DE"/>
          <w:rPrChange w:id="16" w:author="Ricarda Steinmayr" w:date="2022-02-22T17:04:00Z">
            <w:rPr/>
          </w:rPrChange>
        </w:rPr>
        <w:t xml:space="preserve">Anja Strobel: </w:t>
      </w:r>
      <w:r>
        <w:fldChar w:fldCharType="begin"/>
      </w:r>
      <w:r w:rsidRPr="00864AC3">
        <w:rPr>
          <w:lang w:val="de-DE"/>
          <w:rPrChange w:id="17" w:author="Ricarda Steinmayr" w:date="2022-02-22T17:04:00Z">
            <w:rPr/>
          </w:rPrChange>
        </w:rPr>
        <w:instrText xml:space="preserve"> HYPERLINK "https://orcid.org/0000-0002-0313-0615" \h </w:instrText>
      </w:r>
      <w:r>
        <w:fldChar w:fldCharType="separate"/>
      </w:r>
      <w:r w:rsidRPr="00864AC3">
        <w:rPr>
          <w:rStyle w:val="Hyperlink"/>
          <w:lang w:val="de-DE"/>
          <w:rPrChange w:id="18" w:author="Ricarda Steinmayr" w:date="2022-02-22T17:04:00Z">
            <w:rPr>
              <w:rStyle w:val="Hyperlink"/>
            </w:rPr>
          </w:rPrChange>
        </w:rPr>
        <w:t>https://orcid.org/0000-0002-0313-0615</w:t>
      </w:r>
      <w:r>
        <w:rPr>
          <w:rStyle w:val="Hyperlink"/>
        </w:rPr>
        <w:fldChar w:fldCharType="end"/>
      </w:r>
      <w:r w:rsidRPr="00864AC3">
        <w:rPr>
          <w:lang w:val="de-DE"/>
          <w:rPrChange w:id="19" w:author="Ricarda Steinmayr" w:date="2022-02-22T17:04:00Z">
            <w:rPr/>
          </w:rPrChange>
        </w:rPr>
        <w:t xml:space="preserve"> Alexander Strobel: </w:t>
      </w:r>
      <w:r>
        <w:fldChar w:fldCharType="begin"/>
      </w:r>
      <w:r w:rsidRPr="00864AC3">
        <w:rPr>
          <w:lang w:val="de-DE"/>
          <w:rPrChange w:id="20" w:author="Ricarda Steinmayr" w:date="2022-02-22T17:04:00Z">
            <w:rPr/>
          </w:rPrChange>
        </w:rPr>
        <w:instrText xml:space="preserve"> HYPERLINK "https://orcid.org/0000-0002-9426-5397" \h </w:instrText>
      </w:r>
      <w:r>
        <w:fldChar w:fldCharType="separate"/>
      </w:r>
      <w:r w:rsidRPr="00864AC3">
        <w:rPr>
          <w:rStyle w:val="Hyperlink"/>
          <w:lang w:val="de-DE"/>
          <w:rPrChange w:id="21" w:author="Ricarda Steinmayr" w:date="2022-02-22T17:04:00Z">
            <w:rPr>
              <w:rStyle w:val="Hyperlink"/>
            </w:rPr>
          </w:rPrChange>
        </w:rPr>
        <w:t>https://orcid.org/0000-0002-9426-5397</w:t>
      </w:r>
      <w:r>
        <w:rPr>
          <w:rStyle w:val="Hyperlink"/>
        </w:rPr>
        <w:fldChar w:fldCharType="end"/>
      </w:r>
      <w:r w:rsidRPr="00864AC3">
        <w:rPr>
          <w:lang w:val="de-DE"/>
          <w:rPrChange w:id="22" w:author="Ricarda Steinmayr" w:date="2022-02-22T17:04:00Z">
            <w:rPr/>
          </w:rPrChange>
        </w:rPr>
        <w:t xml:space="preserve"> Ricarda </w:t>
      </w:r>
      <w:proofErr w:type="spellStart"/>
      <w:r w:rsidRPr="00864AC3">
        <w:rPr>
          <w:lang w:val="de-DE"/>
          <w:rPrChange w:id="23" w:author="Ricarda Steinmayr" w:date="2022-02-22T17:04:00Z">
            <w:rPr/>
          </w:rPrChange>
        </w:rPr>
        <w:t>Steinmayr</w:t>
      </w:r>
      <w:proofErr w:type="spellEnd"/>
      <w:r w:rsidRPr="00864AC3">
        <w:rPr>
          <w:lang w:val="de-DE"/>
          <w:rPrChange w:id="24" w:author="Ricarda Steinmayr" w:date="2022-02-22T17:04:00Z">
            <w:rPr/>
          </w:rPrChange>
        </w:rPr>
        <w:t xml:space="preserve">: </w:t>
      </w:r>
      <w:r>
        <w:fldChar w:fldCharType="begin"/>
      </w:r>
      <w:r w:rsidRPr="00864AC3">
        <w:rPr>
          <w:lang w:val="de-DE"/>
          <w:rPrChange w:id="25" w:author="Ricarda Steinmayr" w:date="2022-02-22T17:04:00Z">
            <w:rPr/>
          </w:rPrChange>
        </w:rPr>
        <w:instrText xml:space="preserve"> HYPERLINK "https://orcid.org/0000-0002-0294-1045" \h </w:instrText>
      </w:r>
      <w:r>
        <w:fldChar w:fldCharType="separate"/>
      </w:r>
      <w:r w:rsidRPr="00864AC3">
        <w:rPr>
          <w:rStyle w:val="Hyperlink"/>
          <w:lang w:val="de-DE"/>
          <w:rPrChange w:id="26" w:author="Ricarda Steinmayr" w:date="2022-02-22T17:04:00Z">
            <w:rPr>
              <w:rStyle w:val="Hyperlink"/>
            </w:rPr>
          </w:rPrChange>
        </w:rPr>
        <w:t>https://orcid.org/0000-0002-0294-1045</w:t>
      </w:r>
      <w:r>
        <w:rPr>
          <w:rStyle w:val="Hyperlink"/>
        </w:rPr>
        <w:fldChar w:fldCharType="end"/>
      </w:r>
      <w:r w:rsidRPr="00864AC3">
        <w:rPr>
          <w:lang w:val="de-DE"/>
          <w:rPrChange w:id="27" w:author="Ricarda Steinmayr" w:date="2022-02-22T17:04:00Z">
            <w:rPr/>
          </w:rPrChange>
        </w:rPr>
        <w:t xml:space="preserve"> Franzis Preckel: </w:t>
      </w:r>
      <w:r>
        <w:fldChar w:fldCharType="begin"/>
      </w:r>
      <w:r w:rsidRPr="00864AC3">
        <w:rPr>
          <w:lang w:val="de-DE"/>
          <w:rPrChange w:id="28" w:author="Ricarda Steinmayr" w:date="2022-02-22T17:04:00Z">
            <w:rPr/>
          </w:rPrChange>
        </w:rPr>
        <w:instrText xml:space="preserve"> HYPERLINK "https://orcid.org/0000-0002-5768-8702" \h </w:instrText>
      </w:r>
      <w:r>
        <w:fldChar w:fldCharType="separate"/>
      </w:r>
      <w:r w:rsidRPr="00864AC3">
        <w:rPr>
          <w:rStyle w:val="Hyperlink"/>
          <w:lang w:val="de-DE"/>
          <w:rPrChange w:id="29" w:author="Ricarda Steinmayr" w:date="2022-02-22T17:04:00Z">
            <w:rPr>
              <w:rStyle w:val="Hyperlink"/>
            </w:rPr>
          </w:rPrChange>
        </w:rPr>
        <w:t>https://orcid.org/0000-0002-5768-8702</w:t>
      </w:r>
      <w:r>
        <w:rPr>
          <w:rStyle w:val="Hyperlink"/>
        </w:rPr>
        <w:fldChar w:fldCharType="end"/>
      </w:r>
    </w:p>
    <w:p w14:paraId="286C7788" w14:textId="77777777" w:rsidR="00B3594C" w:rsidRDefault="00E5266D">
      <w:pPr>
        <w:pStyle w:val="Compact"/>
        <w:numPr>
          <w:ilvl w:val="0"/>
          <w:numId w:val="18"/>
        </w:numPr>
      </w:pPr>
      <w:r>
        <w:t>These authors contributed equally to this work. [add acknowledgements and funding if applicable]</w:t>
      </w:r>
    </w:p>
    <w:p w14:paraId="64326FA6" w14:textId="77777777" w:rsidR="00B3594C" w:rsidRDefault="00E5266D">
      <w:pPr>
        <w:pStyle w:val="FirstParagraph"/>
      </w:pPr>
      <w:r>
        <w:t xml:space="preserve">Correspondence concerning this article should be addressed to </w:t>
      </w:r>
      <w:proofErr w:type="spellStart"/>
      <w:r>
        <w:t>Anja</w:t>
      </w:r>
      <w:proofErr w:type="spellEnd"/>
      <w:r>
        <w:t xml:space="preserve"> Strobel, Department of Psychology, Chemnitz University of Technology, </w:t>
      </w:r>
      <w:proofErr w:type="gramStart"/>
      <w:r>
        <w:t>09120</w:t>
      </w:r>
      <w:proofErr w:type="gramEnd"/>
      <w:r>
        <w:t xml:space="preserve"> Chemnitz, Germany. E-mail: </w:t>
      </w:r>
      <w:hyperlink r:id="rId9">
        <w:r>
          <w:rPr>
            <w:rStyle w:val="Hyperlink"/>
          </w:rPr>
          <w:t>anja.strobel@psychologie.tu-chemnitz.de</w:t>
        </w:r>
      </w:hyperlink>
    </w:p>
    <w:p w14:paraId="7DF22BF0" w14:textId="77777777" w:rsidR="00B3594C" w:rsidRDefault="00E5266D">
      <w:pPr>
        <w:pStyle w:val="h1-pagebreak"/>
      </w:pPr>
      <w:r>
        <w:lastRenderedPageBreak/>
        <w:t>Abstract</w:t>
      </w:r>
    </w:p>
    <w:p w14:paraId="4E8C80F6" w14:textId="77777777" w:rsidR="00B3594C" w:rsidRDefault="00E5266D">
      <w:pPr>
        <w:pStyle w:val="Textkrper"/>
      </w:pPr>
      <w:r>
        <w:t>…</w:t>
      </w:r>
    </w:p>
    <w:p w14:paraId="7F3C310F" w14:textId="77777777" w:rsidR="00B3594C" w:rsidRDefault="00E5266D">
      <w:pPr>
        <w:pStyle w:val="Textkrper"/>
      </w:pPr>
      <w:r>
        <w:rPr>
          <w:i/>
          <w:iCs/>
        </w:rPr>
        <w:t>Keywords:</w:t>
      </w:r>
      <w:r>
        <w:t xml:space="preserve"> Need for Cognition, Grades, Academic Self-Concept, Latent Change Score Modeling, Longitudinal</w:t>
      </w:r>
    </w:p>
    <w:p w14:paraId="43330888" w14:textId="77777777" w:rsidR="00B3594C" w:rsidRDefault="00E5266D">
      <w:pPr>
        <w:pStyle w:val="Textkrper"/>
      </w:pPr>
      <w:r>
        <w:rPr>
          <w:i/>
          <w:iCs/>
        </w:rPr>
        <w:t>Word count:</w:t>
      </w:r>
    </w:p>
    <w:p w14:paraId="17DB1B75" w14:textId="77777777" w:rsidR="00B3594C" w:rsidRDefault="00E5266D">
      <w:pPr>
        <w:pStyle w:val="h1-pagebreak"/>
      </w:pPr>
      <w:r>
        <w:lastRenderedPageBreak/>
        <w:t>On the interplay of motivational characteristics and school grades: The role of Need for Cognition</w:t>
      </w:r>
    </w:p>
    <w:p w14:paraId="4BB90702" w14:textId="4101FE56" w:rsidR="00B3594C" w:rsidRDefault="00E5266D">
      <w:pPr>
        <w:pStyle w:val="Textkrper"/>
      </w:pPr>
      <w:r>
        <w:t xml:space="preserve">In recent decades, a great deal of research </w:t>
      </w:r>
      <w:proofErr w:type="gramStart"/>
      <w:r>
        <w:t>has been conducted</w:t>
      </w:r>
      <w:proofErr w:type="gramEnd"/>
      <w:r>
        <w:t xml:space="preserve"> on the prediction of </w:t>
      </w:r>
      <w:ins w:id="30" w:author="Preckel, Franzis, Univ.-Prof. Dr." w:date="2022-03-01T18:49:00Z">
        <w:r w:rsidR="00EB4215">
          <w:t xml:space="preserve">academic </w:t>
        </w:r>
        <w:commentRangeStart w:id="31"/>
        <w:r w:rsidR="00EB4215">
          <w:t>achievement</w:t>
        </w:r>
        <w:commentRangeEnd w:id="31"/>
        <w:r w:rsidR="00EB4215">
          <w:rPr>
            <w:rStyle w:val="Kommentarzeichen"/>
          </w:rPr>
          <w:commentReference w:id="31"/>
        </w:r>
      </w:ins>
      <w:del w:id="32" w:author="Preckel, Franzis, Univ.-Prof. Dr." w:date="2022-03-01T18:49:00Z">
        <w:r w:rsidDel="00EB4215">
          <w:delText>school performance</w:delText>
        </w:r>
      </w:del>
      <w:r>
        <w:t xml:space="preserve">. </w:t>
      </w:r>
      <w:ins w:id="33" w:author="Preckel, Franzis, Univ.-Prof. Dr." w:date="2022-03-02T09:33:00Z">
        <w:r w:rsidR="004F2EF3">
          <w:t>While m</w:t>
        </w:r>
      </w:ins>
      <w:del w:id="34" w:author="Preckel, Franzis, Univ.-Prof. Dr." w:date="2022-03-02T09:33:00Z">
        <w:r w:rsidDel="004F2EF3">
          <w:delText>M</w:delText>
        </w:r>
      </w:del>
      <w:r>
        <w:t xml:space="preserve">eta-analyses indicate that intelligence is the strongest predictor for academic achievement (e.g., </w:t>
      </w:r>
      <w:proofErr w:type="spellStart"/>
      <w:r>
        <w:t>Deary</w:t>
      </w:r>
      <w:proofErr w:type="spellEnd"/>
      <w:r>
        <w:t xml:space="preserve">, Strand, Smith, &amp; </w:t>
      </w:r>
      <w:proofErr w:type="spellStart"/>
      <w:r>
        <w:t>Fernandes</w:t>
      </w:r>
      <w:proofErr w:type="spellEnd"/>
      <w:r>
        <w:t xml:space="preserve">, 2007; </w:t>
      </w:r>
      <w:commentRangeStart w:id="35"/>
      <w:commentRangeStart w:id="36"/>
      <w:proofErr w:type="spellStart"/>
      <w:r>
        <w:t>Kriegbaum</w:t>
      </w:r>
      <w:proofErr w:type="spellEnd"/>
      <w:r>
        <w:t xml:space="preserve">, Becker, &amp; </w:t>
      </w:r>
      <w:proofErr w:type="spellStart"/>
      <w:r>
        <w:t>Spinath</w:t>
      </w:r>
      <w:proofErr w:type="spellEnd"/>
      <w:r>
        <w:t>, 2018</w:t>
      </w:r>
      <w:commentRangeEnd w:id="35"/>
      <w:r w:rsidR="00864AC3">
        <w:rPr>
          <w:rStyle w:val="Kommentarzeichen"/>
        </w:rPr>
        <w:commentReference w:id="35"/>
      </w:r>
      <w:commentRangeEnd w:id="36"/>
      <w:r w:rsidR="00EB4215">
        <w:rPr>
          <w:rStyle w:val="Kommentarzeichen"/>
        </w:rPr>
        <w:commentReference w:id="36"/>
      </w:r>
      <w:r>
        <w:t>)</w:t>
      </w:r>
      <w:ins w:id="37" w:author="Preckel, Franzis, Univ.-Prof. Dr." w:date="2022-03-02T09:33:00Z">
        <w:r w:rsidR="004F2EF3">
          <w:t xml:space="preserve"> m</w:t>
        </w:r>
      </w:ins>
      <w:del w:id="38" w:author="Preckel, Franzis, Univ.-Prof. Dr." w:date="2022-03-02T09:33:00Z">
        <w:r w:rsidDel="004F2EF3">
          <w:delText xml:space="preserve">. </w:delText>
        </w:r>
      </w:del>
      <w:del w:id="39" w:author="Preckel, Franzis, Univ.-Prof. Dr." w:date="2022-03-01T18:48:00Z">
        <w:r w:rsidDel="00EB4215">
          <w:delText>Still, m</w:delText>
        </w:r>
      </w:del>
      <w:r>
        <w:t xml:space="preserve">otivational variables have consistently been found to </w:t>
      </w:r>
      <w:del w:id="40" w:author="Preckel, Franzis, Univ.-Prof. Dr." w:date="2022-03-01T18:48:00Z">
        <w:r w:rsidDel="00EB4215">
          <w:delText xml:space="preserve">also </w:delText>
        </w:r>
      </w:del>
      <w:r>
        <w:t xml:space="preserve">have </w:t>
      </w:r>
      <w:ins w:id="41" w:author="Preckel, Franzis, Univ.-Prof. Dr." w:date="2022-03-01T18:48:00Z">
        <w:r w:rsidR="00EB4215">
          <w:t xml:space="preserve">incremental </w:t>
        </w:r>
      </w:ins>
      <w:r>
        <w:t xml:space="preserve">predictive value for </w:t>
      </w:r>
      <w:ins w:id="42" w:author="Preckel, Franzis, Univ.-Prof. Dr." w:date="2022-03-01T18:48:00Z">
        <w:r w:rsidR="00EB4215">
          <w:t xml:space="preserve">academic achievement </w:t>
        </w:r>
      </w:ins>
      <w:del w:id="43" w:author="Preckel, Franzis, Univ.-Prof. Dr." w:date="2022-03-01T18:48:00Z">
        <w:r w:rsidDel="00EB4215">
          <w:delText xml:space="preserve">school performance </w:delText>
        </w:r>
      </w:del>
      <w:r>
        <w:t xml:space="preserve">(e.g., </w:t>
      </w:r>
      <w:proofErr w:type="spellStart"/>
      <w:r>
        <w:t>Kriegbaum</w:t>
      </w:r>
      <w:proofErr w:type="spellEnd"/>
      <w:r>
        <w:t xml:space="preserve"> et al., 2018; </w:t>
      </w:r>
      <w:proofErr w:type="spellStart"/>
      <w:r>
        <w:t>Steinmayr</w:t>
      </w:r>
      <w:proofErr w:type="spellEnd"/>
      <w:r>
        <w:t xml:space="preserve">, </w:t>
      </w:r>
      <w:proofErr w:type="spellStart"/>
      <w:r>
        <w:t>Weidinger</w:t>
      </w:r>
      <w:proofErr w:type="spellEnd"/>
      <w:r>
        <w:t xml:space="preserve">, Schwinger, &amp; </w:t>
      </w:r>
      <w:proofErr w:type="spellStart"/>
      <w:r>
        <w:t>Spinath</w:t>
      </w:r>
      <w:proofErr w:type="spellEnd"/>
      <w:r>
        <w:t xml:space="preserve">, 2019). Concepts like ability self-concept, hope for success and fear of failure, interest and values are well known and </w:t>
      </w:r>
      <w:del w:id="44" w:author="Preckel, Franzis, Univ.-Prof. Dr." w:date="2022-03-01T18:48:00Z">
        <w:r w:rsidDel="00EB4215">
          <w:delText xml:space="preserve">equally </w:delText>
        </w:r>
      </w:del>
      <w:r>
        <w:t>established indicators (</w:t>
      </w:r>
      <w:proofErr w:type="spellStart"/>
      <w:r>
        <w:t>Wigfield</w:t>
      </w:r>
      <w:proofErr w:type="spellEnd"/>
      <w:r>
        <w:t xml:space="preserve"> &amp; Cambria, 2010; e.g., </w:t>
      </w:r>
      <w:proofErr w:type="spellStart"/>
      <w:r>
        <w:t>Wigfield</w:t>
      </w:r>
      <w:proofErr w:type="spellEnd"/>
      <w:r>
        <w:t xml:space="preserve"> &amp; Eccles, 2000) that are subsumed under the umbrella term of achievement motivation (</w:t>
      </w:r>
      <w:proofErr w:type="spellStart"/>
      <w:r>
        <w:t>Steinmayr</w:t>
      </w:r>
      <w:proofErr w:type="spellEnd"/>
      <w:r>
        <w:t xml:space="preserve"> et al., 2019).</w:t>
      </w:r>
    </w:p>
    <w:p w14:paraId="144EB7B6" w14:textId="75EDDDA4" w:rsidR="00B3594C" w:rsidRDefault="00E5266D">
      <w:pPr>
        <w:pStyle w:val="Textkrper"/>
      </w:pPr>
      <w:r>
        <w:t xml:space="preserve">Over the last years, an additional </w:t>
      </w:r>
      <w:commentRangeStart w:id="45"/>
      <w:ins w:id="46" w:author="Preckel, Franzis, Univ.-Prof. Dr." w:date="2022-03-01T18:51:00Z">
        <w:r w:rsidR="00EB4215">
          <w:t xml:space="preserve">motivational </w:t>
        </w:r>
      </w:ins>
      <w:commentRangeEnd w:id="45"/>
      <w:ins w:id="47" w:author="Preckel, Franzis, Univ.-Prof. Dr." w:date="2022-03-01T19:05:00Z">
        <w:r w:rsidR="00E851EB">
          <w:rPr>
            <w:rStyle w:val="Kommentarzeichen"/>
          </w:rPr>
          <w:commentReference w:id="45"/>
        </w:r>
      </w:ins>
      <w:r>
        <w:t xml:space="preserve">predictor of academic </w:t>
      </w:r>
      <w:del w:id="48" w:author="Preckel, Franzis, Univ.-Prof. Dr." w:date="2022-03-01T18:51:00Z">
        <w:r w:rsidDel="00EB4215">
          <w:delText xml:space="preserve">performance </w:delText>
        </w:r>
      </w:del>
      <w:ins w:id="49" w:author="Preckel, Franzis, Univ.-Prof. Dr." w:date="2022-03-01T18:51:00Z">
        <w:r w:rsidR="00EB4215">
          <w:t xml:space="preserve">achievement </w:t>
        </w:r>
      </w:ins>
      <w:r>
        <w:t>came into the focus of research in this field: Need for Cognition (NFC), the stable intrinsic motivation of an individual to engage in and enjoy challenging intellectual activity (</w:t>
      </w:r>
      <w:proofErr w:type="spellStart"/>
      <w:r>
        <w:t>Cacioppo</w:t>
      </w:r>
      <w:proofErr w:type="spellEnd"/>
      <w:r>
        <w:t xml:space="preserve">, Petty, Feinstein, &amp; Jarvis, 1996). According to Investment Theory (Ackerman &amp; </w:t>
      </w:r>
      <w:proofErr w:type="spellStart"/>
      <w:r>
        <w:t>Heggestad</w:t>
      </w:r>
      <w:proofErr w:type="spellEnd"/>
      <w:r>
        <w:t xml:space="preserve">, </w:t>
      </w:r>
      <w:commentRangeStart w:id="50"/>
      <w:r>
        <w:t>1997</w:t>
      </w:r>
      <w:commentRangeEnd w:id="50"/>
      <w:r w:rsidR="004F2EF3">
        <w:rPr>
          <w:rStyle w:val="Kommentarzeichen"/>
        </w:rPr>
        <w:commentReference w:id="50"/>
      </w:r>
      <w:r>
        <w:t xml:space="preserve">), traits such as NFC determine how individuals invest their cognitive resources and how they deal with cognitively challenging material. </w:t>
      </w:r>
      <w:del w:id="51" w:author="Preckel, Franzis, Univ.-Prof. Dr." w:date="2022-03-01T19:02:00Z">
        <w:r w:rsidDel="00E851EB">
          <w:delText xml:space="preserve">It has been shown that </w:delText>
        </w:r>
      </w:del>
      <w:r>
        <w:t xml:space="preserve">NFC is related to academic </w:t>
      </w:r>
      <w:del w:id="52" w:author="Preckel, Franzis, Univ.-Prof. Dr." w:date="2022-03-01T18:52:00Z">
        <w:r w:rsidDel="00EB4215">
          <w:delText xml:space="preserve">performance </w:delText>
        </w:r>
      </w:del>
      <w:ins w:id="53" w:author="Preckel, Franzis, Univ.-Prof. Dr." w:date="2022-03-01T18:52:00Z">
        <w:r w:rsidR="00EB4215">
          <w:t xml:space="preserve">achievement </w:t>
        </w:r>
      </w:ins>
      <w:r>
        <w:t xml:space="preserve">in different stages of academic life (e.g., </w:t>
      </w:r>
      <w:proofErr w:type="spellStart"/>
      <w:r>
        <w:t>Ginet</w:t>
      </w:r>
      <w:proofErr w:type="spellEnd"/>
      <w:r>
        <w:t xml:space="preserve"> &amp; </w:t>
      </w:r>
      <w:proofErr w:type="spellStart"/>
      <w:r>
        <w:t>Py</w:t>
      </w:r>
      <w:proofErr w:type="spellEnd"/>
      <w:r>
        <w:t xml:space="preserve">, 2000; Grass, Strobel, &amp; Strobel, 2017; Luong et al., 2017; Preckel, 2014; for a meta-analytical review see von </w:t>
      </w:r>
      <w:proofErr w:type="spellStart"/>
      <w:r>
        <w:t>Stumm</w:t>
      </w:r>
      <w:proofErr w:type="spellEnd"/>
      <w:r>
        <w:t xml:space="preserve"> &amp; Ackerman, 2013) and to behaviors associated with success in learning. As examples, NFC was found to be related to ability self-concept (e.g., </w:t>
      </w:r>
      <w:proofErr w:type="spellStart"/>
      <w:r>
        <w:t>Dickhäuser</w:t>
      </w:r>
      <w:proofErr w:type="spellEnd"/>
      <w:r>
        <w:t xml:space="preserve"> &amp; </w:t>
      </w:r>
      <w:proofErr w:type="spellStart"/>
      <w:r>
        <w:t>Reinhard</w:t>
      </w:r>
      <w:proofErr w:type="spellEnd"/>
      <w:r>
        <w:t xml:space="preserve">, 2010; Luong et al., 2017), interest in school (e.g., Preckel, 2014) or deeper processing while learning (Evans, Kirby, &amp; </w:t>
      </w:r>
      <w:proofErr w:type="spellStart"/>
      <w:r>
        <w:t>Fabrigar</w:t>
      </w:r>
      <w:proofErr w:type="spellEnd"/>
      <w:r>
        <w:t>, 2003; Luong et al., 2017).</w:t>
      </w:r>
    </w:p>
    <w:p w14:paraId="2AEA8EBF" w14:textId="52F0D248" w:rsidR="00B3594C" w:rsidRDefault="00E5266D">
      <w:pPr>
        <w:pStyle w:val="Textkrper"/>
      </w:pPr>
      <w:r>
        <w:lastRenderedPageBreak/>
        <w:t>The enjoyment of accomplishing something, the interest in task engagement</w:t>
      </w:r>
      <w:ins w:id="54" w:author="Preckel, Franzis, Univ.-Prof. Dr." w:date="2022-03-02T09:36:00Z">
        <w:r w:rsidR="004F2EF3">
          <w:t>,</w:t>
        </w:r>
      </w:ins>
      <w:r>
        <w:t xml:space="preserve"> and the intrinsic value of working on a task have been suggested to be relevant to learning and academic achievement and have been integrated into models of achievement motivation (e.g., </w:t>
      </w:r>
      <w:proofErr w:type="spellStart"/>
      <w:r>
        <w:t>Wigfield</w:t>
      </w:r>
      <w:proofErr w:type="spellEnd"/>
      <w:r>
        <w:t xml:space="preserve"> &amp; Eccles, 2000; see also </w:t>
      </w:r>
      <w:proofErr w:type="spellStart"/>
      <w:r>
        <w:t>Wigfield</w:t>
      </w:r>
      <w:proofErr w:type="spellEnd"/>
      <w:r>
        <w:t xml:space="preserve"> &amp; Cambria, 2010 for a review). Surprisingly, the concept of a more general joy of thinking, that is NFC, </w:t>
      </w:r>
      <w:proofErr w:type="gramStart"/>
      <w:r>
        <w:t xml:space="preserve">has not yet been investigated systematically together with established motivational indicators, especially in longitudinal studies, or integrated into models for the prediction of </w:t>
      </w:r>
      <w:del w:id="55" w:author="Preckel, Franzis, Univ.-Prof. Dr." w:date="2022-03-01T19:02:00Z">
        <w:r w:rsidDel="00E851EB">
          <w:delText>performance in school</w:delText>
        </w:r>
      </w:del>
      <w:ins w:id="56" w:author="Preckel, Franzis, Univ.-Prof. Dr." w:date="2022-03-01T19:02:00Z">
        <w:r w:rsidR="00E851EB">
          <w:t>academic achievement</w:t>
        </w:r>
      </w:ins>
      <w:proofErr w:type="gramEnd"/>
      <w:r>
        <w:t>.</w:t>
      </w:r>
    </w:p>
    <w:p w14:paraId="0372EFC3" w14:textId="46575CCC" w:rsidR="00B3594C" w:rsidRDefault="00E5266D">
      <w:pPr>
        <w:pStyle w:val="Textkrper"/>
      </w:pPr>
      <w:r>
        <w:t xml:space="preserve">Only last year, a large longitudinal study examined intelligence, the Big Five, a range of different motivational measures together with NFC in order to determine their value in predicting </w:t>
      </w:r>
      <w:del w:id="57" w:author="Preckel, Franzis, Univ.-Prof. Dr." w:date="2022-03-01T19:07:00Z">
        <w:r w:rsidDel="00F574DD">
          <w:delText>school performance</w:delText>
        </w:r>
      </w:del>
      <w:ins w:id="58" w:author="Preckel, Franzis, Univ.-Prof. Dr." w:date="2022-03-01T19:07:00Z">
        <w:r w:rsidR="00F574DD">
          <w:t>a</w:t>
        </w:r>
      </w:ins>
      <w:ins w:id="59" w:author="Preckel, Franzis, Univ.-Prof. Dr." w:date="2022-03-01T19:08:00Z">
        <w:r w:rsidR="00F574DD">
          <w:t>cademic achievement in school</w:t>
        </w:r>
      </w:ins>
      <w:r>
        <w:t xml:space="preserve"> (</w:t>
      </w:r>
      <w:proofErr w:type="spellStart"/>
      <w:r>
        <w:t>Lavrijsen</w:t>
      </w:r>
      <w:proofErr w:type="spellEnd"/>
      <w:r>
        <w:t xml:space="preserve">, </w:t>
      </w:r>
      <w:proofErr w:type="spellStart"/>
      <w:r>
        <w:t>Vansteenkiste</w:t>
      </w:r>
      <w:proofErr w:type="spellEnd"/>
      <w:r>
        <w:t xml:space="preserve">, </w:t>
      </w:r>
      <w:proofErr w:type="spellStart"/>
      <w:r>
        <w:t>Boncquet</w:t>
      </w:r>
      <w:proofErr w:type="spellEnd"/>
      <w:r>
        <w:t xml:space="preserve">, &amp; </w:t>
      </w:r>
      <w:proofErr w:type="spellStart"/>
      <w:r>
        <w:t>Verschueren</w:t>
      </w:r>
      <w:proofErr w:type="spellEnd"/>
      <w:r>
        <w:t xml:space="preserve">, </w:t>
      </w:r>
      <w:commentRangeStart w:id="60"/>
      <w:r>
        <w:t>2021</w:t>
      </w:r>
      <w:commentRangeEnd w:id="60"/>
      <w:r w:rsidR="0053524A">
        <w:rPr>
          <w:rStyle w:val="Kommentarzeichen"/>
        </w:rPr>
        <w:commentReference w:id="60"/>
      </w:r>
      <w:r>
        <w:t xml:space="preserve">). Their results showed intelligence and NFC to be the strongest predictors of </w:t>
      </w:r>
      <w:ins w:id="61" w:author="Preckel, Franzis, Univ.-Prof. Dr." w:date="2022-03-01T19:08:00Z">
        <w:r w:rsidR="00F574DD">
          <w:t>academic achievement</w:t>
        </w:r>
      </w:ins>
      <w:del w:id="62" w:author="Preckel, Franzis, Univ.-Prof. Dr." w:date="2022-03-01T19:08:00Z">
        <w:r w:rsidDel="00F574DD">
          <w:delText>school performance</w:delText>
        </w:r>
      </w:del>
      <w:r>
        <w:t xml:space="preserve">. </w:t>
      </w:r>
      <w:commentRangeStart w:id="63"/>
      <w:r>
        <w:t>The ability self-concept was the best predictor within the group of motivational variables.</w:t>
      </w:r>
      <w:commentRangeEnd w:id="63"/>
      <w:r w:rsidR="00E851EB">
        <w:rPr>
          <w:rStyle w:val="Kommentarzeichen"/>
        </w:rPr>
        <w:commentReference w:id="63"/>
      </w:r>
      <w:r>
        <w:t xml:space="preserve"> This underscores the importance to consider NFC along with established predictors in gaining a comprehensive picture of the prediction of school grades</w:t>
      </w:r>
      <w:ins w:id="64" w:author="Preckel, Franzis, Univ.-Prof. Dr." w:date="2022-03-01T19:08:00Z">
        <w:r w:rsidR="00F574DD">
          <w:t xml:space="preserve"> and academic achievement</w:t>
        </w:r>
      </w:ins>
      <w:r>
        <w:t>.</w:t>
      </w:r>
    </w:p>
    <w:p w14:paraId="6B64AC0F" w14:textId="7B75B704" w:rsidR="00B3594C" w:rsidRDefault="00E5266D">
      <w:pPr>
        <w:pStyle w:val="Textkrper"/>
      </w:pPr>
      <w:r>
        <w:t xml:space="preserve">To follow-up </w:t>
      </w:r>
      <w:proofErr w:type="gramStart"/>
      <w:r>
        <w:t>on these findings and to provide new insights in</w:t>
      </w:r>
      <w:ins w:id="65" w:author="Preckel, Franzis, Univ.-Prof. Dr." w:date="2022-03-01T19:08:00Z">
        <w:r w:rsidR="00F574DD">
          <w:t>to</w:t>
        </w:r>
      </w:ins>
      <w:r>
        <w:t xml:space="preserve"> the interplay of </w:t>
      </w:r>
      <w:del w:id="66" w:author="Preckel, Franzis, Univ.-Prof. Dr." w:date="2022-03-02T09:38:00Z">
        <w:r w:rsidDel="004F2EF3">
          <w:delText>school performance</w:delText>
        </w:r>
      </w:del>
      <w:ins w:id="67" w:author="Preckel, Franzis, Univ.-Prof. Dr." w:date="2022-03-02T09:38:00Z">
        <w:r w:rsidR="004F2EF3">
          <w:t>academic achievement</w:t>
        </w:r>
      </w:ins>
      <w:r>
        <w:t>, NFC</w:t>
      </w:r>
      <w:ins w:id="68" w:author="Preckel, Franzis, Univ.-Prof. Dr." w:date="2022-03-01T19:08:00Z">
        <w:r w:rsidR="00F574DD">
          <w:t>,</w:t>
        </w:r>
      </w:ins>
      <w:r>
        <w:t xml:space="preserve"> and motivational variables,</w:t>
      </w:r>
      <w:proofErr w:type="gramEnd"/>
      <w:r>
        <w:t xml:space="preserve"> we examined the incremental value of NFC, considering well-established motivational constructs as well as prior achievement in the prediction of school grades across different subjects in a longitudinal approach in a sample of secondary school </w:t>
      </w:r>
      <w:del w:id="69" w:author="Preckel, Franzis, Univ.-Prof. Dr." w:date="2022-03-02T09:38:00Z">
        <w:r w:rsidDel="004F2EF3">
          <w:delText>children</w:delText>
        </w:r>
      </w:del>
      <w:ins w:id="70" w:author="Preckel, Franzis, Univ.-Prof. Dr." w:date="2022-03-02T09:38:00Z">
        <w:r w:rsidR="004F2EF3">
          <w:t>students</w:t>
        </w:r>
      </w:ins>
      <w:r>
        <w:t>.</w:t>
      </w:r>
    </w:p>
    <w:p w14:paraId="10299956" w14:textId="4A831845" w:rsidR="00B3594C" w:rsidRDefault="00E5266D">
      <w:pPr>
        <w:pStyle w:val="berschrift2"/>
      </w:pPr>
      <w:bookmarkStart w:id="71" w:name="Xa96ac9f5b1cd55613fa767497afea3f85141d69"/>
      <w:r>
        <w:t xml:space="preserve">Achievement Motivation and its relation to </w:t>
      </w:r>
      <w:ins w:id="72" w:author="Preckel, Franzis, Univ.-Prof. Dr." w:date="2022-03-01T19:10:00Z">
        <w:r w:rsidR="00077D99">
          <w:t xml:space="preserve">academic achievement </w:t>
        </w:r>
      </w:ins>
      <w:del w:id="73" w:author="Preckel, Franzis, Univ.-Prof. Dr." w:date="2022-03-01T19:10:00Z">
        <w:r w:rsidDel="00077D99">
          <w:delText>school performance</w:delText>
        </w:r>
      </w:del>
    </w:p>
    <w:p w14:paraId="26EC42A6" w14:textId="69715A40" w:rsidR="00B3594C" w:rsidRDefault="00E5266D">
      <w:pPr>
        <w:pStyle w:val="FirstParagraph"/>
      </w:pPr>
      <w:r>
        <w:t xml:space="preserve">Achievement motivation </w:t>
      </w:r>
      <w:proofErr w:type="gramStart"/>
      <w:r>
        <w:t>is operationalized</w:t>
      </w:r>
      <w:proofErr w:type="gramEnd"/>
      <w:r>
        <w:t xml:space="preserve"> through various variables and can be seen as an essential predictor of academic achievement (e.g., Hattie, 2009; </w:t>
      </w:r>
      <w:proofErr w:type="spellStart"/>
      <w:r>
        <w:t>Steinmayr</w:t>
      </w:r>
      <w:proofErr w:type="spellEnd"/>
      <w:r>
        <w:t xml:space="preserve"> &amp; </w:t>
      </w:r>
      <w:proofErr w:type="spellStart"/>
      <w:r>
        <w:t>Spinath</w:t>
      </w:r>
      <w:proofErr w:type="spellEnd"/>
      <w:r>
        <w:t xml:space="preserve">, 2009; </w:t>
      </w:r>
      <w:proofErr w:type="spellStart"/>
      <w:r>
        <w:lastRenderedPageBreak/>
        <w:t>Wigfield</w:t>
      </w:r>
      <w:proofErr w:type="spellEnd"/>
      <w:r>
        <w:t xml:space="preserve"> &amp; Cambria, 2010). Well-established concepts such as ability self-concept, hope for success and fear of failure, or variables such as interests and values </w:t>
      </w:r>
      <w:proofErr w:type="gramStart"/>
      <w:r>
        <w:t>can be found</w:t>
      </w:r>
      <w:proofErr w:type="gramEnd"/>
      <w:r>
        <w:t xml:space="preserve"> under this term (</w:t>
      </w:r>
      <w:proofErr w:type="spellStart"/>
      <w:r>
        <w:t>Steinmayr</w:t>
      </w:r>
      <w:proofErr w:type="spellEnd"/>
      <w:r>
        <w:t xml:space="preserve"> et al., </w:t>
      </w:r>
      <w:commentRangeStart w:id="74"/>
      <w:r>
        <w:t>2019</w:t>
      </w:r>
      <w:commentRangeEnd w:id="74"/>
      <w:r w:rsidR="006030F0">
        <w:rPr>
          <w:rStyle w:val="Kommentarzeichen"/>
        </w:rPr>
        <w:commentReference w:id="74"/>
      </w:r>
      <w:r>
        <w:t xml:space="preserve">). </w:t>
      </w:r>
      <w:del w:id="75" w:author="Ricarda Steinmayr" w:date="2022-02-22T17:14:00Z">
        <w:r w:rsidDel="00864AC3">
          <w:delText>They have found their way into essential models of achievement motivation</w:delText>
        </w:r>
      </w:del>
      <w:ins w:id="76" w:author="Ricarda Steinmayr" w:date="2022-02-22T17:14:00Z">
        <w:r w:rsidR="00864AC3">
          <w:t>These constructs are part of prominent motivational theories</w:t>
        </w:r>
      </w:ins>
      <w:r>
        <w:t xml:space="preserve"> (</w:t>
      </w:r>
      <w:del w:id="77" w:author="Ricarda Steinmayr" w:date="2022-02-22T17:14:00Z">
        <w:r w:rsidDel="00864AC3">
          <w:delText>Kriegbaum et al., 2018</w:delText>
        </w:r>
      </w:del>
      <w:ins w:id="78" w:author="Ricarda Steinmayr" w:date="2022-02-22T17:14:00Z">
        <w:r w:rsidR="00864AC3">
          <w:t>cf.</w:t>
        </w:r>
      </w:ins>
      <w:ins w:id="79" w:author="Preckel, Franzis, Univ.-Prof. Dr." w:date="2022-03-01T19:16:00Z">
        <w:r w:rsidR="006030F0">
          <w:t xml:space="preserve"> Eccles &amp; </w:t>
        </w:r>
        <w:proofErr w:type="spellStart"/>
        <w:r w:rsidR="006030F0">
          <w:t>Wigfield</w:t>
        </w:r>
        <w:proofErr w:type="spellEnd"/>
        <w:r w:rsidR="006030F0">
          <w:t xml:space="preserve">, </w:t>
        </w:r>
        <w:commentRangeStart w:id="80"/>
        <w:r w:rsidR="006030F0">
          <w:t>2020</w:t>
        </w:r>
        <w:commentRangeEnd w:id="80"/>
        <w:r w:rsidR="006030F0">
          <w:rPr>
            <w:rStyle w:val="Kommentarzeichen"/>
          </w:rPr>
          <w:commentReference w:id="80"/>
        </w:r>
        <w:r w:rsidR="006030F0">
          <w:t>;</w:t>
        </w:r>
      </w:ins>
      <w:ins w:id="81" w:author="Ricarda Steinmayr" w:date="2022-02-22T17:14:00Z">
        <w:r w:rsidR="00864AC3">
          <w:t xml:space="preserve"> </w:t>
        </w:r>
      </w:ins>
      <w:commentRangeStart w:id="82"/>
      <w:del w:id="83" w:author="Ricarda Steinmayr" w:date="2022-02-22T17:14:00Z">
        <w:r w:rsidDel="00864AC3">
          <w:delText>; e.g.,</w:delText>
        </w:r>
      </w:del>
      <w:ins w:id="84" w:author="Ricarda Steinmayr" w:date="2022-02-22T17:14:00Z">
        <w:r w:rsidR="00864AC3">
          <w:t>Elliot &amp; Church</w:t>
        </w:r>
      </w:ins>
      <w:commentRangeEnd w:id="82"/>
      <w:ins w:id="85" w:author="Ricarda Steinmayr" w:date="2022-02-22T17:15:00Z">
        <w:r w:rsidR="00864AC3">
          <w:rPr>
            <w:rStyle w:val="Kommentarzeichen"/>
          </w:rPr>
          <w:commentReference w:id="82"/>
        </w:r>
      </w:ins>
      <w:ins w:id="86" w:author="Ricarda Steinmayr" w:date="2022-02-22T17:14:00Z">
        <w:r w:rsidR="00864AC3">
          <w:t>, 1997;</w:t>
        </w:r>
      </w:ins>
      <w:r>
        <w:t xml:space="preserve"> </w:t>
      </w:r>
      <w:proofErr w:type="spellStart"/>
      <w:r>
        <w:t>Wigfield</w:t>
      </w:r>
      <w:proofErr w:type="spellEnd"/>
      <w:r>
        <w:t xml:space="preserve"> &amp; Eccles, 2000)</w:t>
      </w:r>
      <w:del w:id="87" w:author="Ricarda Steinmayr" w:date="2022-02-22T17:16:00Z">
        <w:r w:rsidDel="00BC009A">
          <w:delText>,</w:delText>
        </w:r>
      </w:del>
      <w:ins w:id="88" w:author="Ricarda Steinmayr" w:date="2022-02-22T17:16:00Z">
        <w:r w:rsidR="00BC009A">
          <w:t xml:space="preserve"> and</w:t>
        </w:r>
      </w:ins>
      <w:r>
        <w:t xml:space="preserve"> </w:t>
      </w:r>
      <w:ins w:id="89" w:author="Ricarda Steinmayr" w:date="2022-02-22T17:16:00Z">
        <w:del w:id="90" w:author="Preckel, Franzis, Univ.-Prof. Dr." w:date="2022-03-02T09:39:00Z">
          <w:r w:rsidR="00BC009A" w:rsidDel="004F2EF3">
            <w:delText>have been demonstrated as important predictors of</w:delText>
          </w:r>
        </w:del>
      </w:ins>
      <w:ins w:id="91" w:author="Preckel, Franzis, Univ.-Prof. Dr." w:date="2022-03-02T09:39:00Z">
        <w:r w:rsidR="004F2EF3">
          <w:t>they positively predict</w:t>
        </w:r>
      </w:ins>
      <w:ins w:id="92" w:author="Ricarda Steinmayr" w:date="2022-02-22T17:16:00Z">
        <w:del w:id="93" w:author="Preckel, Franzis, Univ.-Prof. Dr." w:date="2022-03-02T09:40:00Z">
          <w:r w:rsidR="00BC009A" w:rsidDel="004F2EF3">
            <w:delText xml:space="preserve"> </w:delText>
          </w:r>
        </w:del>
      </w:ins>
      <w:ins w:id="94" w:author="Preckel, Franzis, Univ.-Prof. Dr." w:date="2022-03-02T09:40:00Z">
        <w:r w:rsidR="004F2EF3">
          <w:t xml:space="preserve"> </w:t>
        </w:r>
      </w:ins>
      <w:ins w:id="95" w:author="Ricarda Steinmayr" w:date="2022-02-22T17:16:00Z">
        <w:r w:rsidR="00BC009A">
          <w:t>academic achievement (</w:t>
        </w:r>
      </w:ins>
      <w:ins w:id="96" w:author="Ricarda Steinmayr" w:date="2022-02-22T17:17:00Z">
        <w:r w:rsidR="00BC009A">
          <w:t xml:space="preserve">e.g., </w:t>
        </w:r>
        <w:proofErr w:type="spellStart"/>
        <w:r w:rsidR="00BC009A">
          <w:t>Steinmayr</w:t>
        </w:r>
        <w:proofErr w:type="spellEnd"/>
        <w:r w:rsidR="00BC009A">
          <w:t xml:space="preserve"> &amp; </w:t>
        </w:r>
        <w:proofErr w:type="spellStart"/>
        <w:r w:rsidR="00BC009A">
          <w:t>Spinath</w:t>
        </w:r>
        <w:proofErr w:type="spellEnd"/>
        <w:r w:rsidR="00BC009A">
          <w:t xml:space="preserve">, 2009; </w:t>
        </w:r>
        <w:commentRangeStart w:id="97"/>
        <w:proofErr w:type="spellStart"/>
        <w:r w:rsidR="00BC009A">
          <w:t>Steinmayr</w:t>
        </w:r>
        <w:proofErr w:type="spellEnd"/>
        <w:r w:rsidR="00BC009A">
          <w:t xml:space="preserve"> </w:t>
        </w:r>
        <w:commentRangeEnd w:id="97"/>
        <w:r w:rsidR="00BC009A">
          <w:rPr>
            <w:rStyle w:val="Kommentarzeichen"/>
          </w:rPr>
          <w:commentReference w:id="97"/>
        </w:r>
        <w:r w:rsidR="00BC009A">
          <w:t xml:space="preserve">et al., 2018), </w:t>
        </w:r>
      </w:ins>
      <w:r>
        <w:t xml:space="preserve">which is why they were included in this study as important motivational indicators. They </w:t>
      </w:r>
      <w:proofErr w:type="gramStart"/>
      <w:r>
        <w:t>are briefly introduced</w:t>
      </w:r>
      <w:proofErr w:type="gramEnd"/>
      <w:r>
        <w:t xml:space="preserve"> below.</w:t>
      </w:r>
    </w:p>
    <w:p w14:paraId="50C59BF1" w14:textId="5EF200E4" w:rsidR="00B3594C" w:rsidRDefault="00E5266D">
      <w:pPr>
        <w:pStyle w:val="Textkrper"/>
      </w:pPr>
      <w:r>
        <w:rPr>
          <w:i/>
          <w:iCs/>
        </w:rPr>
        <w:t>Ability Self-concept.</w:t>
      </w:r>
      <w:r>
        <w:t xml:space="preserve"> Ability self-concept </w:t>
      </w:r>
      <w:proofErr w:type="gramStart"/>
      <w:r>
        <w:t>can be described</w:t>
      </w:r>
      <w:proofErr w:type="gramEnd"/>
      <w:r>
        <w:t xml:space="preserve"> as generalized or subject-specific ability perceptions that students acquire </w:t>
      </w:r>
      <w:del w:id="98" w:author="Preckel, Franzis, Univ.-Prof. Dr." w:date="2022-03-01T19:21:00Z">
        <w:r w:rsidDel="005709C0">
          <w:delText>on the basis of</w:delText>
        </w:r>
      </w:del>
      <w:ins w:id="99" w:author="Preckel, Franzis, Univ.-Prof. Dr." w:date="2022-03-01T19:21:00Z">
        <w:r w:rsidR="005709C0">
          <w:t>based on</w:t>
        </w:r>
      </w:ins>
      <w:r>
        <w:t xml:space="preserve"> competence experiences in the course of their academic life (</w:t>
      </w:r>
      <w:proofErr w:type="spellStart"/>
      <w:r>
        <w:t>Möller</w:t>
      </w:r>
      <w:proofErr w:type="spellEnd"/>
      <w:r>
        <w:t xml:space="preserve"> &amp; </w:t>
      </w:r>
      <w:proofErr w:type="spellStart"/>
      <w:r>
        <w:t>Köller</w:t>
      </w:r>
      <w:proofErr w:type="spellEnd"/>
      <w:r>
        <w:t>, 2004). They thus reflect cognitive representations of one’s level of ability (Marsh, 1990)</w:t>
      </w:r>
      <w:ins w:id="100" w:author="Ricarda Steinmayr" w:date="2022-02-22T17:18:00Z">
        <w:r w:rsidR="00BC009A">
          <w:t xml:space="preserve">, which </w:t>
        </w:r>
      </w:ins>
      <w:del w:id="101" w:author="Ricarda Steinmayr" w:date="2022-02-22T17:18:00Z">
        <w:r w:rsidDel="00BC009A">
          <w:delText xml:space="preserve">. Such ability perceptions of students </w:delText>
        </w:r>
      </w:del>
      <w:r>
        <w:t xml:space="preserve">affect </w:t>
      </w:r>
      <w:del w:id="102" w:author="Ricarda Steinmayr" w:date="2022-02-22T17:18:00Z">
        <w:r w:rsidDel="00BC009A">
          <w:delText xml:space="preserve">their </w:delText>
        </w:r>
      </w:del>
      <w:ins w:id="103" w:author="Ricarda Steinmayr" w:date="2022-02-22T17:18:00Z">
        <w:r w:rsidR="00BC009A">
          <w:t xml:space="preserve">students’ </w:t>
        </w:r>
      </w:ins>
      <w:r>
        <w:t xml:space="preserve">academic performance (e.g., </w:t>
      </w:r>
      <w:proofErr w:type="spellStart"/>
      <w:r>
        <w:t>Wigfield</w:t>
      </w:r>
      <w:proofErr w:type="spellEnd"/>
      <w:r>
        <w:t xml:space="preserve"> &amp; Eccles, 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r .20</m:t>
        </m:r>
      </m:oMath>
      <w:r>
        <w:t>) when controlled for prior achievement (e.g., Marsh &amp; Martin, 2011). Steinmayr et al. (2019) demonstrated that among several motivational indicators, domain-spec</w:t>
      </w:r>
      <w:proofErr w:type="spellStart"/>
      <w:r>
        <w:t>ific</w:t>
      </w:r>
      <w:proofErr w:type="spellEnd"/>
      <w:r>
        <w:t xml:space="preserve"> ability self-concept was the strongest predictor of school performance. Moreover, ability self-concept and school performance influence each other and can thus mutually reinforce or weaken each other (e.g., </w:t>
      </w:r>
      <w:proofErr w:type="spellStart"/>
      <w:r>
        <w:t>Guay</w:t>
      </w:r>
      <w:proofErr w:type="spellEnd"/>
      <w:r>
        <w:t xml:space="preserve">, Marsh, &amp; </w:t>
      </w:r>
      <w:proofErr w:type="spellStart"/>
      <w:r>
        <w:t>Boivin</w:t>
      </w:r>
      <w:proofErr w:type="spellEnd"/>
      <w:r>
        <w:t>, 2003).</w:t>
      </w:r>
    </w:p>
    <w:p w14:paraId="47FC4AE3" w14:textId="77777777" w:rsidR="00B3594C" w:rsidRDefault="00E5266D">
      <w:pPr>
        <w:pStyle w:val="Textkrper"/>
      </w:pPr>
      <w:r>
        <w:rPr>
          <w:i/>
          <w:iCs/>
        </w:rPr>
        <w:t>Hope for Success/Fear of Failure.</w:t>
      </w:r>
      <w:r>
        <w:t xml:space="preserve"> Murray (1938) considered the Need for </w:t>
      </w:r>
      <w:proofErr w:type="gramStart"/>
      <w:r>
        <w:t>Achievement</w:t>
      </w:r>
      <w:proofErr w:type="gramEnd"/>
      <w:r>
        <w:t xml:space="preserve"> as one of the basic human needs and as a relatively stable personality trait. His concept was extended by McClelland, Atkinson, Clark, and Lowell (1953),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w:t>
      </w:r>
      <w:r>
        <w:lastRenderedPageBreak/>
        <w:t xml:space="preserve">achievement motivation </w:t>
      </w:r>
      <w:proofErr w:type="gramStart"/>
      <w:r>
        <w:t>are reflected</w:t>
      </w:r>
      <w:proofErr w:type="gramEnd"/>
      <w:r>
        <w:t>, for instance, in the choice of task difficulty, affinity for risk, and quality of task completion (</w:t>
      </w:r>
      <w:proofErr w:type="spellStart"/>
      <w:r>
        <w:t>Diseth</w:t>
      </w:r>
      <w:proofErr w:type="spellEnd"/>
      <w:r>
        <w:t xml:space="preserve"> &amp; </w:t>
      </w:r>
      <w:proofErr w:type="spellStart"/>
      <w:r>
        <w:t>Martinsen</w:t>
      </w:r>
      <w:proofErr w:type="spellEnd"/>
      <w:r>
        <w:t>, 2003). Hope for success may facilitate knowledge acquisition, whereas fear of failure may impede it (</w:t>
      </w:r>
      <w:proofErr w:type="spellStart"/>
      <w:r>
        <w:t>Diseth</w:t>
      </w:r>
      <w:proofErr w:type="spellEnd"/>
      <w:r>
        <w:t xml:space="preserve"> &amp; </w:t>
      </w:r>
      <w:proofErr w:type="spellStart"/>
      <w:r>
        <w:t>Martinsen</w:t>
      </w:r>
      <w:proofErr w:type="spellEnd"/>
      <w:r>
        <w:t>, 2003). A meta-analysis found achievement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Robbins et al., 2004). For the association of fear of failure and academic achievement, findings from individual studies suggest a relationship of similar magnitude but in a different direction (e.g.</w:t>
      </w:r>
      <w:proofErr w:type="gramStart"/>
      <w:r>
        <w:t xml:space="preserve">, </w:t>
      </w:r>
      <w:proofErr w:type="gramEnd"/>
      <m:oMath>
        <m:r>
          <w:rPr>
            <w:rFonts w:ascii="Cambria Math" w:hAnsi="Cambria Math"/>
          </w:rPr>
          <m:t>r</m:t>
        </m:r>
        <m:r>
          <m:rPr>
            <m:sty m:val="p"/>
          </m:rPr>
          <w:rPr>
            <w:rFonts w:ascii="Cambria Math" w:hAnsi="Cambria Math"/>
          </w:rPr>
          <m:t>=-</m:t>
        </m:r>
        <m:r>
          <w:rPr>
            <w:rFonts w:ascii="Cambria Math" w:hAnsi="Cambria Math"/>
          </w:rPr>
          <m:t>.26</m:t>
        </m:r>
      </m:oMath>
      <w:r>
        <w:t>, Dickhäuser, Dinger, Janke, Spinath, &amp; Steinmayr, 2016).</w:t>
      </w:r>
    </w:p>
    <w:p w14:paraId="34D1B43E" w14:textId="1425A14C" w:rsidR="00B3594C" w:rsidRDefault="00E5266D">
      <w:pPr>
        <w:pStyle w:val="Textkrper"/>
      </w:pPr>
      <w:r>
        <w:rPr>
          <w:i/>
          <w:iCs/>
        </w:rPr>
        <w:t>Task values - Interest.</w:t>
      </w:r>
      <w:r>
        <w:t xml:space="preserve"> Another important motivational indicator that was also included in the influential model of </w:t>
      </w:r>
      <w:proofErr w:type="spellStart"/>
      <w:r>
        <w:t>Wigfield</w:t>
      </w:r>
      <w:proofErr w:type="spellEnd"/>
      <w:r>
        <w:t xml:space="preserve"> and Eccles (2000</w:t>
      </w:r>
      <w:ins w:id="104" w:author="Preckel, Franzis, Univ.-Prof. Dr." w:date="2022-03-01T19:38:00Z">
        <w:r w:rsidR="009E18D8">
          <w:t xml:space="preserve">; </w:t>
        </w:r>
      </w:ins>
      <w:ins w:id="105" w:author="Preckel, Franzis, Univ.-Prof. Dr." w:date="2022-03-02T09:40:00Z">
        <w:r w:rsidR="004F2EF3">
          <w:t xml:space="preserve">see </w:t>
        </w:r>
      </w:ins>
      <w:ins w:id="106" w:author="Preckel, Franzis, Univ.-Prof. Dr." w:date="2022-03-01T19:38:00Z">
        <w:r w:rsidR="009E18D8">
          <w:t xml:space="preserve">also Eccles &amp; </w:t>
        </w:r>
        <w:proofErr w:type="spellStart"/>
        <w:r w:rsidR="009E18D8">
          <w:t>Wigfield</w:t>
        </w:r>
        <w:proofErr w:type="spellEnd"/>
        <w:r w:rsidR="009E18D8">
          <w:t xml:space="preserve">, </w:t>
        </w:r>
        <w:commentRangeStart w:id="107"/>
        <w:r w:rsidR="009E18D8">
          <w:t>202</w:t>
        </w:r>
      </w:ins>
      <w:ins w:id="108" w:author="Preckel, Franzis, Univ.-Prof. Dr." w:date="2022-03-01T19:39:00Z">
        <w:r w:rsidR="009E18D8">
          <w:t>0</w:t>
        </w:r>
      </w:ins>
      <w:commentRangeEnd w:id="107"/>
      <w:ins w:id="109" w:author="Preckel, Franzis, Univ.-Prof. Dr." w:date="2022-03-01T19:38:00Z">
        <w:r w:rsidR="009E18D8">
          <w:rPr>
            <w:rStyle w:val="Kommentarzeichen"/>
          </w:rPr>
          <w:commentReference w:id="107"/>
        </w:r>
      </w:ins>
      <w:r>
        <w:t xml:space="preserve">), describes task values. Such task values focus on importance, perceived utility, </w:t>
      </w:r>
      <w:del w:id="110" w:author="Ricarda Steinmayr" w:date="2022-02-22T17:20:00Z">
        <w:r w:rsidDel="00BC009A">
          <w:delText xml:space="preserve">and </w:delText>
        </w:r>
      </w:del>
      <w:r>
        <w:t xml:space="preserve">interest in a task </w:t>
      </w:r>
      <w:ins w:id="111" w:author="Ricarda Steinmayr" w:date="2022-02-22T17:20:00Z">
        <w:r w:rsidR="00BC009A">
          <w:t xml:space="preserve">and costs associated with it, whereas the latter </w:t>
        </w:r>
        <w:proofErr w:type="gramStart"/>
        <w:r w:rsidR="00BC009A">
          <w:t>is often omitted</w:t>
        </w:r>
        <w:proofErr w:type="gramEnd"/>
        <w:r w:rsidR="00BC009A">
          <w:t xml:space="preserve"> </w:t>
        </w:r>
      </w:ins>
      <w:r>
        <w:t xml:space="preserve">(cf. Jacobs, Lanza, Osgood, Eccles, &amp; </w:t>
      </w:r>
      <w:proofErr w:type="spellStart"/>
      <w:r>
        <w:t>Wigfield</w:t>
      </w:r>
      <w:proofErr w:type="spellEnd"/>
      <w:r>
        <w:t xml:space="preserve">, </w:t>
      </w:r>
      <w:commentRangeStart w:id="112"/>
      <w:commentRangeStart w:id="113"/>
      <w:r>
        <w:t>2002</w:t>
      </w:r>
      <w:commentRangeEnd w:id="112"/>
      <w:r w:rsidR="009E18D8">
        <w:rPr>
          <w:rStyle w:val="Kommentarzeichen"/>
        </w:rPr>
        <w:commentReference w:id="112"/>
      </w:r>
      <w:commentRangeEnd w:id="113"/>
      <w:r w:rsidR="004F2EF3">
        <w:rPr>
          <w:rStyle w:val="Kommentarzeichen"/>
        </w:rPr>
        <w:commentReference w:id="113"/>
      </w:r>
      <w:r>
        <w:t xml:space="preserve">). Specifically on the domain of interest, a number of papers are available on the relationship with </w:t>
      </w:r>
      <w:del w:id="114" w:author="Preckel, Franzis, Univ.-Prof. Dr." w:date="2022-03-02T09:53:00Z">
        <w:r w:rsidDel="00362A7B">
          <w:delText>school performance</w:delText>
        </w:r>
      </w:del>
      <w:ins w:id="115" w:author="Preckel, Franzis, Univ.-Prof. Dr." w:date="2022-03-02T09:53:00Z">
        <w:r w:rsidR="00362A7B">
          <w:t>academic achievement in school</w:t>
        </w:r>
      </w:ins>
      <w:r>
        <w:t xml:space="preserve">, with correlations being in a low to moderate range (for an overview, see </w:t>
      </w:r>
      <w:proofErr w:type="spellStart"/>
      <w:r>
        <w:t>Steinmayr</w:t>
      </w:r>
      <w:proofErr w:type="spellEnd"/>
      <w:r>
        <w:t xml:space="preserve"> et al., </w:t>
      </w:r>
      <w:proofErr w:type="gramStart"/>
      <w:r>
        <w:t>2019</w:t>
      </w:r>
      <w:proofErr w:type="gramEnd"/>
      <w:r>
        <w:t>). A meta-analysis on the relationship between interest and achievement found moderate positive correlations between these two variables (</w:t>
      </w:r>
      <w:proofErr w:type="spellStart"/>
      <w:r>
        <w:t>Schiefele</w:t>
      </w:r>
      <w:proofErr w:type="spellEnd"/>
      <w:r>
        <w:t xml:space="preserve">, </w:t>
      </w:r>
      <w:proofErr w:type="spellStart"/>
      <w:r>
        <w:t>Krapp</w:t>
      </w:r>
      <w:proofErr w:type="spellEnd"/>
      <w:r>
        <w:t xml:space="preserve">, &amp; </w:t>
      </w:r>
      <w:proofErr w:type="spellStart"/>
      <w:r>
        <w:t>Winteler</w:t>
      </w:r>
      <w:proofErr w:type="spellEnd"/>
      <w:r>
        <w:t>, 1992).</w:t>
      </w:r>
    </w:p>
    <w:p w14:paraId="6BFC76D4" w14:textId="1C0EB444" w:rsidR="00B3594C" w:rsidRDefault="00E5266D">
      <w:pPr>
        <w:pStyle w:val="berschrift2"/>
      </w:pPr>
      <w:bookmarkStart w:id="116" w:name="X7a1f6c364bab58afe040b67b85968df00d9889a"/>
      <w:bookmarkEnd w:id="71"/>
      <w:r>
        <w:t xml:space="preserve">Need for Cognition and academic </w:t>
      </w:r>
      <w:del w:id="117" w:author="Preckel, Franzis, Univ.-Prof. Dr." w:date="2022-03-02T09:54:00Z">
        <w:r w:rsidDel="004125C0">
          <w:delText>performance</w:delText>
        </w:r>
      </w:del>
      <w:ins w:id="118" w:author="Preckel, Franzis, Univ.-Prof. Dr." w:date="2022-03-02T09:54:00Z">
        <w:r w:rsidR="004125C0">
          <w:t>achievement</w:t>
        </w:r>
      </w:ins>
    </w:p>
    <w:p w14:paraId="4F6787B8" w14:textId="77777777" w:rsidR="00B3594C" w:rsidRDefault="00E5266D">
      <w:pPr>
        <w:pStyle w:val="FirstParagraph"/>
      </w:pPr>
      <w:r>
        <w:t>NFC describes the stable intrinsic motivation of an individual to engage in and enjoy challenging intellectual activity (</w:t>
      </w:r>
      <w:proofErr w:type="spellStart"/>
      <w:r>
        <w:t>Cacioppo</w:t>
      </w:r>
      <w:proofErr w:type="spellEnd"/>
      <w:r>
        <w:t xml:space="preserve"> et al., 1996). While individuals with lower NFC scores tend to rely more on other people, cognitive heuristics or social comparisons in decision making, individuals with higher NFC scores show a tendency to seek, acquire and reflect on information (</w:t>
      </w:r>
      <w:proofErr w:type="spellStart"/>
      <w:r>
        <w:t>Cacioppo</w:t>
      </w:r>
      <w:proofErr w:type="spellEnd"/>
      <w:r>
        <w:t xml:space="preserve"> et al., 1996). NFC, mirroring the typical cognitive performance of a person, </w:t>
      </w:r>
      <w:proofErr w:type="gramStart"/>
      <w:r>
        <w:t xml:space="preserve">has been </w:t>
      </w:r>
      <w:r>
        <w:lastRenderedPageBreak/>
        <w:t>shown to be rather modestly related</w:t>
      </w:r>
      <w:proofErr w:type="gramEnd"/>
      <w:r>
        <w:t xml:space="preserve"> to intelligence and its fluid (</w:t>
      </w:r>
      <w:proofErr w:type="spellStart"/>
      <w:r>
        <w:t>Fleischhauer</w:t>
      </w:r>
      <w:proofErr w:type="spellEnd"/>
      <w:r>
        <w:t xml:space="preserve"> et al., 2010) and crystallized (von </w:t>
      </w:r>
      <w:proofErr w:type="spellStart"/>
      <w:r>
        <w:t>Stumm</w:t>
      </w:r>
      <w:proofErr w:type="spellEnd"/>
      <w:r>
        <w:t xml:space="preserve"> &amp; Ackerman, 2013) components.</w:t>
      </w:r>
    </w:p>
    <w:p w14:paraId="51CE7C7A" w14:textId="745C26A9" w:rsidR="00B3594C" w:rsidRDefault="00E5266D">
      <w:pPr>
        <w:pStyle w:val="Textkrper"/>
      </w:pPr>
      <w:r>
        <w:t xml:space="preserve">NFC correlates with academic </w:t>
      </w:r>
      <w:del w:id="119" w:author="Preckel, Franzis, Univ.-Prof. Dr." w:date="2022-03-02T09:55:00Z">
        <w:r w:rsidDel="004125C0">
          <w:delText>performance NFC</w:delText>
        </w:r>
      </w:del>
      <w:ins w:id="120" w:author="Preckel, Franzis, Univ.-Prof. Dr." w:date="2022-03-02T09:55:00Z">
        <w:r w:rsidR="004125C0">
          <w:t>achievement</w:t>
        </w:r>
      </w:ins>
      <w:r>
        <w:t xml:space="preserve"> across different stages of school and university: For example, Preckel (2014) reported a weak positive correlation primarily for Math in secondary school. </w:t>
      </w:r>
      <w:proofErr w:type="spellStart"/>
      <w:r>
        <w:t>Ginet</w:t>
      </w:r>
      <w:proofErr w:type="spellEnd"/>
      <w:r>
        <w:t xml:space="preserve"> and </w:t>
      </w:r>
      <w:proofErr w:type="spellStart"/>
      <w:r>
        <w:t>Py</w:t>
      </w:r>
      <w:proofErr w:type="spellEnd"/>
      <w:r>
        <w:t xml:space="preserve"> (2000) found a mean correlation of </w:t>
      </w:r>
      <m:oMath>
        <m:r>
          <w:rPr>
            <w:rFonts w:ascii="Cambria Math" w:hAnsi="Cambria Math"/>
          </w:rPr>
          <m:t>r</m:t>
        </m:r>
        <m:r>
          <m:rPr>
            <m:sty m:val="p"/>
          </m:rPr>
          <w:rPr>
            <w:rFonts w:ascii="Cambria Math" w:hAnsi="Cambria Math"/>
          </w:rPr>
          <m:t>=</m:t>
        </m:r>
        <m:r>
          <w:rPr>
            <w:rFonts w:ascii="Cambria Math" w:hAnsi="Cambria Math"/>
          </w:rPr>
          <m:t>.33</m:t>
        </m:r>
      </m:oMath>
      <w:r>
        <w:t xml:space="preserve"> between NFC and </w:t>
      </w:r>
      <w:ins w:id="121" w:author="Preckel, Franzis, Univ.-Prof. Dr." w:date="2022-03-02T09:55:00Z">
        <w:r w:rsidR="004125C0">
          <w:t xml:space="preserve">academic achievement </w:t>
        </w:r>
      </w:ins>
      <w:del w:id="122" w:author="Preckel, Franzis, Univ.-Prof. Dr." w:date="2022-03-02T09:55:00Z">
        <w:r w:rsidDel="004125C0">
          <w:delText xml:space="preserve">school performance </w:delText>
        </w:r>
      </w:del>
      <w:r>
        <w:t xml:space="preserve">across all school years studied, with lower correlations in earlier and higher correlations in later school years, a pattern that </w:t>
      </w:r>
      <w:proofErr w:type="gramStart"/>
      <w:r>
        <w:t>can also be found</w:t>
      </w:r>
      <w:proofErr w:type="gramEnd"/>
      <w:r>
        <w:t xml:space="preserve"> in Luong et al. (2017). Colling, </w:t>
      </w:r>
      <w:proofErr w:type="spellStart"/>
      <w:r>
        <w:t>Wollschläger</w:t>
      </w:r>
      <w:proofErr w:type="spellEnd"/>
      <w:r>
        <w:t xml:space="preserve">, Keller, Preckel, and </w:t>
      </w:r>
      <w:proofErr w:type="spellStart"/>
      <w:r>
        <w:t>Fischbach</w:t>
      </w:r>
      <w:proofErr w:type="spellEnd"/>
      <w:r>
        <w:t xml:space="preserve"> (2022) also report differences in the strength of the correlations with </w:t>
      </w:r>
      <w:ins w:id="123" w:author="Preckel, Franzis, Univ.-Prof. Dr." w:date="2022-03-02T09:56:00Z">
        <w:r w:rsidR="004125C0">
          <w:t>academic achievement</w:t>
        </w:r>
      </w:ins>
      <w:del w:id="124" w:author="Preckel, Franzis, Univ.-Prof. Dr." w:date="2022-03-02T09:56:00Z">
        <w:r w:rsidDel="004125C0">
          <w:delText>school performance</w:delText>
        </w:r>
      </w:del>
      <w:r>
        <w:t xml:space="preserve">, here depending on the type of school, with the associations between NFC and </w:t>
      </w:r>
      <w:ins w:id="125" w:author="Preckel, Franzis, Univ.-Prof. Dr." w:date="2022-03-02T09:56:00Z">
        <w:r w:rsidR="004125C0">
          <w:t>academic achievement</w:t>
        </w:r>
      </w:ins>
      <w:del w:id="126" w:author="Preckel, Franzis, Univ.-Prof. Dr." w:date="2022-03-02T09:56:00Z">
        <w:r w:rsidDel="004125C0">
          <w:delText>performance</w:delText>
        </w:r>
      </w:del>
      <w:r>
        <w:t xml:space="preserve"> being strongest in the highest and weakest in the lowest school track. As regards university, low to medium correlations </w:t>
      </w:r>
      <w:proofErr w:type="gramStart"/>
      <w:r>
        <w:t>were found</w:t>
      </w:r>
      <w:proofErr w:type="gramEnd"/>
      <w:r>
        <w:t xml:space="preserve"> for NFC and average grades (see Richardson, Abraham, &amp; Bond, 2012; von </w:t>
      </w:r>
      <w:proofErr w:type="spellStart"/>
      <w:r>
        <w:t>Stumm</w:t>
      </w:r>
      <w:proofErr w:type="spellEnd"/>
      <w:r>
        <w:t xml:space="preserve"> &amp; Ackerman, 2013). A similar picture emerges for the correlation of NFC and </w:t>
      </w:r>
      <w:proofErr w:type="gramStart"/>
      <w:r>
        <w:t>university entrance test</w:t>
      </w:r>
      <w:ins w:id="127" w:author="Preckel, Franzis, Univ.-Prof. Dr." w:date="2022-03-02T09:56:00Z">
        <w:r w:rsidR="004125C0">
          <w:t xml:space="preserve"> result</w:t>
        </w:r>
      </w:ins>
      <w:r>
        <w:t>s</w:t>
      </w:r>
      <w:proofErr w:type="gramEnd"/>
      <w:r>
        <w:t xml:space="preserve"> (</w:t>
      </w:r>
      <w:proofErr w:type="spellStart"/>
      <w:r>
        <w:t>Cacioppo</w:t>
      </w:r>
      <w:proofErr w:type="spellEnd"/>
      <w:r>
        <w:t xml:space="preserve"> &amp; Petty, 1982; Olson, Camp, &amp; Fuller, 1984; Tolentino, Curry, &amp; Leak, 1990).</w:t>
      </w:r>
    </w:p>
    <w:p w14:paraId="798A3DF7" w14:textId="12AA426D" w:rsidR="00B3594C" w:rsidRDefault="00E5266D">
      <w:pPr>
        <w:pStyle w:val="Textkrper"/>
      </w:pPr>
      <w:r>
        <w:t xml:space="preserve">Concerning the interplay of intelligence and NFC in the context of </w:t>
      </w:r>
      <w:ins w:id="128" w:author="Preckel, Franzis, Univ.-Prof. Dr." w:date="2022-03-02T09:56:00Z">
        <w:r w:rsidR="004125C0">
          <w:t>academic achievement in school</w:t>
        </w:r>
      </w:ins>
      <w:del w:id="129" w:author="Preckel, Franzis, Univ.-Prof. Dr." w:date="2022-03-02T09:56:00Z">
        <w:r w:rsidDel="004125C0">
          <w:delText>school performance</w:delText>
        </w:r>
      </w:del>
      <w:r>
        <w:t xml:space="preserve">, Strobel, </w:t>
      </w:r>
      <w:proofErr w:type="spellStart"/>
      <w:r>
        <w:t>Behnke</w:t>
      </w:r>
      <w:proofErr w:type="spellEnd"/>
      <w:r>
        <w:t xml:space="preserve">, Grass, and Strobel (2019) found that reasoning ability and NFC both significantly predicted higher grade point average (GPA). Interestingly, NFC also moderated the relation between intelligence and GPA: at higher levels of NFC, the relation of reasoning ability and GPA </w:t>
      </w:r>
      <w:proofErr w:type="gramStart"/>
      <w:r>
        <w:t>was diminished</w:t>
      </w:r>
      <w:proofErr w:type="gramEnd"/>
      <w:r>
        <w:t>. Although this finding requires independent replication, it could point to a potentially compensating effect of NFC.</w:t>
      </w:r>
    </w:p>
    <w:p w14:paraId="47783147" w14:textId="77777777" w:rsidR="00B3594C" w:rsidRDefault="00E5266D">
      <w:pPr>
        <w:pStyle w:val="berschrift2"/>
      </w:pPr>
      <w:bookmarkStart w:id="130" w:name="nfc-and-motivational-aspects-of-learning"/>
      <w:bookmarkEnd w:id="116"/>
      <w:r>
        <w:lastRenderedPageBreak/>
        <w:t>NFC and motivational aspects of learning</w:t>
      </w:r>
    </w:p>
    <w:p w14:paraId="69075711" w14:textId="0B9C47F3" w:rsidR="00B3594C" w:rsidRDefault="00E5266D">
      <w:pPr>
        <w:pStyle w:val="FirstParagraph"/>
      </w:pPr>
      <w:r>
        <w:t xml:space="preserve">The increased willingness to invest mental effort and attention in task and information processing that is typical for individuals with higher NFC is also associated with positive correlations to various traits, </w:t>
      </w:r>
      <w:proofErr w:type="spellStart"/>
      <w:r>
        <w:t>behaviours</w:t>
      </w:r>
      <w:proofErr w:type="spellEnd"/>
      <w:r>
        <w:t xml:space="preserve"> and indicators relevant to learning. Evans et al. (2003) found associations of NFC with deeper processing while learning. </w:t>
      </w:r>
      <w:proofErr w:type="spellStart"/>
      <w:r>
        <w:t>Dickhäuser</w:t>
      </w:r>
      <w:proofErr w:type="spellEnd"/>
      <w:r>
        <w:t xml:space="preserve"> and </w:t>
      </w:r>
      <w:proofErr w:type="spellStart"/>
      <w:r>
        <w:t>Reinhard</w:t>
      </w:r>
      <w:proofErr w:type="spellEnd"/>
      <w:r>
        <w:t xml:space="preserve">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t>
      </w:r>
      <w:proofErr w:type="gramStart"/>
      <w:r>
        <w:t>was mediated</w:t>
      </w:r>
      <w:proofErr w:type="gramEnd"/>
      <w:r>
        <w:t xml:space="preserve"> by efficacy beliefs, in a way that individuals with higher NFC had higher efficacy belief</w:t>
      </w:r>
      <w:ins w:id="131" w:author="Preckel, Franzis, Univ.-Prof. Dr." w:date="2022-03-01T19:48:00Z">
        <w:r w:rsidR="00261CF7">
          <w:t>s,</w:t>
        </w:r>
      </w:ins>
      <w:r>
        <w:t xml:space="preserve"> which in turn had a positive effect on </w:t>
      </w:r>
      <w:ins w:id="132" w:author="Preckel, Franzis, Univ.-Prof. Dr." w:date="2022-03-02T09:58:00Z">
        <w:r w:rsidR="004125C0">
          <w:t>academic achievement</w:t>
        </w:r>
      </w:ins>
      <w:del w:id="133" w:author="Preckel, Franzis, Univ.-Prof. Dr." w:date="2022-03-02T09:58:00Z">
        <w:r w:rsidDel="004125C0">
          <w:delText>academic performance</w:delText>
        </w:r>
      </w:del>
      <w:r>
        <w:t xml:space="preserve">. </w:t>
      </w:r>
      <w:proofErr w:type="spellStart"/>
      <w:r>
        <w:t>Diseth</w:t>
      </w:r>
      <w:proofErr w:type="spellEnd"/>
      <w:r>
        <w:t xml:space="preserve"> and </w:t>
      </w:r>
      <w:proofErr w:type="spellStart"/>
      <w:r>
        <w:t>Martinsen</w:t>
      </w:r>
      <w:proofErr w:type="spellEnd"/>
      <w:r>
        <w:t xml:space="preserve"> (2003) examined another indicator of performance motivation: In a student sample, they found a high positive correlation between NFC and hope for success and a medium negative relationship between NFC and fear of failure. </w:t>
      </w:r>
      <w:del w:id="134" w:author="Preckel, Franzis, Univ.-Prof. Dr." w:date="2022-03-02T09:58:00Z">
        <w:r w:rsidDel="004125C0">
          <w:delText>Comparable findings are also reported by Bless, Wänke, Bohner, Fellhauer, and Schwarz (1994)</w:delText>
        </w:r>
      </w:del>
      <w:proofErr w:type="gramStart"/>
      <w:ins w:id="135" w:author="Preckel, Franzis, Univ.-Prof. Dr." w:date="2022-03-02T09:58:00Z">
        <w:r w:rsidR="004125C0">
          <w:t>Bless,</w:t>
        </w:r>
        <w:proofErr w:type="gramEnd"/>
        <w:r w:rsidR="004125C0">
          <w:t xml:space="preserve"> </w:t>
        </w:r>
        <w:proofErr w:type="spellStart"/>
        <w:r w:rsidR="004125C0">
          <w:t>Wänke</w:t>
        </w:r>
        <w:proofErr w:type="spellEnd"/>
        <w:r w:rsidR="004125C0">
          <w:t xml:space="preserve">, </w:t>
        </w:r>
        <w:proofErr w:type="spellStart"/>
        <w:r w:rsidR="004125C0">
          <w:t>Bohner</w:t>
        </w:r>
        <w:proofErr w:type="spellEnd"/>
        <w:r w:rsidR="004125C0">
          <w:t xml:space="preserve">, </w:t>
        </w:r>
        <w:proofErr w:type="spellStart"/>
        <w:r w:rsidR="004125C0">
          <w:t>Fellhauer</w:t>
        </w:r>
        <w:proofErr w:type="spellEnd"/>
        <w:r w:rsidR="004125C0">
          <w:t>, and Schwarz (1994) report comparable findings</w:t>
        </w:r>
      </w:ins>
      <w:r>
        <w:t xml:space="preserve">. In a large sample of 7th grade students, </w:t>
      </w:r>
      <w:proofErr w:type="spellStart"/>
      <w:r>
        <w:t>Lavrijsen</w:t>
      </w:r>
      <w:proofErr w:type="spellEnd"/>
      <w:r>
        <w:t xml:space="preserve"> et al. (2021) found a strong</w:t>
      </w:r>
      <w:ins w:id="136" w:author="Preckel, Franzis, Univ.-Prof. Dr." w:date="2022-03-02T09:59:00Z">
        <w:r w:rsidR="004125C0">
          <w:t xml:space="preserve"> positive</w:t>
        </w:r>
      </w:ins>
      <w:r>
        <w:t xml:space="preserve"> correlation with </w:t>
      </w:r>
      <w:del w:id="137" w:author="Preckel, Franzis, Univ.-Prof. Dr." w:date="2022-03-02T09:59:00Z">
        <w:r w:rsidDel="004125C0">
          <w:delText xml:space="preserve">performance </w:delText>
        </w:r>
      </w:del>
      <w:ins w:id="138" w:author="Preckel, Franzis, Univ.-Prof. Dr." w:date="2022-03-02T09:59:00Z">
        <w:r w:rsidR="004125C0">
          <w:t xml:space="preserve">achievement </w:t>
        </w:r>
      </w:ins>
      <w:r>
        <w:t>motivation and no relation of NFC to fear of failure.</w:t>
      </w:r>
    </w:p>
    <w:p w14:paraId="59A4250E" w14:textId="64ECCE54" w:rsidR="00B3594C" w:rsidRDefault="00E5266D">
      <w:pPr>
        <w:pStyle w:val="Textkrper"/>
      </w:pPr>
      <w:r>
        <w:t xml:space="preserve">Several studies examined NFC along with other motivational variables and found NFC to explain variance in academic </w:t>
      </w:r>
      <w:del w:id="139" w:author="Preckel, Franzis, Univ.-Prof. Dr." w:date="2022-03-01T19:49:00Z">
        <w:r w:rsidDel="00261CF7">
          <w:delText xml:space="preserve">performance </w:delText>
        </w:r>
      </w:del>
      <w:ins w:id="140" w:author="Preckel, Franzis, Univ.-Prof. Dr." w:date="2022-03-01T19:49:00Z">
        <w:r w:rsidR="00261CF7">
          <w:t xml:space="preserve">achievement </w:t>
        </w:r>
      </w:ins>
      <w:r>
        <w:t xml:space="preserve">beyond established motivational variables such as learning orientation or ability self-concept (Keller et al., 2019; Luong et al., 2017). Meier, </w:t>
      </w:r>
      <w:proofErr w:type="spellStart"/>
      <w:r>
        <w:t>Vogl</w:t>
      </w:r>
      <w:proofErr w:type="spellEnd"/>
      <w:r>
        <w:t xml:space="preserve">, </w:t>
      </w:r>
      <w:r>
        <w:lastRenderedPageBreak/>
        <w:t xml:space="preserve">and Preckel (2014) examined potential predictors of the attendance of a gifted class.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t>Lavrijsen</w:t>
      </w:r>
      <w:proofErr w:type="spellEnd"/>
      <w:r>
        <w:t xml:space="preserve"> et al. (2021) examined the predictive value of intelligence, personality (Big Five and NFC) and different motivational constructs for school performance and found intelligence, NFC</w:t>
      </w:r>
      <w:ins w:id="141" w:author="Preckel, Franzis, Univ.-Prof. Dr." w:date="2022-03-02T10:00:00Z">
        <w:r w:rsidR="00C77959">
          <w:t>,</w:t>
        </w:r>
      </w:ins>
      <w:r>
        <w:t xml:space="preserve"> and the ability self-concept to be the</w:t>
      </w:r>
      <w:del w:id="142" w:author="Preckel, Franzis, Univ.-Prof. Dr." w:date="2022-03-01T19:49:00Z">
        <w:r w:rsidDel="00261CF7">
          <w:delText xml:space="preserve"> most</w:delText>
        </w:r>
      </w:del>
      <w:r>
        <w:t xml:space="preserve"> strongest predictors of Math grades and performance in standardized Math tests.</w:t>
      </w:r>
    </w:p>
    <w:p w14:paraId="092E69EC" w14:textId="77777777" w:rsidR="00B3594C" w:rsidRDefault="00E5266D">
      <w:pPr>
        <w:pStyle w:val="berschrift2"/>
      </w:pPr>
      <w:bookmarkStart w:id="143" w:name="the-present-study"/>
      <w:bookmarkEnd w:id="130"/>
      <w:r>
        <w:t>The present study</w:t>
      </w:r>
    </w:p>
    <w:p w14:paraId="54A2426C" w14:textId="4A990E43" w:rsidR="00B3594C" w:rsidRDefault="00E5266D">
      <w:pPr>
        <w:pStyle w:val="FirstParagraph"/>
      </w:pPr>
      <w:del w:id="144" w:author="Preckel, Franzis, Univ.-Prof. Dr." w:date="2022-03-02T10:00:00Z">
        <w:r w:rsidDel="00C77959">
          <w:delText>All in all</w:delText>
        </w:r>
      </w:del>
      <w:ins w:id="145" w:author="Preckel, Franzis, Univ.-Prof. Dr." w:date="2022-03-02T10:00:00Z">
        <w:r w:rsidR="00C77959">
          <w:t>Overall</w:t>
        </w:r>
      </w:ins>
      <w:r>
        <w:t xml:space="preserve">, NFC has been proven </w:t>
      </w:r>
      <w:proofErr w:type="gramStart"/>
      <w:r>
        <w:t>to be a</w:t>
      </w:r>
      <w:proofErr w:type="gramEnd"/>
      <w:r>
        <w:t xml:space="preserve"> very promising predictor of school performance over and above other motivational constructs. Yet, so </w:t>
      </w:r>
      <w:proofErr w:type="gramStart"/>
      <w:r>
        <w:t>far</w:t>
      </w:r>
      <w:proofErr w:type="gramEnd"/>
      <w:r>
        <w:t xml:space="preserve"> the evidence on its incremental predictive value is limited by the mainly cross-sectional nature of available studies and by the fact that only a few school subjects were considered. Furthermore, up to now, prior achievement </w:t>
      </w:r>
      <w:proofErr w:type="gramStart"/>
      <w:r>
        <w:t>was not integrated</w:t>
      </w:r>
      <w:proofErr w:type="gramEnd"/>
      <w:r>
        <w:t xml:space="preserve"> as performance predictor in studies examining </w:t>
      </w:r>
      <w:commentRangeStart w:id="146"/>
      <w:r>
        <w:t>NFC</w:t>
      </w:r>
      <w:commentRangeEnd w:id="146"/>
      <w:r w:rsidR="00261CF7">
        <w:rPr>
          <w:rStyle w:val="Kommentarzeichen"/>
        </w:rPr>
        <w:commentReference w:id="146"/>
      </w:r>
      <w:r>
        <w:t xml:space="preserve">. This is a limitation insofar as besides students’ cognitive abilities their prior achievement </w:t>
      </w:r>
      <w:del w:id="147" w:author="Preckel, Franzis, Univ.-Prof. Dr." w:date="2022-03-02T10:01:00Z">
        <w:r w:rsidDel="00C77959">
          <w:delText>could be shown to</w:delText>
        </w:r>
      </w:del>
      <w:ins w:id="148" w:author="Preckel, Franzis, Univ.-Prof. Dr." w:date="2022-03-02T10:01:00Z">
        <w:r w:rsidR="00C77959">
          <w:t>is</w:t>
        </w:r>
      </w:ins>
      <w:del w:id="149" w:author="Preckel, Franzis, Univ.-Prof. Dr." w:date="2022-03-02T10:01:00Z">
        <w:r w:rsidDel="00C77959">
          <w:delText xml:space="preserve"> be</w:delText>
        </w:r>
      </w:del>
      <w:r>
        <w:t xml:space="preserve"> a relevant predictor of </w:t>
      </w:r>
      <w:ins w:id="150" w:author="Preckel, Franzis, Univ.-Prof. Dr." w:date="2022-03-02T10:01:00Z">
        <w:r w:rsidR="00C77959">
          <w:t xml:space="preserve">future </w:t>
        </w:r>
      </w:ins>
      <w:r>
        <w:t xml:space="preserve">academic </w:t>
      </w:r>
      <w:del w:id="151" w:author="Preckel, Franzis, Univ.-Prof. Dr." w:date="2022-03-02T10:01:00Z">
        <w:r w:rsidDel="00C77959">
          <w:delText xml:space="preserve">performance </w:delText>
        </w:r>
      </w:del>
      <w:ins w:id="152" w:author="Preckel, Franzis, Univ.-Prof. Dr." w:date="2022-03-02T10:01:00Z">
        <w:r w:rsidR="00C77959">
          <w:t xml:space="preserve">achievement </w:t>
        </w:r>
      </w:ins>
      <w:r>
        <w:t xml:space="preserve">(e.g., </w:t>
      </w:r>
      <w:proofErr w:type="spellStart"/>
      <w:r>
        <w:t>Hailikari</w:t>
      </w:r>
      <w:proofErr w:type="spellEnd"/>
      <w:r>
        <w:t xml:space="preserve">, </w:t>
      </w:r>
      <w:proofErr w:type="spellStart"/>
      <w:r>
        <w:t>Nevgi</w:t>
      </w:r>
      <w:proofErr w:type="spellEnd"/>
      <w:r>
        <w:t xml:space="preserve">, &amp; </w:t>
      </w:r>
      <w:proofErr w:type="spellStart"/>
      <w:r>
        <w:t>Komulainen</w:t>
      </w:r>
      <w:proofErr w:type="spellEnd"/>
      <w:r>
        <w:t xml:space="preserve">, 2007; </w:t>
      </w:r>
      <w:proofErr w:type="spellStart"/>
      <w:r>
        <w:t>Steinmayr</w:t>
      </w:r>
      <w:proofErr w:type="spellEnd"/>
      <w:r>
        <w:t xml:space="preserve"> et al., 2019).</w:t>
      </w:r>
    </w:p>
    <w:p w14:paraId="6FDB1235" w14:textId="1C111D8B" w:rsidR="00B3594C" w:rsidRDefault="00E5266D">
      <w:pPr>
        <w:pStyle w:val="Textkrper"/>
      </w:pPr>
      <w:r>
        <w:t xml:space="preserve">With the present study, we aim at adding to the existing body of research by examining NFC, motivational indicators (ability self-concept, hope for success and fear of failure, interests, each of them general and subject-specific) and school grades (GPA, German, Math, Physics, and Chemistry) at two points of time. </w:t>
      </w:r>
      <w:ins w:id="153" w:author="Ricarda Steinmayr" w:date="2022-02-22T17:56:00Z">
        <w:r w:rsidR="00412CF0">
          <w:t xml:space="preserve">By considering </w:t>
        </w:r>
      </w:ins>
      <w:ins w:id="154" w:author="Ricarda Steinmayr" w:date="2022-02-22T17:57:00Z">
        <w:r w:rsidR="00412CF0">
          <w:t>GPA plus four subject</w:t>
        </w:r>
      </w:ins>
      <w:ins w:id="155" w:author="Ricarda Steinmayr" w:date="2022-02-22T17:59:00Z">
        <w:r w:rsidR="00412CF0">
          <w:t xml:space="preserve"> grades</w:t>
        </w:r>
      </w:ins>
      <w:ins w:id="156" w:author="Ricarda Steinmayr" w:date="2022-02-22T17:56:00Z">
        <w:r w:rsidR="00412CF0">
          <w:t xml:space="preserve"> we extend the existing literature</w:t>
        </w:r>
      </w:ins>
      <w:ins w:id="157" w:author="Ricarda Steinmayr" w:date="2022-02-22T17:57:00Z">
        <w:r w:rsidR="00412CF0">
          <w:t xml:space="preserve"> on predicting </w:t>
        </w:r>
      </w:ins>
      <w:ins w:id="158" w:author="Preckel, Franzis, Univ.-Prof. Dr." w:date="2022-03-02T10:02:00Z">
        <w:r w:rsidR="00C77959">
          <w:t xml:space="preserve">academic achievement in school </w:t>
        </w:r>
      </w:ins>
      <w:ins w:id="159" w:author="Ricarda Steinmayr" w:date="2022-02-22T17:57:00Z">
        <w:del w:id="160" w:author="Preckel, Franzis, Univ.-Prof. Dr." w:date="2022-03-02T10:02:00Z">
          <w:r w:rsidR="00412CF0" w:rsidDel="00C77959">
            <w:delText xml:space="preserve">school achievement </w:delText>
          </w:r>
        </w:del>
        <w:r w:rsidR="00412CF0">
          <w:t xml:space="preserve">not only in general and </w:t>
        </w:r>
      </w:ins>
      <w:ins w:id="161" w:author="Preckel, Franzis, Univ.-Prof. Dr." w:date="2022-03-02T10:02:00Z">
        <w:r w:rsidR="00C77959">
          <w:t xml:space="preserve">in the domains of </w:t>
        </w:r>
      </w:ins>
      <w:ins w:id="162" w:author="Ricarda Steinmayr" w:date="2022-02-22T17:57:00Z">
        <w:r w:rsidR="00412CF0">
          <w:t>math and German</w:t>
        </w:r>
      </w:ins>
      <w:ins w:id="163" w:author="Ricarda Steinmayr" w:date="2022-02-22T17:59:00Z">
        <w:r w:rsidR="00412CF0">
          <w:t xml:space="preserve"> (see </w:t>
        </w:r>
        <w:proofErr w:type="spellStart"/>
        <w:r w:rsidR="00412CF0">
          <w:t>Steinmayr</w:t>
        </w:r>
        <w:proofErr w:type="spellEnd"/>
        <w:r w:rsidR="00412CF0">
          <w:t xml:space="preserve"> &amp; </w:t>
        </w:r>
        <w:proofErr w:type="spellStart"/>
        <w:r w:rsidR="00412CF0">
          <w:t>Spinath</w:t>
        </w:r>
        <w:proofErr w:type="spellEnd"/>
        <w:r w:rsidR="00412CF0">
          <w:t>, 2009)</w:t>
        </w:r>
      </w:ins>
      <w:ins w:id="164" w:author="Ricarda Steinmayr" w:date="2022-02-22T17:57:00Z">
        <w:r w:rsidR="00412CF0">
          <w:t xml:space="preserve">, but also on focusing on </w:t>
        </w:r>
      </w:ins>
      <w:ins w:id="165" w:author="Preckel, Franzis, Univ.-Prof. Dr." w:date="2022-03-02T10:02:00Z">
        <w:r w:rsidR="00C77959">
          <w:t xml:space="preserve">the </w:t>
        </w:r>
        <w:r w:rsidR="00C77959">
          <w:lastRenderedPageBreak/>
          <w:t xml:space="preserve">further domains </w:t>
        </w:r>
      </w:ins>
      <w:ins w:id="166" w:author="Ricarda Steinmayr" w:date="2022-02-22T17:57:00Z">
        <w:r w:rsidR="00412CF0">
          <w:t xml:space="preserve">Physics and Chemistry. </w:t>
        </w:r>
      </w:ins>
      <w:r>
        <w:t xml:space="preserve">By applying latent change score modelling, we will be able to determine the influence of our different predictors on the change of </w:t>
      </w:r>
      <w:ins w:id="167" w:author="Preckel, Franzis, Univ.-Prof. Dr." w:date="2022-03-02T10:02:00Z">
        <w:r w:rsidR="00C77959">
          <w:t xml:space="preserve">academic achievement in general and in different domains in school </w:t>
        </w:r>
      </w:ins>
      <w:del w:id="168" w:author="Preckel, Franzis, Univ.-Prof. Dr." w:date="2022-03-02T10:02:00Z">
        <w:r w:rsidDel="00C77959">
          <w:delText xml:space="preserve">school performance </w:delText>
        </w:r>
      </w:del>
      <w:r>
        <w:t xml:space="preserve">over time. At the same time, mutual influences of changes in </w:t>
      </w:r>
      <w:ins w:id="169" w:author="Preckel, Franzis, Univ.-Prof. Dr." w:date="2022-03-02T10:03:00Z">
        <w:r w:rsidR="00C77959">
          <w:t>academic achievement</w:t>
        </w:r>
      </w:ins>
      <w:del w:id="170" w:author="Preckel, Franzis, Univ.-Prof. Dr." w:date="2022-03-02T10:03:00Z">
        <w:r w:rsidDel="00C77959">
          <w:delText>school performance</w:delText>
        </w:r>
      </w:del>
      <w:r>
        <w:t>, NFC</w:t>
      </w:r>
      <w:ins w:id="171" w:author="Preckel, Franzis, Univ.-Prof. Dr." w:date="2022-03-02T10:03:00Z">
        <w:r w:rsidR="00C77959">
          <w:t>,</w:t>
        </w:r>
      </w:ins>
      <w:r>
        <w:t xml:space="preserve"> and motivational constructs can be detected (i.e., correlated change). We examine the following </w:t>
      </w:r>
      <w:del w:id="172" w:author="Preckel, Franzis, Univ.-Prof. Dr." w:date="2022-03-01T19:52:00Z">
        <w:r w:rsidDel="00A44D9B">
          <w:delText xml:space="preserve">hypotheses and </w:delText>
        </w:r>
      </w:del>
      <w:r>
        <w:t>research questions:</w:t>
      </w:r>
    </w:p>
    <w:p w14:paraId="42566773" w14:textId="77777777" w:rsidR="00B3594C" w:rsidRDefault="00E5266D">
      <w:pPr>
        <w:pStyle w:val="Compact"/>
        <w:numPr>
          <w:ilvl w:val="0"/>
          <w:numId w:val="19"/>
        </w:numPr>
      </w:pPr>
      <w:r>
        <w:t xml:space="preserve">What is the incremental value of Need for Cognition in the prediction of </w:t>
      </w:r>
      <w:commentRangeStart w:id="173"/>
      <w:r>
        <w:t>school performance</w:t>
      </w:r>
      <w:commentRangeEnd w:id="173"/>
      <w:r w:rsidR="00C77959">
        <w:rPr>
          <w:rStyle w:val="Kommentarzeichen"/>
        </w:rPr>
        <w:commentReference w:id="173"/>
      </w:r>
      <w:r>
        <w:t xml:space="preserve"> over and above different motivational constructs and prior achievement in school?</w:t>
      </w:r>
    </w:p>
    <w:p w14:paraId="07CB8BB6" w14:textId="4300F6BB" w:rsidR="00B3594C" w:rsidRDefault="00E5266D">
      <w:pPr>
        <w:pStyle w:val="Compact"/>
        <w:numPr>
          <w:ilvl w:val="0"/>
          <w:numId w:val="19"/>
        </w:numPr>
      </w:pPr>
      <w:r>
        <w:t xml:space="preserve">Is Need for Cognition able to predict changes in </w:t>
      </w:r>
      <w:del w:id="174" w:author="Preckel, Franzis, Univ.-Prof. Dr." w:date="2022-03-02T10:05:00Z">
        <w:r w:rsidDel="00C77959">
          <w:delText xml:space="preserve">school </w:delText>
        </w:r>
      </w:del>
      <w:ins w:id="175" w:author="Preckel, Franzis, Univ.-Prof. Dr." w:date="2022-03-02T10:05:00Z">
        <w:r w:rsidR="00C77959">
          <w:t xml:space="preserve">academic </w:t>
        </w:r>
      </w:ins>
      <w:r>
        <w:t>achievement</w:t>
      </w:r>
      <w:ins w:id="176" w:author="Preckel, Franzis, Univ.-Prof. Dr." w:date="2022-03-02T10:06:00Z">
        <w:r w:rsidR="00C77959">
          <w:t xml:space="preserve"> in school</w:t>
        </w:r>
      </w:ins>
      <w:r>
        <w:t xml:space="preserve"> over </w:t>
      </w:r>
      <w:commentRangeStart w:id="177"/>
      <w:r>
        <w:t>time</w:t>
      </w:r>
      <w:commentRangeEnd w:id="177"/>
      <w:r w:rsidR="00A44D9B">
        <w:rPr>
          <w:rStyle w:val="Kommentarzeichen"/>
        </w:rPr>
        <w:commentReference w:id="177"/>
      </w:r>
      <w:r>
        <w:t>?</w:t>
      </w:r>
    </w:p>
    <w:p w14:paraId="26BB6BEF" w14:textId="3A95A4E0" w:rsidR="00B3594C" w:rsidRDefault="00E5266D">
      <w:pPr>
        <w:pStyle w:val="Compact"/>
        <w:numPr>
          <w:ilvl w:val="0"/>
          <w:numId w:val="19"/>
        </w:numPr>
      </w:pPr>
      <w:r>
        <w:t xml:space="preserve">Are changes in motivational variables, Need for Cognition and </w:t>
      </w:r>
      <w:del w:id="178" w:author="Preckel, Franzis, Univ.-Prof. Dr." w:date="2022-03-02T10:04:00Z">
        <w:r w:rsidDel="00C77959">
          <w:delText>school performance</w:delText>
        </w:r>
      </w:del>
      <w:ins w:id="179" w:author="Preckel, Franzis, Univ.-Prof. Dr." w:date="2022-03-02T10:04:00Z">
        <w:r w:rsidR="00C77959">
          <w:t>academic achievement in school</w:t>
        </w:r>
      </w:ins>
      <w:r>
        <w:t xml:space="preserve"> related over </w:t>
      </w:r>
      <w:commentRangeStart w:id="180"/>
      <w:r>
        <w:t>time</w:t>
      </w:r>
      <w:commentRangeEnd w:id="180"/>
      <w:r w:rsidR="00C77959">
        <w:rPr>
          <w:rStyle w:val="Kommentarzeichen"/>
        </w:rPr>
        <w:commentReference w:id="180"/>
      </w:r>
      <w:r>
        <w:t>?</w:t>
      </w:r>
    </w:p>
    <w:p w14:paraId="7F2866BE" w14:textId="77777777" w:rsidR="00B3594C" w:rsidRDefault="00E5266D">
      <w:pPr>
        <w:pStyle w:val="berschrift1"/>
      </w:pPr>
      <w:bookmarkStart w:id="181" w:name="methods"/>
      <w:bookmarkEnd w:id="143"/>
      <w:r>
        <w:t>Methods</w:t>
      </w:r>
    </w:p>
    <w:p w14:paraId="4BFA8CB2" w14:textId="77777777" w:rsidR="00B3594C" w:rsidRDefault="00E5266D">
      <w:pPr>
        <w:pStyle w:val="berschrift2"/>
      </w:pPr>
      <w:bookmarkStart w:id="182" w:name="openness-and-transparency"/>
      <w:r>
        <w:t>Openness and transparency</w:t>
      </w:r>
    </w:p>
    <w:p w14:paraId="65F4644D" w14:textId="77777777" w:rsidR="00B3594C" w:rsidRDefault="00E5266D">
      <w:pPr>
        <w:pStyle w:val="FirstParagraph"/>
      </w:pPr>
      <w:r>
        <w:t xml:space="preserve">We report how we determined our sample size, all data exclusions, all manipulations, and all measures in the study (cf. Simmons, Nelson, &amp; </w:t>
      </w:r>
      <w:proofErr w:type="spellStart"/>
      <w:r>
        <w:t>Simonsohn</w:t>
      </w:r>
      <w:proofErr w:type="spellEnd"/>
      <w:r>
        <w:t xml:space="preserve">, 2012) and follow JARS (APA Publications and Communications Board Working Group on Journal Article Reporting Standards, 2008). Data </w:t>
      </w:r>
      <w:proofErr w:type="gramStart"/>
      <w:r>
        <w:t>were analyzed</w:t>
      </w:r>
      <w:proofErr w:type="gramEnd"/>
      <w:r>
        <w:t xml:space="preserve"> using R (version 4.1.1, R Core Team, 2018). All data and code for reproducing our analyses are permanently and openly accessible at </w:t>
      </w:r>
      <w:hyperlink r:id="rId10">
        <w:r>
          <w:rPr>
            <w:rStyle w:val="Hyperlink"/>
          </w:rPr>
          <w:t>https://github.com/alex-strobel/NFC-Grades</w:t>
        </w:r>
      </w:hyperlink>
      <w:r>
        <w:t>. This study was not preregistered.</w:t>
      </w:r>
    </w:p>
    <w:p w14:paraId="6BB8BD6E" w14:textId="77777777" w:rsidR="00B3594C" w:rsidRDefault="00E5266D">
      <w:pPr>
        <w:pStyle w:val="berschrift2"/>
      </w:pPr>
      <w:bookmarkStart w:id="183" w:name="participants"/>
      <w:bookmarkEnd w:id="182"/>
      <w:r>
        <w:t>Participants</w:t>
      </w:r>
    </w:p>
    <w:p w14:paraId="29480E89" w14:textId="7E10B72F" w:rsidR="00B3594C" w:rsidRDefault="00E5266D">
      <w:pPr>
        <w:pStyle w:val="FirstParagraph"/>
      </w:pPr>
      <w: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participants (60% women) at the first </w:t>
      </w:r>
      <w:r>
        <w:lastRenderedPageBreak/>
        <w:t xml:space="preserve">measurement occasion (T1) of which </w:t>
      </w:r>
      <m:oMath>
        <m:r>
          <w:rPr>
            <w:rFonts w:ascii="Cambria Math" w:hAnsi="Cambria Math"/>
          </w:rPr>
          <m:t>N</m:t>
        </m:r>
      </m:oMath>
      <w:r>
        <w:t xml:space="preserve"> = 251 participants (61% women) also took part at the second measurement occasion (T2) that took place 53-59 weeks later. </w:t>
      </w:r>
      <w:ins w:id="184" w:author="Ricarda Steinmayr" w:date="2022-02-22T17:39:00Z">
        <w:r>
          <w:t xml:space="preserve">Students attended </w:t>
        </w:r>
      </w:ins>
      <w:ins w:id="185" w:author="Ricarda Steinmayr" w:date="2022-02-22T17:41:00Z">
        <w:r>
          <w:t xml:space="preserve">eleventh grade at </w:t>
        </w:r>
      </w:ins>
      <w:ins w:id="186" w:author="Ricarda Steinmayr" w:date="2022-02-22T17:39:00Z">
        <w:r>
          <w:t xml:space="preserve">two academic-track schools in </w:t>
        </w:r>
      </w:ins>
      <w:ins w:id="187" w:author="Ricarda Steinmayr" w:date="2022-02-22T17:40:00Z">
        <w:r w:rsidRPr="00E5266D">
          <w:t>Baden-Wuerttemberg</w:t>
        </w:r>
      </w:ins>
      <w:ins w:id="188" w:author="Ricarda Steinmayr" w:date="2022-02-22T17:53:00Z">
        <w:r w:rsidR="006F429A">
          <w:t xml:space="preserve"> at T1</w:t>
        </w:r>
      </w:ins>
      <w:ins w:id="189" w:author="Ricarda Steinmayr" w:date="2022-02-22T17:41:00Z">
        <w:r>
          <w:t xml:space="preserve">. </w:t>
        </w:r>
      </w:ins>
      <w:r>
        <w:t xml:space="preserve">Age range was 14-19 years (median = 17 years) at T1 and 15-20 years (median = 18 years) at T2. With the sample size accomplished at T2, we were able to detect correlations of </w:t>
      </w:r>
      <w:r>
        <w:rPr>
          <w:i/>
          <w:iCs/>
        </w:rPr>
        <w:t>r</w:t>
      </w:r>
      <w:r>
        <w:t xml:space="preserve"> </w:t>
      </w:r>
      <m:oMath>
        <m:r>
          <m:rPr>
            <m:sty m:val="p"/>
          </m:rPr>
          <w:rPr>
            <w:rFonts w:ascii="Cambria Math" w:hAnsi="Cambria Math"/>
          </w:rPr>
          <m:t>≥</m:t>
        </m:r>
      </m:oMath>
      <w:r>
        <w:t xml:space="preserve"> .18 at </w:t>
      </w:r>
      <m:oMath>
        <m:r>
          <w:rPr>
            <w:rFonts w:ascii="Cambria Math" w:hAnsi="Cambria Math"/>
          </w:rPr>
          <m:t>α</m:t>
        </m:r>
      </m:oMath>
      <w:r>
        <w:t xml:space="preserve"> = .05 (two-sided) and 1-</w:t>
      </w:r>
      <m:oMath>
        <m:r>
          <w:rPr>
            <w:rFonts w:ascii="Cambria Math" w:hAnsi="Cambria Math"/>
          </w:rPr>
          <m:t>β</m:t>
        </m:r>
      </m:oMath>
      <w:r>
        <w:t xml:space="preserve"> = .80. Yet, we tried to impute missing values to raise power (see below, </w:t>
      </w:r>
      <w:r>
        <w:rPr>
          <w:i/>
          <w:iCs/>
        </w:rPr>
        <w:t>Statistical analyses</w:t>
      </w:r>
      <w:r>
        <w:t>).</w:t>
      </w:r>
    </w:p>
    <w:p w14:paraId="4C627510" w14:textId="77777777" w:rsidR="00B3594C" w:rsidRDefault="00E5266D">
      <w:pPr>
        <w:pStyle w:val="berschrift2"/>
      </w:pPr>
      <w:bookmarkStart w:id="190" w:name="material"/>
      <w:bookmarkEnd w:id="183"/>
      <w:r>
        <w:t>Material</w:t>
      </w:r>
    </w:p>
    <w:p w14:paraId="7831B1BD" w14:textId="77777777" w:rsidR="00B3594C" w:rsidRDefault="00E5266D">
      <w:pPr>
        <w:pStyle w:val="FirstParagraph"/>
      </w:pPr>
      <w:r>
        <w:t>We used the following self-report measures to assess the measures of interest for the present study.</w:t>
      </w:r>
    </w:p>
    <w:p w14:paraId="257C9214" w14:textId="77777777" w:rsidR="00B3594C" w:rsidRDefault="00E5266D">
      <w:pPr>
        <w:pStyle w:val="Textkrper"/>
      </w:pPr>
      <w:r>
        <w:rPr>
          <w:i/>
          <w:iCs/>
        </w:rPr>
        <w:t>School Grades</w:t>
      </w:r>
      <w:r>
        <w:t xml:space="preserve"> in general, i.e., Grade Point Average (GPA), and grades in German, Math, Physics, and Chemistry </w:t>
      </w:r>
      <w:proofErr w:type="gramStart"/>
      <w:r>
        <w:t>were assessed</w:t>
      </w:r>
      <w:proofErr w:type="gramEnd"/>
      <w:r>
        <w:t xml:space="preserve"> via self-report. In Germany, school grades range from </w:t>
      </w:r>
      <w:proofErr w:type="gramStart"/>
      <w:r>
        <w:t>1</w:t>
      </w:r>
      <w:proofErr w:type="gramEnd"/>
      <w:r>
        <w:t xml:space="preserve"> (excellent) to 6 (insufficient). For better interpretability, we reversed this coding </w:t>
      </w:r>
      <w:proofErr w:type="gramStart"/>
      <w:r>
        <w:t xml:space="preserve">via </w:t>
      </w:r>
      <w:proofErr w:type="gramEnd"/>
      <m:oMath>
        <m:r>
          <w:rPr>
            <w:rFonts w:ascii="Cambria Math" w:hAnsi="Cambria Math"/>
          </w:rPr>
          <m:t>6</m:t>
        </m:r>
        <m:r>
          <m:rPr>
            <m:sty m:val="p"/>
          </m:rPr>
          <w:rPr>
            <w:rFonts w:ascii="Cambria Math" w:hAnsi="Cambria Math"/>
          </w:rPr>
          <m:t>-</m:t>
        </m:r>
        <m:r>
          <w:rPr>
            <w:rFonts w:ascii="Cambria Math" w:hAnsi="Cambria Math"/>
          </w:rPr>
          <m:t>grade</m:t>
        </m:r>
      </m:oMath>
      <w:r>
        <w:t>, so the values we used for statistical analyses ranged from 0 (insufficient) to 5 (excellent).</w:t>
      </w:r>
    </w:p>
    <w:p w14:paraId="36FCCAD4" w14:textId="77777777" w:rsidR="00B3594C" w:rsidRDefault="00E5266D">
      <w:pPr>
        <w:pStyle w:val="Textkrper"/>
      </w:pPr>
      <w:r>
        <w:rPr>
          <w:i/>
          <w:iCs/>
        </w:rPr>
        <w:t>Need for Cognition</w:t>
      </w:r>
      <w:r>
        <w:t xml:space="preserve"> (NFC) was assessed with the 16-item short version of the German NFC scale (Bless et al., 1994). Responses to each item (e.g., “Thinking is not my idea of fun”, recoded) were recorded on a four-point scale ranging from </w:t>
      </w:r>
      <w:proofErr w:type="gramStart"/>
      <w:r>
        <w:t>-3</w:t>
      </w:r>
      <w:proofErr w:type="gramEnd"/>
      <w:r>
        <w:t xml:space="preserve"> (completely disagree) to +3 (completely agree) and were summed to the total NFC score. The scale has a comparably high internal consistency, Cronbach’s </w:t>
      </w:r>
      <m:oMath>
        <m:r>
          <w:rPr>
            <w:rFonts w:ascii="Cambria Math" w:hAnsi="Cambria Math"/>
          </w:rPr>
          <m:t>α</m:t>
        </m:r>
      </m:oMath>
      <w:r>
        <w:t xml:space="preserve"> &gt; .80 (Bless et al., 1994; </w:t>
      </w:r>
      <w:proofErr w:type="spellStart"/>
      <w:r>
        <w:t>Fleischhauer</w:t>
      </w:r>
      <w:proofErr w:type="spellEnd"/>
      <w:r>
        <w:t xml:space="preserve">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 Strobel, &amp; Strobel, 2015).</w:t>
      </w:r>
    </w:p>
    <w:p w14:paraId="1AFDFE62" w14:textId="77777777" w:rsidR="00B3594C" w:rsidRDefault="00E5266D">
      <w:pPr>
        <w:pStyle w:val="Textkrper"/>
      </w:pPr>
      <w:r>
        <w:rPr>
          <w:i/>
          <w:iCs/>
        </w:rPr>
        <w:t xml:space="preserve">Hope for </w:t>
      </w:r>
      <w:proofErr w:type="spellStart"/>
      <w:r>
        <w:rPr>
          <w:i/>
          <w:iCs/>
        </w:rPr>
        <w:t>Successs</w:t>
      </w:r>
      <w:proofErr w:type="spellEnd"/>
      <w:r>
        <w:t xml:space="preserve"> and </w:t>
      </w:r>
      <w:r>
        <w:rPr>
          <w:i/>
          <w:iCs/>
        </w:rPr>
        <w:t>Fear of Failure</w:t>
      </w:r>
      <w:r>
        <w:t xml:space="preserve"> were assessed using the Achievement Motive Scales (</w:t>
      </w:r>
      <w:commentRangeStart w:id="191"/>
      <w:proofErr w:type="spellStart"/>
      <w:r>
        <w:t>Gjesme</w:t>
      </w:r>
      <w:proofErr w:type="spellEnd"/>
      <w:r>
        <w:t xml:space="preserve"> &amp; </w:t>
      </w:r>
      <w:proofErr w:type="spellStart"/>
      <w:r>
        <w:t>Nygard</w:t>
      </w:r>
      <w:proofErr w:type="spellEnd"/>
      <w:r>
        <w:t xml:space="preserve">, 2006; German version: </w:t>
      </w:r>
      <w:proofErr w:type="spellStart"/>
      <w:r>
        <w:t>Göttert</w:t>
      </w:r>
      <w:proofErr w:type="spellEnd"/>
      <w:r>
        <w:t xml:space="preserve"> &amp; </w:t>
      </w:r>
      <w:proofErr w:type="spellStart"/>
      <w:r>
        <w:t>Kuhl</w:t>
      </w:r>
      <w:proofErr w:type="spellEnd"/>
      <w:r>
        <w:t>, 1980</w:t>
      </w:r>
      <w:commentRangeEnd w:id="191"/>
      <w:r w:rsidR="00A44D9B">
        <w:rPr>
          <w:rStyle w:val="Kommentarzeichen"/>
        </w:rPr>
        <w:commentReference w:id="191"/>
      </w:r>
      <w:r>
        <w:t xml:space="preserve">). For the present study, we used a short form measuring each construct with seven items. All items were answered on a </w:t>
      </w:r>
      <w:r>
        <w:lastRenderedPageBreak/>
        <w:t xml:space="preserve">four-point scale ranging from </w:t>
      </w:r>
      <w:proofErr w:type="gramStart"/>
      <w:r>
        <w:t>1</w:t>
      </w:r>
      <w:proofErr w:type="gramEnd"/>
      <w:r>
        <w:t xml:space="preserve"> (does not apply at all) to 4 (fully applies). Example items for the two scales are “Difficult problems appeal to me” and “Matters that are slightly difficult disconcert me”. Both scales exhibit high internal consistencies,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1D14C780" w14:textId="77777777" w:rsidR="00B3594C" w:rsidRDefault="00E5266D">
      <w:pPr>
        <w:pStyle w:val="Textkrper"/>
      </w:pPr>
      <w:r>
        <w:t xml:space="preserve">The </w:t>
      </w:r>
      <w:r>
        <w:rPr>
          <w:i/>
          <w:iCs/>
        </w:rPr>
        <w:t>Ability Self-Concept</w:t>
      </w:r>
      <w:r>
        <w:t xml:space="preserve"> in school in general and in the four subjects German, Math, Physics, and Chemistry were assessed with four items per domain using the Scales for the Assessment of Academic Self-Concept (</w:t>
      </w:r>
      <w:proofErr w:type="spellStart"/>
      <w:r>
        <w:t>Schöne</w:t>
      </w:r>
      <w:proofErr w:type="spellEnd"/>
      <w:r>
        <w:t xml:space="preserve">, </w:t>
      </w:r>
      <w:proofErr w:type="spellStart"/>
      <w:r>
        <w:t>Dickhäuser</w:t>
      </w:r>
      <w:proofErr w:type="spellEnd"/>
      <w:r>
        <w:t xml:space="preserve">, </w:t>
      </w:r>
      <w:proofErr w:type="spellStart"/>
      <w:r>
        <w:t>Spinath</w:t>
      </w:r>
      <w:proofErr w:type="spellEnd"/>
      <w:r>
        <w:t xml:space="preserve">, &amp; </w:t>
      </w:r>
      <w:proofErr w:type="spellStart"/>
      <w:r>
        <w:t>Stiensmeier-Pelster</w:t>
      </w:r>
      <w:proofErr w:type="spellEnd"/>
      <w:r>
        <w:t xml:space="preserve">, 2002) (example item: “I can do well in … (school, Math, German, Physics, Chemistry).”). Items were answered on a 5-point scale ranging from </w:t>
      </w:r>
      <w:proofErr w:type="gramStart"/>
      <w:r>
        <w:t>1</w:t>
      </w:r>
      <w:proofErr w:type="gramEnd"/>
      <w:r>
        <w:t xml:space="preserve"> (…) to 5 (…). The scales’ internal consistency, </w:t>
      </w:r>
      <w:proofErr w:type="gramStart"/>
      <w:r>
        <w:t xml:space="preserve">Cronbach’s </w:t>
      </w:r>
      <w:proofErr w:type="gramEnd"/>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p>
    <w:p w14:paraId="4136416E" w14:textId="77777777" w:rsidR="00B3594C" w:rsidRDefault="00E5266D">
      <w:pPr>
        <w:pStyle w:val="Textkrper"/>
      </w:pPr>
      <w:r>
        <w:rPr>
          <w:i/>
          <w:iCs/>
        </w:rPr>
        <w:t>Interest</w:t>
      </w:r>
      <w:r>
        <w:t xml:space="preserve"> in school in general and in the above four subjects were measured using Interest subscales of the Scales for the Assessment of Subjective Values in School (</w:t>
      </w:r>
      <w:proofErr w:type="spellStart"/>
      <w:r>
        <w:t>Steinmayr</w:t>
      </w:r>
      <w:proofErr w:type="spellEnd"/>
      <w:r>
        <w:t xml:space="preserve"> &amp; </w:t>
      </w:r>
      <w:proofErr w:type="spellStart"/>
      <w:r>
        <w:t>Spinath</w:t>
      </w:r>
      <w:proofErr w:type="spellEnd"/>
      <w:r>
        <w:t xml:space="preserve">, 2010). Answers to three items per domain (example item: “How much do you like … (school, Math, German, Physics, </w:t>
      </w:r>
      <w:proofErr w:type="gramStart"/>
      <w:r>
        <w:t>Chemistry</w:t>
      </w:r>
      <w:proofErr w:type="gramEnd"/>
      <w:r>
        <w:t xml:space="preserve">).”) were recorded on a 5-point scale ranging from 1 (…) to 5 (…). The scales have high internal consistency, </w:t>
      </w:r>
      <w:proofErr w:type="gramStart"/>
      <w:r>
        <w:t xml:space="preserve">Cronbach’s </w:t>
      </w:r>
      <w:proofErr w:type="gramEnd"/>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Spinath, 2010).</w:t>
      </w:r>
    </w:p>
    <w:p w14:paraId="5979012F" w14:textId="77777777" w:rsidR="00B3594C" w:rsidRDefault="00E5266D">
      <w:pPr>
        <w:pStyle w:val="berschrift2"/>
      </w:pPr>
      <w:bookmarkStart w:id="192" w:name="procedure"/>
      <w:bookmarkEnd w:id="190"/>
      <w:r>
        <w:t>Procedure</w:t>
      </w:r>
    </w:p>
    <w:p w14:paraId="122F5B51" w14:textId="3C9A5D53" w:rsidR="00B3594C" w:rsidRDefault="00E5266D">
      <w:pPr>
        <w:pStyle w:val="FirstParagraph"/>
      </w:pPr>
      <w:del w:id="193" w:author="Ricarda Steinmayr" w:date="2022-02-22T17:48:00Z">
        <w:r w:rsidDel="00E5266D">
          <w:delText>…</w:delText>
        </w:r>
      </w:del>
      <w:ins w:id="194" w:author="Ricarda Steinmayr" w:date="2022-02-22T17:48:00Z">
        <w:r w:rsidRPr="00E5266D">
          <w:t xml:space="preserve">Testing took place </w:t>
        </w:r>
        <w:r>
          <w:t>during a regular school day</w:t>
        </w:r>
        <w:r w:rsidRPr="00E5266D">
          <w:t xml:space="preserve"> between </w:t>
        </w:r>
        <w:r>
          <w:t>March</w:t>
        </w:r>
        <w:r w:rsidRPr="00E5266D">
          <w:t xml:space="preserve"> 200</w:t>
        </w:r>
        <w:r>
          <w:t>8</w:t>
        </w:r>
        <w:r w:rsidRPr="00E5266D">
          <w:t xml:space="preserve"> and 200</w:t>
        </w:r>
        <w:r>
          <w:t>9</w:t>
        </w:r>
        <w:r w:rsidRPr="00E5266D">
          <w:t xml:space="preserve">. Tests </w:t>
        </w:r>
        <w:proofErr w:type="gramStart"/>
        <w:r w:rsidRPr="00E5266D">
          <w:t>were administered</w:t>
        </w:r>
        <w:proofErr w:type="gramEnd"/>
        <w:r w:rsidRPr="00E5266D">
          <w:t xml:space="preserve"> at school</w:t>
        </w:r>
      </w:ins>
      <w:ins w:id="195" w:author="Ricarda Steinmayr" w:date="2022-02-22T17:49:00Z">
        <w:r>
          <w:t xml:space="preserve"> during a regular class</w:t>
        </w:r>
      </w:ins>
      <w:ins w:id="196" w:author="Ricarda Steinmayr" w:date="2022-02-22T17:50:00Z">
        <w:r w:rsidR="006F429A">
          <w:t>, which was scheduled for our study</w:t>
        </w:r>
      </w:ins>
      <w:ins w:id="197" w:author="Ricarda Steinmayr" w:date="2022-02-22T17:48:00Z">
        <w:r w:rsidRPr="00E5266D">
          <w:t>.</w:t>
        </w:r>
      </w:ins>
      <w:ins w:id="198" w:author="Ricarda Steinmayr" w:date="2022-02-22T17:49:00Z">
        <w:r>
          <w:t xml:space="preserve"> Parents of </w:t>
        </w:r>
        <w:proofErr w:type="spellStart"/>
        <w:r>
          <w:t>underaged</w:t>
        </w:r>
        <w:proofErr w:type="spellEnd"/>
        <w:r>
          <w:t xml:space="preserve"> students (age &lt; 18) provided informed consent.</w:t>
        </w:r>
      </w:ins>
      <w:ins w:id="199" w:author="Ricarda Steinmayr" w:date="2022-02-22T17:48:00Z">
        <w:r w:rsidR="006F429A">
          <w:t xml:space="preserve"> As the school actively supported the </w:t>
        </w:r>
        <w:proofErr w:type="gramStart"/>
        <w:r w:rsidR="006F429A">
          <w:t>study</w:t>
        </w:r>
        <w:proofErr w:type="gramEnd"/>
        <w:r w:rsidR="006F429A">
          <w:t xml:space="preserve"> participation rate was very high (96%). </w:t>
        </w:r>
      </w:ins>
      <w:ins w:id="200" w:author="Ricarda Steinmayr" w:date="2022-02-22T17:51:00Z">
        <w:r w:rsidR="006F429A">
          <w:t xml:space="preserve">However, some students could not participate at measurement point </w:t>
        </w:r>
        <w:proofErr w:type="gramStart"/>
        <w:r w:rsidR="006F429A">
          <w:t>1</w:t>
        </w:r>
        <w:proofErr w:type="gramEnd"/>
        <w:r w:rsidR="006F429A">
          <w:t xml:space="preserve"> or 2 due to illness</w:t>
        </w:r>
      </w:ins>
      <w:ins w:id="201" w:author="Ricarda Steinmayr" w:date="2022-02-22T17:54:00Z">
        <w:r w:rsidR="006F429A">
          <w:t xml:space="preserve"> or other reasons</w:t>
        </w:r>
      </w:ins>
      <w:ins w:id="202" w:author="Ricarda Steinmayr" w:date="2022-02-22T17:53:00Z">
        <w:r w:rsidR="006F429A">
          <w:t xml:space="preserve"> (T1: </w:t>
        </w:r>
        <w:r w:rsidR="006F429A" w:rsidRPr="00FB0EDC">
          <w:rPr>
            <w:i/>
            <w:rPrChange w:id="203" w:author="Ricarda Steinmayr" w:date="2022-02-22T17:55:00Z">
              <w:rPr/>
            </w:rPrChange>
          </w:rPr>
          <w:t>n</w:t>
        </w:r>
        <w:r w:rsidR="006F429A">
          <w:t xml:space="preserve"> = 18; T2: </w:t>
        </w:r>
        <w:r w:rsidR="006F429A" w:rsidRPr="00FB0EDC">
          <w:rPr>
            <w:i/>
            <w:rPrChange w:id="204" w:author="Ricarda Steinmayr" w:date="2022-02-22T17:55:00Z">
              <w:rPr/>
            </w:rPrChange>
          </w:rPr>
          <w:t>n</w:t>
        </w:r>
        <w:r w:rsidR="006F429A">
          <w:t xml:space="preserve"> = </w:t>
        </w:r>
      </w:ins>
      <w:ins w:id="205" w:author="Ricarda Steinmayr" w:date="2022-02-22T17:54:00Z">
        <w:r w:rsidR="006F429A">
          <w:t>26)</w:t>
        </w:r>
      </w:ins>
      <w:ins w:id="206" w:author="Ricarda Steinmayr" w:date="2022-02-22T17:51:00Z">
        <w:r w:rsidR="006F429A">
          <w:t xml:space="preserve">. </w:t>
        </w:r>
      </w:ins>
      <w:ins w:id="207" w:author="Ricarda Steinmayr" w:date="2022-02-22T17:48:00Z">
        <w:r w:rsidRPr="00E5266D">
          <w:t xml:space="preserve">Students </w:t>
        </w:r>
        <w:proofErr w:type="gramStart"/>
        <w:r w:rsidRPr="00E5266D">
          <w:t xml:space="preserve">were </w:t>
        </w:r>
        <w:r w:rsidRPr="00E5266D">
          <w:lastRenderedPageBreak/>
          <w:t>separated into groups of about 20 and tested by trained research assistants</w:t>
        </w:r>
        <w:proofErr w:type="gramEnd"/>
        <w:r w:rsidRPr="00E5266D">
          <w:t xml:space="preserve">. The test sessions lasted approximately </w:t>
        </w:r>
      </w:ins>
      <w:ins w:id="208" w:author="Ricarda Steinmayr" w:date="2022-02-22T17:54:00Z">
        <w:r w:rsidR="006F429A">
          <w:t>45 minutes</w:t>
        </w:r>
      </w:ins>
      <w:ins w:id="209" w:author="Ricarda Steinmayr" w:date="2022-02-22T17:48:00Z">
        <w:r w:rsidRPr="00E5266D">
          <w:t xml:space="preserve">. </w:t>
        </w:r>
      </w:ins>
    </w:p>
    <w:p w14:paraId="3DCEF3D7" w14:textId="77777777" w:rsidR="00B3594C" w:rsidRDefault="00E5266D">
      <w:pPr>
        <w:pStyle w:val="berschrift2"/>
      </w:pPr>
      <w:bookmarkStart w:id="210" w:name="statistical-analysis"/>
      <w:bookmarkEnd w:id="192"/>
      <w:r>
        <w:t>Statistical analysis</w:t>
      </w:r>
    </w:p>
    <w:p w14:paraId="476D4889" w14:textId="77777777" w:rsidR="00B3594C" w:rsidRDefault="00E5266D">
      <w:pPr>
        <w:pStyle w:val="FirstParagraph"/>
      </w:pPr>
      <w:r>
        <w:t xml:space="preserve">We used </w:t>
      </w:r>
      <w:commentRangeStart w:id="211"/>
      <w:proofErr w:type="spellStart"/>
      <w:r>
        <w:rPr>
          <w:i/>
          <w:iCs/>
        </w:rPr>
        <w:t>RStudio</w:t>
      </w:r>
      <w:commentRangeEnd w:id="211"/>
      <w:proofErr w:type="spellEnd"/>
      <w:r w:rsidR="00F73FB6">
        <w:rPr>
          <w:rStyle w:val="Kommentarzeichen"/>
        </w:rPr>
        <w:commentReference w:id="211"/>
      </w:r>
      <w:r>
        <w:t xml:space="preserve"> (Version 2021.9.0.351, </w:t>
      </w:r>
      <w:proofErr w:type="spellStart"/>
      <w:r>
        <w:t>RStudio</w:t>
      </w:r>
      <w:proofErr w:type="spellEnd"/>
      <w:r>
        <w:t xml:space="preserve"> Team, 2016) with R (Version 4.1.1; R Core Team, 2018) and the R-packages </w:t>
      </w:r>
      <w:proofErr w:type="spellStart"/>
      <w:r>
        <w:rPr>
          <w:i/>
          <w:iCs/>
        </w:rPr>
        <w:t>lavaan</w:t>
      </w:r>
      <w:proofErr w:type="spellEnd"/>
      <w:r>
        <w:t xml:space="preserve"> (Version 0.6.10; </w:t>
      </w:r>
      <w:proofErr w:type="spellStart"/>
      <w:r>
        <w:t>Rosseel</w:t>
      </w:r>
      <w:proofErr w:type="spellEnd"/>
      <w:r>
        <w:t xml:space="preserve">, 2012), </w:t>
      </w:r>
      <w:proofErr w:type="spellStart"/>
      <w:r>
        <w:rPr>
          <w:i/>
          <w:iCs/>
        </w:rPr>
        <w:t>naniar</w:t>
      </w:r>
      <w:proofErr w:type="spellEnd"/>
      <w:r>
        <w:t xml:space="preserve"> (Version 0.6.1; Tierney, Cook, </w:t>
      </w:r>
      <w:proofErr w:type="spellStart"/>
      <w:r>
        <w:t>McBain</w:t>
      </w:r>
      <w:proofErr w:type="spellEnd"/>
      <w:r>
        <w:t xml:space="preserve">, &amp; Fay, 2021), </w:t>
      </w:r>
      <w:r>
        <w:rPr>
          <w:i/>
          <w:iCs/>
        </w:rPr>
        <w:t>psych</w:t>
      </w:r>
      <w:r>
        <w:t xml:space="preserve"> (Version 2.1.9; </w:t>
      </w:r>
      <w:proofErr w:type="spellStart"/>
      <w:r>
        <w:t>Revelle</w:t>
      </w:r>
      <w:proofErr w:type="spellEnd"/>
      <w:r>
        <w:t xml:space="preserve">, 2018), and </w:t>
      </w:r>
      <w:proofErr w:type="spellStart"/>
      <w:r>
        <w:rPr>
          <w:i/>
          <w:iCs/>
        </w:rPr>
        <w:t>pwr</w:t>
      </w:r>
      <w:proofErr w:type="spellEnd"/>
      <w:r>
        <w:t xml:space="preserve"> (Version 1.3.0; </w:t>
      </w:r>
      <w:proofErr w:type="spellStart"/>
      <w:r>
        <w:t>Champely</w:t>
      </w:r>
      <w:proofErr w:type="spellEnd"/>
      <w:r>
        <w:t xml:space="preserve">, 2018). This manuscript was created using </w:t>
      </w:r>
      <w:proofErr w:type="spellStart"/>
      <w:r>
        <w:t>RMarkdown</w:t>
      </w:r>
      <w:proofErr w:type="spellEnd"/>
      <w:r>
        <w:t xml:space="preserve"> with the packages </w:t>
      </w:r>
      <w:proofErr w:type="spellStart"/>
      <w:r>
        <w:rPr>
          <w:i/>
          <w:iCs/>
        </w:rPr>
        <w:t>papaja</w:t>
      </w:r>
      <w:proofErr w:type="spellEnd"/>
      <w:r>
        <w:t xml:space="preserve"> (Version 0.1.0.9997, </w:t>
      </w:r>
      <w:proofErr w:type="spellStart"/>
      <w:r>
        <w:t>Aust</w:t>
      </w:r>
      <w:proofErr w:type="spellEnd"/>
      <w:r>
        <w:t xml:space="preserve"> &amp; Barth, 2018), </w:t>
      </w:r>
      <w:proofErr w:type="spellStart"/>
      <w:r>
        <w:rPr>
          <w:i/>
          <w:iCs/>
        </w:rPr>
        <w:t>knitr</w:t>
      </w:r>
      <w:proofErr w:type="spellEnd"/>
      <w:r>
        <w:t xml:space="preserve"> (Version 1.37, </w:t>
      </w:r>
      <w:proofErr w:type="spellStart"/>
      <w:r>
        <w:t>Xie</w:t>
      </w:r>
      <w:proofErr w:type="spellEnd"/>
      <w:r>
        <w:t xml:space="preserve">, 2015), and </w:t>
      </w:r>
      <w:r>
        <w:rPr>
          <w:i/>
          <w:iCs/>
        </w:rPr>
        <w:t>shape</w:t>
      </w:r>
      <w:r>
        <w:t xml:space="preserve"> (Version 1.4.6, </w:t>
      </w:r>
      <w:proofErr w:type="spellStart"/>
      <w:r>
        <w:t>Soetaert</w:t>
      </w:r>
      <w:proofErr w:type="spellEnd"/>
      <w:r>
        <w:t xml:space="preserve">, 2018). Additionally, the packages </w:t>
      </w:r>
      <w:proofErr w:type="spellStart"/>
      <w:r>
        <w:rPr>
          <w:i/>
          <w:iCs/>
        </w:rPr>
        <w:t>renv</w:t>
      </w:r>
      <w:proofErr w:type="spellEnd"/>
      <w:r>
        <w:t xml:space="preserve"> (Version 0.14.0, </w:t>
      </w:r>
      <w:proofErr w:type="spellStart"/>
      <w:r>
        <w:t>Ushey</w:t>
      </w:r>
      <w:proofErr w:type="spellEnd"/>
      <w:r>
        <w:t xml:space="preserve">, 2021) and </w:t>
      </w:r>
      <w:r>
        <w:rPr>
          <w:i/>
          <w:iCs/>
        </w:rPr>
        <w:t>here</w:t>
      </w:r>
      <w:r>
        <w:t xml:space="preserve"> (Version 1.0.1, Müller, 2020) were employed to enhance the reproducibility of the present project (see </w:t>
      </w:r>
      <w:hyperlink r:id="rId11">
        <w:r>
          <w:rPr>
            <w:rStyle w:val="Hyperlink"/>
          </w:rPr>
          <w:t>https://github.com/alex-strobel/NFC-Grades</w:t>
        </w:r>
      </w:hyperlink>
      <w:r>
        <w:t>).</w:t>
      </w:r>
    </w:p>
    <w:p w14:paraId="468489E8" w14:textId="77777777" w:rsidR="00B3594C" w:rsidRDefault="00E5266D">
      <w:pPr>
        <w:pStyle w:val="Textkrper"/>
      </w:pPr>
      <w:r>
        <w:t>First the variables were separated into four sets, each containing the T1 and T2 measurements of the variables Hope for Success (</w:t>
      </w:r>
      <w:proofErr w:type="spellStart"/>
      <w:r>
        <w:t>HfS</w:t>
      </w:r>
      <w:proofErr w:type="spellEnd"/>
      <w:r>
        <w:t>), Fear of Failure (</w:t>
      </w:r>
      <w:proofErr w:type="spellStart"/>
      <w:r>
        <w:t>FoF</w:t>
      </w:r>
      <w:proofErr w:type="spellEnd"/>
      <w: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w:t>
      </w:r>
      <w:proofErr w:type="gramStart"/>
      <w:r>
        <w:t xml:space="preserve">Cronbach’s </w:t>
      </w:r>
      <w:proofErr w:type="gramEnd"/>
      <m:oMath>
        <m:r>
          <w:rPr>
            <w:rFonts w:ascii="Cambria Math" w:hAnsi="Cambria Math"/>
          </w:rPr>
          <m:t>α</m:t>
        </m:r>
      </m:oMath>
      <w:r>
        <w:t>), and possible deviation from univariate and multivariate normality. Almost all relevant variables deviated from un</w:t>
      </w:r>
      <w:proofErr w:type="spellStart"/>
      <w:r>
        <w:t>ivariate</w:t>
      </w:r>
      <w:proofErr w:type="spellEnd"/>
      <w:r>
        <w:t xml:space="preserve"> normality as determined using Shapiro-Wilks tests with a threshold of </w:t>
      </w:r>
      <m:oMath>
        <m:r>
          <w:rPr>
            <w:rFonts w:ascii="Cambria Math" w:hAnsi="Cambria Math"/>
          </w:rPr>
          <m:t>α</m:t>
        </m:r>
      </m:oMath>
      <w:r>
        <w:t xml:space="preserve"> = .20, all </w:t>
      </w:r>
      <m:oMath>
        <m:r>
          <w:rPr>
            <w:rFonts w:ascii="Cambria Math" w:hAnsi="Cambria Math"/>
          </w:rPr>
          <m:t>p</m:t>
        </m:r>
        <m:r>
          <m:rPr>
            <m:sty m:val="p"/>
          </m:rPr>
          <w:rPr>
            <w:rFonts w:ascii="Cambria Math" w:hAnsi="Cambria Math"/>
          </w:rPr>
          <m:t>≤</m:t>
        </m:r>
      </m:oMath>
      <w:r>
        <w:t xml:space="preserve"> .089 except for NFC at T2, </w:t>
      </w:r>
      <w:r>
        <w:rPr>
          <w:i/>
          <w:iCs/>
        </w:rPr>
        <w:t>p</w:t>
      </w:r>
      <w:r>
        <w:t xml:space="preserve"> = .461. </w:t>
      </w:r>
      <w:proofErr w:type="gramStart"/>
      <w:r>
        <w:t>Also</w:t>
      </w:r>
      <w:proofErr w:type="gramEnd"/>
      <w:r>
        <w:t xml:space="preserve">, there was deviation from multivariate normality as determined using </w:t>
      </w:r>
      <w:proofErr w:type="spellStart"/>
      <w:r>
        <w:t>Mardia</w:t>
      </w:r>
      <w:proofErr w:type="spellEnd"/>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more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regression analyses and latent change score modeling.</w:t>
      </w:r>
    </w:p>
    <w:p w14:paraId="65AB76D3" w14:textId="240E9D17" w:rsidR="00B3594C" w:rsidRDefault="00E5266D">
      <w:pPr>
        <w:pStyle w:val="Textkrper"/>
      </w:pPr>
      <w:r>
        <w:lastRenderedPageBreak/>
        <w:t xml:space="preserve">Possible differences between the measurement occasions T1 and T2 </w:t>
      </w:r>
      <w:proofErr w:type="gramStart"/>
      <w:r>
        <w:t>were descriptively assessed</w:t>
      </w:r>
      <w:proofErr w:type="gramEnd"/>
      <w:r>
        <w:t xml:space="preserve"> via boxplots, with overlapping notches—that can roughly be interpreted as 95% confidence intervals of a given median—pointing to noteworthy differences. Otherwise</w:t>
      </w:r>
      <w:ins w:id="212" w:author="Preckel, Franzis, Univ.-Prof. Dr." w:date="2022-03-02T10:10:00Z">
        <w:r w:rsidR="008D1F52">
          <w:t>,</w:t>
        </w:r>
      </w:ins>
      <w:r>
        <w:t xml:space="preserve"> differences between time points </w:t>
      </w:r>
      <w:proofErr w:type="gramStart"/>
      <w:r>
        <w:t>were not considered</w:t>
      </w:r>
      <w:proofErr w:type="gramEnd"/>
      <w:r>
        <w:t xml:space="preserve"> further given the scope of the present report. Correlation analyses </w:t>
      </w:r>
      <w:proofErr w:type="gramStart"/>
      <w:r>
        <w:t>were performed</w:t>
      </w:r>
      <w:proofErr w:type="gramEnd"/>
      <w:r>
        <w:t xml:space="preserve"> separately for the five sets of data (see Table 1 and Supplementary Tables S1 to S4). Where appropriate, evaluation of statistical significance </w:t>
      </w:r>
      <w:proofErr w:type="gramStart"/>
      <w:r>
        <w:t>was based</w:t>
      </w:r>
      <w:proofErr w:type="gramEnd"/>
      <w:r>
        <w:t xml:space="preserve"> on 95% confidence intervals (CI) that did not include zero. Evaluation of effect sizes of correlations was based on the empirically derived guidelines for personality and social psychology research provided by </w:t>
      </w:r>
      <w:proofErr w:type="spellStart"/>
      <w:r>
        <w:t>Gignac</w:t>
      </w:r>
      <w:proofErr w:type="spellEnd"/>
      <w:r>
        <w:t xml:space="preserve"> and </w:t>
      </w:r>
      <w:proofErr w:type="spellStart"/>
      <w:r>
        <w:t>Szodorai</w:t>
      </w:r>
      <w:proofErr w:type="spellEnd"/>
      <w:r>
        <w:t xml:space="preserve">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.20 </w:t>
      </w:r>
      <m:oMath>
        <m:r>
          <m:rPr>
            <m:sty m:val="p"/>
          </m:rPr>
          <w:rPr>
            <w:rFonts w:ascii="Cambria Math" w:hAnsi="Cambria Math"/>
          </w:rPr>
          <m:t>≤</m:t>
        </m:r>
        <m:r>
          <w:rPr>
            <w:rFonts w:ascii="Cambria Math" w:hAnsi="Cambria Math"/>
          </w:rPr>
          <m:t>r</m:t>
        </m:r>
        <m:r>
          <m:rPr>
            <m:sty m:val="p"/>
          </m:rPr>
          <w:rPr>
            <w:rFonts w:ascii="Cambria Math" w:hAnsi="Cambria Math"/>
          </w:rPr>
          <m:t>≤</m:t>
        </m:r>
      </m:oMath>
      <w:r>
        <w:t xml:space="preserve"> .30,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7DFA6BEB" w14:textId="72E2E085" w:rsidR="00B3594C" w:rsidRDefault="00E5266D">
      <w:pPr>
        <w:pStyle w:val="Textkrper"/>
      </w:pPr>
      <w:r>
        <w:t xml:space="preserve">To examine which variables measured at T1 would be significant predictors of school grades at </w:t>
      </w:r>
      <w:proofErr w:type="gramStart"/>
      <w:r>
        <w:t>T2,</w:t>
      </w:r>
      <w:proofErr w:type="gramEnd"/>
      <w:r>
        <w:t xml:space="preserve"> we ran five regression analyses with the GPA and the four subject-specific grades as criterion</w:t>
      </w:r>
      <w:ins w:id="213" w:author="Preckel, Franzis, Univ.-Prof. Dr." w:date="2022-03-02T10:11:00Z">
        <w:r w:rsidR="008D1F52">
          <w:t>. We than</w:t>
        </w:r>
      </w:ins>
      <w:del w:id="214" w:author="Preckel, Franzis, Univ.-Prof. Dr." w:date="2022-03-02T10:11:00Z">
        <w:r w:rsidDel="008D1F52">
          <w:delText xml:space="preserve"> and</w:delText>
        </w:r>
      </w:del>
      <w:r>
        <w:t xml:space="preserve"> used the results of the first regression analysis (with the domain-general Ability Self-Concept, Interest in School, Hope for Success and Fear of failure, and NFC measured at T1 as predictors and GPA at T2 as criterion) to select the variables for latent change score modeling. Significant predictors in this model </w:t>
      </w:r>
      <w:proofErr w:type="gramStart"/>
      <w:r>
        <w:t>were used</w:t>
      </w:r>
      <w:proofErr w:type="gramEnd"/>
      <w:r>
        <w:t xml:space="preserve"> for all latent change score models even if</w:t>
      </w:r>
      <w:ins w:id="215" w:author="Preckel, Franzis, Univ.-Prof. Dr." w:date="2022-03-02T10:11:00Z">
        <w:r w:rsidR="008D1F52">
          <w:t>,</w:t>
        </w:r>
      </w:ins>
      <w:r>
        <w:t xml:space="preserve"> for certain subjects, the predictors were not significant in the respective regression models. Regression models were fitted via </w:t>
      </w:r>
      <w:proofErr w:type="spellStart"/>
      <w:r>
        <w:rPr>
          <w:i/>
          <w:iCs/>
        </w:rPr>
        <w:t>lavaan</w:t>
      </w:r>
      <w:proofErr w:type="spellEnd"/>
      <w:r>
        <w:t xml:space="preserve">, using MLR as estimation technique and—because missing data were missing completely at random (MCAR), all </w:t>
      </w:r>
      <m:oMath>
        <m:r>
          <w:rPr>
            <w:rFonts w:ascii="Cambria Math" w:hAnsi="Cambria Math"/>
          </w:rPr>
          <m:t>p</m:t>
        </m:r>
        <m:r>
          <m:rPr>
            <m:sty m:val="p"/>
          </m:rPr>
          <w:rPr>
            <w:rFonts w:ascii="Cambria Math" w:hAnsi="Cambria Math"/>
          </w:rPr>
          <m:t>≥</m:t>
        </m:r>
      </m:oMath>
      <w:r>
        <w:t xml:space="preserve"> .169—the Full-Information Maximum Likelihood (FIML) approach to impute missing v</w:t>
      </w:r>
      <w:proofErr w:type="spellStart"/>
      <w:r>
        <w:t>alues</w:t>
      </w:r>
      <w:proofErr w:type="spellEnd"/>
      <w:r>
        <w:t xml:space="preserve">. Due to missing patterns, this resulted in an effective sample size of </w:t>
      </w:r>
      <m:oMath>
        <m:r>
          <w:rPr>
            <w:rFonts w:ascii="Cambria Math" w:hAnsi="Cambria Math"/>
          </w:rPr>
          <m:t>N</m:t>
        </m:r>
      </m:oMath>
      <w:r>
        <w:t xml:space="preserve"> = 271-276. </w:t>
      </w:r>
      <w:proofErr w:type="gramStart"/>
      <w:r>
        <w:t>To assess whether a model that included NFC was superior to a model that included established predictors of academic achievement</w:t>
      </w:r>
      <w:del w:id="216" w:author="Preckel, Franzis, Univ.-Prof. Dr." w:date="2022-03-02T10:12:00Z">
        <w:r w:rsidDel="008D1F52">
          <w:delText>,</w:delText>
        </w:r>
      </w:del>
      <w:r>
        <w:t xml:space="preserve"> we (1) evaluated the fit of the res</w:t>
      </w:r>
      <w:proofErr w:type="spellStart"/>
      <w:r>
        <w:t>pective</w:t>
      </w:r>
      <w:proofErr w:type="spellEnd"/>
      <w:r>
        <w:t xml:space="preserve"> models based on the recommendations by Hu and </w:t>
      </w:r>
      <w:proofErr w:type="spellStart"/>
      <w:r>
        <w:t>Bentler</w:t>
      </w:r>
      <w:proofErr w:type="spellEnd"/>
      <w:r>
        <w:t xml:space="preserve"> (1999), with values of CFI </w:t>
      </w:r>
      <m:oMath>
        <m:r>
          <m:rPr>
            <m:sty m:val="p"/>
          </m:rPr>
          <w:rPr>
            <w:rFonts w:ascii="Cambria Math" w:hAnsi="Cambria Math"/>
          </w:rPr>
          <m:t>≥</m:t>
        </m:r>
      </m:oMath>
      <w:r>
        <w:t xml:space="preserve"> .95, RMSEA </w:t>
      </w:r>
      <m:oMath>
        <m:r>
          <m:rPr>
            <m:sty m:val="p"/>
          </m:rPr>
          <w:rPr>
            <w:rFonts w:ascii="Cambria Math" w:hAnsi="Cambria Math"/>
          </w:rPr>
          <m:t>≤</m:t>
        </m:r>
      </m:oMath>
      <w:r>
        <w:t xml:space="preserve"> .06, and SRMR </w:t>
      </w:r>
      <m:oMath>
        <m:r>
          <m:rPr>
            <m:sty m:val="p"/>
          </m:rPr>
          <w:rPr>
            <w:rFonts w:ascii="Cambria Math" w:hAnsi="Cambria Math"/>
          </w:rPr>
          <m:t>≤</m:t>
        </m:r>
      </m:oMath>
      <w:r>
        <w:t xml:space="preserve"> 0.08 indicating </w:t>
      </w:r>
      <w:r>
        <w:lastRenderedPageBreak/>
        <w:t xml:space="preserve">good model fit, and (2)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-difference tests between the former and the latter model (and all other variables’ loadings fixed to zero).</w:t>
      </w:r>
      <w:proofErr w:type="gramEnd"/>
    </w:p>
    <w:p w14:paraId="0B0B0C76" w14:textId="3E4F4A88" w:rsidR="00B3594C" w:rsidRDefault="00E5266D">
      <w:pPr>
        <w:pStyle w:val="Textkrper"/>
      </w:pPr>
      <w:r>
        <w:t xml:space="preserve">In the final step, latent change score modeling </w:t>
      </w:r>
      <w:proofErr w:type="gramStart"/>
      <w:r>
        <w:t>was applied</w:t>
      </w:r>
      <w:proofErr w:type="gramEnd"/>
      <w:r>
        <w:t xml:space="preserve">. </w:t>
      </w:r>
      <w:proofErr w:type="gramStart"/>
      <w:r>
        <w:t xml:space="preserve">In this approach (see </w:t>
      </w:r>
      <w:proofErr w:type="spellStart"/>
      <w:r>
        <w:t>Kievit</w:t>
      </w:r>
      <w:proofErr w:type="spellEnd"/>
      <w:r>
        <w:t xml:space="preserve"> et al., 2018), one can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Pr>
          <w:i/>
          <w:iCs/>
        </w:rPr>
        <w:t>same</w:t>
      </w:r>
      <w:r>
        <w:t xml:space="preserve"> variable at T1 (self-feedback)</w:t>
      </w:r>
      <w:ins w:id="217" w:author="Preckel, Franzis, Univ.-Prof. Dr." w:date="2022-03-02T10:13:00Z">
        <w:r w:rsidR="008D1F52">
          <w:t>,</w:t>
        </w:r>
      </w:ins>
      <w:r>
        <w:t xml:space="preserve"> and (3) to what extent the change in this variable is a function of the measurement of </w:t>
      </w:r>
      <w:r>
        <w:rPr>
          <w:i/>
          <w:iCs/>
        </w:rPr>
        <w:t>other</w:t>
      </w:r>
      <w:r>
        <w:t xml:space="preserve"> variables in the model at T1 (cross-domain coupling).</w:t>
      </w:r>
      <w:proofErr w:type="gramEnd"/>
      <w:r>
        <w:t xml:space="preserve"> Thereby, cross-domain effects, i.e., whether the change in one domain (e.g., school grades) is a function of the baseline score of another (e.g., NFC) and vice versa can be examined. In addition, correlated change in the variables of interest can be examined, i.e., to what extent does the change in one variable correlate with the change in another variable. Fig. 1A provides an example of a bivariate latent change score model. For latent change score modeling, again MLR estimation and imputation of missing values via FIML </w:t>
      </w:r>
      <w:proofErr w:type="gramStart"/>
      <w:r>
        <w:t>was employed</w:t>
      </w:r>
      <w:proofErr w:type="gramEnd"/>
      <w:r>
        <w:t>.</w:t>
      </w:r>
    </w:p>
    <w:p w14:paraId="41E9C889" w14:textId="77777777" w:rsidR="00B3594C" w:rsidRDefault="00E5266D">
      <w:pPr>
        <w:pStyle w:val="berschrift1"/>
      </w:pPr>
      <w:bookmarkStart w:id="218" w:name="results"/>
      <w:bookmarkEnd w:id="181"/>
      <w:bookmarkEnd w:id="210"/>
      <w:r>
        <w:t>Results</w:t>
      </w:r>
    </w:p>
    <w:p w14:paraId="40BEF60D" w14:textId="77777777" w:rsidR="00B3594C" w:rsidRDefault="00E5266D">
      <w:pPr>
        <w:pStyle w:val="berschrift2"/>
      </w:pPr>
      <w:bookmarkStart w:id="219" w:name="domain-general-grades"/>
      <w:r>
        <w:t>Domain-general grades</w:t>
      </w:r>
    </w:p>
    <w:p w14:paraId="78F23918" w14:textId="77777777" w:rsidR="00B3594C" w:rsidRDefault="00E5266D">
      <w:pPr>
        <w:pStyle w:val="FirstParagraph"/>
      </w:pPr>
      <w:r>
        <w:t>Table 1:</w:t>
      </w:r>
    </w:p>
    <w:p w14:paraId="7F854EE4" w14:textId="77777777" w:rsidR="00B3594C" w:rsidRDefault="00E5266D">
      <w:pPr>
        <w:pStyle w:val="TableCaption"/>
      </w:pPr>
      <w:r>
        <w:rPr>
          <w:iCs/>
        </w:rPr>
        <w:lastRenderedPageBreak/>
        <w:t xml:space="preserve">Spearman correlations and descriptive statistics of the variables in the analyses on Grade Point </w:t>
      </w:r>
      <w:commentRangeStart w:id="220"/>
      <w:r>
        <w:rPr>
          <w:iCs/>
        </w:rPr>
        <w:t>Average</w:t>
      </w:r>
      <w:commentRangeEnd w:id="220"/>
      <w:r w:rsidR="00BB56EF">
        <w:rPr>
          <w:rStyle w:val="Kommentarzeichen"/>
          <w:i w:val="0"/>
        </w:rPr>
        <w:commentReference w:id="220"/>
      </w:r>
    </w:p>
    <w:tbl>
      <w:tblPr>
        <w:tblStyle w:val="Table"/>
        <w:tblW w:w="0" w:type="auto"/>
        <w:tblLook w:val="0020" w:firstRow="1" w:lastRow="0" w:firstColumn="0" w:lastColumn="0" w:noHBand="0" w:noVBand="0"/>
      </w:tblPr>
      <w:tblGrid>
        <w:gridCol w:w="913"/>
        <w:gridCol w:w="752"/>
        <w:gridCol w:w="719"/>
        <w:gridCol w:w="662"/>
        <w:gridCol w:w="697"/>
        <w:gridCol w:w="697"/>
        <w:gridCol w:w="719"/>
        <w:gridCol w:w="753"/>
        <w:gridCol w:w="719"/>
        <w:gridCol w:w="662"/>
        <w:gridCol w:w="697"/>
        <w:gridCol w:w="697"/>
        <w:gridCol w:w="719"/>
      </w:tblGrid>
      <w:tr w:rsidR="00B3594C" w14:paraId="11923387" w14:textId="77777777" w:rsidTr="00B3594C">
        <w:trPr>
          <w:cnfStyle w:val="100000000000" w:firstRow="1" w:lastRow="0" w:firstColumn="0" w:lastColumn="0" w:oddVBand="0" w:evenVBand="0" w:oddHBand="0" w:evenHBand="0" w:firstRowFirstColumn="0" w:firstRowLastColumn="0" w:lastRowFirstColumn="0" w:lastRowLastColumn="0"/>
          <w:tblHeader/>
        </w:trPr>
        <w:tc>
          <w:tcPr>
            <w:tcW w:w="0" w:type="auto"/>
          </w:tcPr>
          <w:p w14:paraId="383086BA" w14:textId="77777777" w:rsidR="00B3594C" w:rsidRDefault="00B3594C">
            <w:pPr>
              <w:pStyle w:val="Compact"/>
            </w:pPr>
          </w:p>
        </w:tc>
        <w:tc>
          <w:tcPr>
            <w:tcW w:w="0" w:type="auto"/>
          </w:tcPr>
          <w:p w14:paraId="38AD57D3" w14:textId="77777777" w:rsidR="00B3594C" w:rsidRDefault="00E5266D">
            <w:pPr>
              <w:pStyle w:val="Compact"/>
              <w:jc w:val="center"/>
            </w:pPr>
            <w:r>
              <w:t>GRD1</w:t>
            </w:r>
          </w:p>
        </w:tc>
        <w:tc>
          <w:tcPr>
            <w:tcW w:w="0" w:type="auto"/>
          </w:tcPr>
          <w:p w14:paraId="6D0F13B7" w14:textId="77777777" w:rsidR="00B3594C" w:rsidRDefault="00E5266D">
            <w:pPr>
              <w:pStyle w:val="Compact"/>
              <w:jc w:val="center"/>
            </w:pPr>
            <w:r>
              <w:t>ASC1</w:t>
            </w:r>
          </w:p>
        </w:tc>
        <w:tc>
          <w:tcPr>
            <w:tcW w:w="0" w:type="auto"/>
          </w:tcPr>
          <w:p w14:paraId="76743A0E" w14:textId="77777777" w:rsidR="00B3594C" w:rsidRDefault="00E5266D">
            <w:pPr>
              <w:pStyle w:val="Compact"/>
              <w:jc w:val="center"/>
            </w:pPr>
            <w:r>
              <w:t>INT1</w:t>
            </w:r>
          </w:p>
        </w:tc>
        <w:tc>
          <w:tcPr>
            <w:tcW w:w="0" w:type="auto"/>
          </w:tcPr>
          <w:p w14:paraId="63E41E8C" w14:textId="77777777" w:rsidR="00B3594C" w:rsidRDefault="00E5266D">
            <w:pPr>
              <w:pStyle w:val="Compact"/>
              <w:jc w:val="center"/>
            </w:pPr>
            <w:r>
              <w:t>HFS1</w:t>
            </w:r>
          </w:p>
        </w:tc>
        <w:tc>
          <w:tcPr>
            <w:tcW w:w="0" w:type="auto"/>
          </w:tcPr>
          <w:p w14:paraId="4174DD9D" w14:textId="77777777" w:rsidR="00B3594C" w:rsidRDefault="00E5266D">
            <w:pPr>
              <w:pStyle w:val="Compact"/>
              <w:jc w:val="center"/>
            </w:pPr>
            <w:r>
              <w:t>FOF1</w:t>
            </w:r>
          </w:p>
        </w:tc>
        <w:tc>
          <w:tcPr>
            <w:tcW w:w="0" w:type="auto"/>
          </w:tcPr>
          <w:p w14:paraId="3B66BA6F" w14:textId="77777777" w:rsidR="00B3594C" w:rsidRDefault="00E5266D">
            <w:pPr>
              <w:pStyle w:val="Compact"/>
              <w:jc w:val="center"/>
            </w:pPr>
            <w:r>
              <w:t>NFC1</w:t>
            </w:r>
          </w:p>
        </w:tc>
        <w:tc>
          <w:tcPr>
            <w:tcW w:w="0" w:type="auto"/>
          </w:tcPr>
          <w:p w14:paraId="6F0B0B77" w14:textId="77777777" w:rsidR="00B3594C" w:rsidRDefault="00E5266D">
            <w:pPr>
              <w:pStyle w:val="Compact"/>
              <w:jc w:val="center"/>
            </w:pPr>
            <w:r>
              <w:t>GRD2</w:t>
            </w:r>
          </w:p>
        </w:tc>
        <w:tc>
          <w:tcPr>
            <w:tcW w:w="0" w:type="auto"/>
          </w:tcPr>
          <w:p w14:paraId="15C3B797" w14:textId="77777777" w:rsidR="00B3594C" w:rsidRDefault="00E5266D">
            <w:pPr>
              <w:pStyle w:val="Compact"/>
              <w:jc w:val="center"/>
            </w:pPr>
            <w:r>
              <w:t>ASC2</w:t>
            </w:r>
          </w:p>
        </w:tc>
        <w:tc>
          <w:tcPr>
            <w:tcW w:w="0" w:type="auto"/>
          </w:tcPr>
          <w:p w14:paraId="1066C9F1" w14:textId="77777777" w:rsidR="00B3594C" w:rsidRDefault="00E5266D">
            <w:pPr>
              <w:pStyle w:val="Compact"/>
              <w:jc w:val="center"/>
            </w:pPr>
            <w:r>
              <w:t>INT2</w:t>
            </w:r>
          </w:p>
        </w:tc>
        <w:tc>
          <w:tcPr>
            <w:tcW w:w="0" w:type="auto"/>
          </w:tcPr>
          <w:p w14:paraId="525DCADD" w14:textId="77777777" w:rsidR="00B3594C" w:rsidRDefault="00E5266D">
            <w:pPr>
              <w:pStyle w:val="Compact"/>
              <w:jc w:val="center"/>
            </w:pPr>
            <w:r>
              <w:t>HFS2</w:t>
            </w:r>
          </w:p>
        </w:tc>
        <w:tc>
          <w:tcPr>
            <w:tcW w:w="0" w:type="auto"/>
          </w:tcPr>
          <w:p w14:paraId="733C4F7B" w14:textId="77777777" w:rsidR="00B3594C" w:rsidRDefault="00E5266D">
            <w:pPr>
              <w:pStyle w:val="Compact"/>
              <w:jc w:val="center"/>
            </w:pPr>
            <w:r>
              <w:t>FOF2</w:t>
            </w:r>
          </w:p>
        </w:tc>
        <w:tc>
          <w:tcPr>
            <w:tcW w:w="0" w:type="auto"/>
          </w:tcPr>
          <w:p w14:paraId="6BC221A9" w14:textId="77777777" w:rsidR="00B3594C" w:rsidRDefault="00E5266D">
            <w:pPr>
              <w:pStyle w:val="Compact"/>
              <w:jc w:val="center"/>
            </w:pPr>
            <w:r>
              <w:t>NFC2</w:t>
            </w:r>
          </w:p>
        </w:tc>
      </w:tr>
      <w:tr w:rsidR="00B3594C" w14:paraId="1742AE27" w14:textId="77777777">
        <w:tc>
          <w:tcPr>
            <w:tcW w:w="0" w:type="auto"/>
          </w:tcPr>
          <w:p w14:paraId="30CF8182" w14:textId="77777777" w:rsidR="00B3594C" w:rsidRDefault="00E5266D">
            <w:pPr>
              <w:pStyle w:val="Compact"/>
            </w:pPr>
            <w:r>
              <w:t>GRD1</w:t>
            </w:r>
          </w:p>
        </w:tc>
        <w:tc>
          <w:tcPr>
            <w:tcW w:w="0" w:type="auto"/>
          </w:tcPr>
          <w:p w14:paraId="23A82C4C" w14:textId="77777777" w:rsidR="00B3594C" w:rsidRDefault="00B3594C">
            <w:pPr>
              <w:pStyle w:val="Compact"/>
              <w:jc w:val="center"/>
            </w:pPr>
          </w:p>
        </w:tc>
        <w:tc>
          <w:tcPr>
            <w:tcW w:w="0" w:type="auto"/>
          </w:tcPr>
          <w:p w14:paraId="05B831CF" w14:textId="77777777" w:rsidR="00B3594C" w:rsidRDefault="00E5266D">
            <w:pPr>
              <w:pStyle w:val="Compact"/>
              <w:jc w:val="center"/>
            </w:pPr>
            <w:r>
              <w:t>.58</w:t>
            </w:r>
          </w:p>
        </w:tc>
        <w:tc>
          <w:tcPr>
            <w:tcW w:w="0" w:type="auto"/>
          </w:tcPr>
          <w:p w14:paraId="065B8FA5" w14:textId="77777777" w:rsidR="00B3594C" w:rsidRDefault="00E5266D">
            <w:pPr>
              <w:pStyle w:val="Compact"/>
              <w:jc w:val="center"/>
            </w:pPr>
            <w:r>
              <w:t>.38</w:t>
            </w:r>
          </w:p>
        </w:tc>
        <w:tc>
          <w:tcPr>
            <w:tcW w:w="0" w:type="auto"/>
          </w:tcPr>
          <w:p w14:paraId="01A25E53" w14:textId="77777777" w:rsidR="00B3594C" w:rsidRDefault="00E5266D">
            <w:pPr>
              <w:pStyle w:val="Compact"/>
              <w:jc w:val="center"/>
            </w:pPr>
            <w:r>
              <w:t>.34</w:t>
            </w:r>
          </w:p>
        </w:tc>
        <w:tc>
          <w:tcPr>
            <w:tcW w:w="0" w:type="auto"/>
          </w:tcPr>
          <w:p w14:paraId="4D093E2A" w14:textId="77777777" w:rsidR="00B3594C" w:rsidRDefault="00E5266D">
            <w:pPr>
              <w:pStyle w:val="Compact"/>
              <w:jc w:val="center"/>
            </w:pPr>
            <w:r>
              <w:t>-.24</w:t>
            </w:r>
          </w:p>
        </w:tc>
        <w:tc>
          <w:tcPr>
            <w:tcW w:w="0" w:type="auto"/>
          </w:tcPr>
          <w:p w14:paraId="76A2AAF2" w14:textId="77777777" w:rsidR="00B3594C" w:rsidRDefault="00E5266D">
            <w:pPr>
              <w:pStyle w:val="Compact"/>
              <w:jc w:val="center"/>
            </w:pPr>
            <w:r>
              <w:t>.44</w:t>
            </w:r>
          </w:p>
        </w:tc>
        <w:tc>
          <w:tcPr>
            <w:tcW w:w="0" w:type="auto"/>
          </w:tcPr>
          <w:p w14:paraId="5984FB7A" w14:textId="77777777" w:rsidR="00B3594C" w:rsidRDefault="00B3594C">
            <w:pPr>
              <w:pStyle w:val="Compact"/>
              <w:jc w:val="center"/>
            </w:pPr>
          </w:p>
        </w:tc>
        <w:tc>
          <w:tcPr>
            <w:tcW w:w="0" w:type="auto"/>
          </w:tcPr>
          <w:p w14:paraId="5DB05102" w14:textId="77777777" w:rsidR="00B3594C" w:rsidRDefault="00E5266D">
            <w:pPr>
              <w:pStyle w:val="Compact"/>
              <w:jc w:val="center"/>
            </w:pPr>
            <w:r>
              <w:t>.52</w:t>
            </w:r>
          </w:p>
        </w:tc>
        <w:tc>
          <w:tcPr>
            <w:tcW w:w="0" w:type="auto"/>
          </w:tcPr>
          <w:p w14:paraId="5020A3D3" w14:textId="77777777" w:rsidR="00B3594C" w:rsidRDefault="00E5266D">
            <w:pPr>
              <w:pStyle w:val="Compact"/>
              <w:jc w:val="center"/>
            </w:pPr>
            <w:r>
              <w:t>.34</w:t>
            </w:r>
          </w:p>
        </w:tc>
        <w:tc>
          <w:tcPr>
            <w:tcW w:w="0" w:type="auto"/>
          </w:tcPr>
          <w:p w14:paraId="0F39B74A" w14:textId="77777777" w:rsidR="00B3594C" w:rsidRDefault="00E5266D">
            <w:pPr>
              <w:pStyle w:val="Compact"/>
              <w:jc w:val="center"/>
            </w:pPr>
            <w:r>
              <w:t>.40</w:t>
            </w:r>
          </w:p>
        </w:tc>
        <w:tc>
          <w:tcPr>
            <w:tcW w:w="0" w:type="auto"/>
          </w:tcPr>
          <w:p w14:paraId="343938FF" w14:textId="77777777" w:rsidR="00B3594C" w:rsidRDefault="00E5266D">
            <w:pPr>
              <w:pStyle w:val="Compact"/>
              <w:jc w:val="center"/>
            </w:pPr>
            <w:r>
              <w:t>-.23</w:t>
            </w:r>
          </w:p>
        </w:tc>
        <w:tc>
          <w:tcPr>
            <w:tcW w:w="0" w:type="auto"/>
          </w:tcPr>
          <w:p w14:paraId="124C6170" w14:textId="77777777" w:rsidR="00B3594C" w:rsidRDefault="00E5266D">
            <w:pPr>
              <w:pStyle w:val="Compact"/>
              <w:jc w:val="center"/>
            </w:pPr>
            <w:r>
              <w:t>.49</w:t>
            </w:r>
          </w:p>
        </w:tc>
      </w:tr>
      <w:tr w:rsidR="00B3594C" w14:paraId="7850FFB1" w14:textId="77777777">
        <w:tc>
          <w:tcPr>
            <w:tcW w:w="0" w:type="auto"/>
          </w:tcPr>
          <w:p w14:paraId="741FC4F0" w14:textId="77777777" w:rsidR="00B3594C" w:rsidRDefault="00E5266D">
            <w:pPr>
              <w:pStyle w:val="Compact"/>
            </w:pPr>
            <w:r>
              <w:t>ASC1</w:t>
            </w:r>
          </w:p>
        </w:tc>
        <w:tc>
          <w:tcPr>
            <w:tcW w:w="0" w:type="auto"/>
          </w:tcPr>
          <w:p w14:paraId="01D322ED" w14:textId="77777777" w:rsidR="00B3594C" w:rsidRDefault="00B3594C">
            <w:pPr>
              <w:pStyle w:val="Compact"/>
            </w:pPr>
          </w:p>
        </w:tc>
        <w:tc>
          <w:tcPr>
            <w:tcW w:w="0" w:type="auto"/>
          </w:tcPr>
          <w:p w14:paraId="1BEF9BC4" w14:textId="77777777" w:rsidR="00B3594C" w:rsidRDefault="00B3594C">
            <w:pPr>
              <w:pStyle w:val="Compact"/>
              <w:jc w:val="center"/>
            </w:pPr>
          </w:p>
        </w:tc>
        <w:tc>
          <w:tcPr>
            <w:tcW w:w="0" w:type="auto"/>
          </w:tcPr>
          <w:p w14:paraId="5237747D" w14:textId="77777777" w:rsidR="00B3594C" w:rsidRDefault="00E5266D">
            <w:pPr>
              <w:pStyle w:val="Compact"/>
              <w:jc w:val="center"/>
            </w:pPr>
            <w:r>
              <w:t>.49</w:t>
            </w:r>
          </w:p>
        </w:tc>
        <w:tc>
          <w:tcPr>
            <w:tcW w:w="0" w:type="auto"/>
          </w:tcPr>
          <w:p w14:paraId="347CB86D" w14:textId="77777777" w:rsidR="00B3594C" w:rsidRDefault="00E5266D">
            <w:pPr>
              <w:pStyle w:val="Compact"/>
              <w:jc w:val="center"/>
            </w:pPr>
            <w:r>
              <w:t>.37</w:t>
            </w:r>
          </w:p>
        </w:tc>
        <w:tc>
          <w:tcPr>
            <w:tcW w:w="0" w:type="auto"/>
          </w:tcPr>
          <w:p w14:paraId="2FBBFF59" w14:textId="77777777" w:rsidR="00B3594C" w:rsidRDefault="00E5266D">
            <w:pPr>
              <w:pStyle w:val="Compact"/>
              <w:jc w:val="center"/>
            </w:pPr>
            <w:r>
              <w:t>-.27</w:t>
            </w:r>
          </w:p>
        </w:tc>
        <w:tc>
          <w:tcPr>
            <w:tcW w:w="0" w:type="auto"/>
          </w:tcPr>
          <w:p w14:paraId="5A3FB353" w14:textId="77777777" w:rsidR="00B3594C" w:rsidRDefault="00E5266D">
            <w:pPr>
              <w:pStyle w:val="Compact"/>
              <w:jc w:val="center"/>
            </w:pPr>
            <w:r>
              <w:t>.38</w:t>
            </w:r>
          </w:p>
        </w:tc>
        <w:tc>
          <w:tcPr>
            <w:tcW w:w="0" w:type="auto"/>
          </w:tcPr>
          <w:p w14:paraId="58CF679E" w14:textId="77777777" w:rsidR="00B3594C" w:rsidRDefault="00E5266D">
            <w:pPr>
              <w:pStyle w:val="Compact"/>
              <w:jc w:val="center"/>
            </w:pPr>
            <w:r>
              <w:t>.50</w:t>
            </w:r>
          </w:p>
        </w:tc>
        <w:tc>
          <w:tcPr>
            <w:tcW w:w="0" w:type="auto"/>
          </w:tcPr>
          <w:p w14:paraId="27C70AE4" w14:textId="77777777" w:rsidR="00B3594C" w:rsidRDefault="00B3594C">
            <w:pPr>
              <w:pStyle w:val="Compact"/>
              <w:jc w:val="center"/>
            </w:pPr>
          </w:p>
        </w:tc>
        <w:tc>
          <w:tcPr>
            <w:tcW w:w="0" w:type="auto"/>
          </w:tcPr>
          <w:p w14:paraId="19F99549" w14:textId="77777777" w:rsidR="00B3594C" w:rsidRDefault="00E5266D">
            <w:pPr>
              <w:pStyle w:val="Compact"/>
              <w:jc w:val="center"/>
            </w:pPr>
            <w:r>
              <w:t>.32</w:t>
            </w:r>
          </w:p>
        </w:tc>
        <w:tc>
          <w:tcPr>
            <w:tcW w:w="0" w:type="auto"/>
          </w:tcPr>
          <w:p w14:paraId="16E0DDCD" w14:textId="77777777" w:rsidR="00B3594C" w:rsidRDefault="00E5266D">
            <w:pPr>
              <w:pStyle w:val="Compact"/>
              <w:jc w:val="center"/>
            </w:pPr>
            <w:r>
              <w:t>.34</w:t>
            </w:r>
          </w:p>
        </w:tc>
        <w:tc>
          <w:tcPr>
            <w:tcW w:w="0" w:type="auto"/>
          </w:tcPr>
          <w:p w14:paraId="4BA9B180" w14:textId="77777777" w:rsidR="00B3594C" w:rsidRDefault="00E5266D">
            <w:pPr>
              <w:pStyle w:val="Compact"/>
              <w:jc w:val="center"/>
            </w:pPr>
            <w:r>
              <w:t>-.18</w:t>
            </w:r>
          </w:p>
        </w:tc>
        <w:tc>
          <w:tcPr>
            <w:tcW w:w="0" w:type="auto"/>
          </w:tcPr>
          <w:p w14:paraId="480B65E6" w14:textId="77777777" w:rsidR="00B3594C" w:rsidRDefault="00E5266D">
            <w:pPr>
              <w:pStyle w:val="Compact"/>
              <w:jc w:val="center"/>
            </w:pPr>
            <w:r>
              <w:t>.26</w:t>
            </w:r>
          </w:p>
        </w:tc>
      </w:tr>
      <w:tr w:rsidR="00B3594C" w14:paraId="7E18BEAB" w14:textId="77777777">
        <w:tc>
          <w:tcPr>
            <w:tcW w:w="0" w:type="auto"/>
          </w:tcPr>
          <w:p w14:paraId="566E3305" w14:textId="77777777" w:rsidR="00B3594C" w:rsidRDefault="00E5266D">
            <w:pPr>
              <w:pStyle w:val="Compact"/>
            </w:pPr>
            <w:r>
              <w:t>INT1</w:t>
            </w:r>
          </w:p>
        </w:tc>
        <w:tc>
          <w:tcPr>
            <w:tcW w:w="0" w:type="auto"/>
          </w:tcPr>
          <w:p w14:paraId="5CA81B42" w14:textId="77777777" w:rsidR="00B3594C" w:rsidRDefault="00B3594C">
            <w:pPr>
              <w:pStyle w:val="Compact"/>
            </w:pPr>
          </w:p>
        </w:tc>
        <w:tc>
          <w:tcPr>
            <w:tcW w:w="0" w:type="auto"/>
          </w:tcPr>
          <w:p w14:paraId="382AA804" w14:textId="77777777" w:rsidR="00B3594C" w:rsidRDefault="00B3594C">
            <w:pPr>
              <w:pStyle w:val="Compact"/>
            </w:pPr>
          </w:p>
        </w:tc>
        <w:tc>
          <w:tcPr>
            <w:tcW w:w="0" w:type="auto"/>
          </w:tcPr>
          <w:p w14:paraId="577C70A7" w14:textId="77777777" w:rsidR="00B3594C" w:rsidRDefault="00B3594C">
            <w:pPr>
              <w:pStyle w:val="Compact"/>
              <w:jc w:val="center"/>
            </w:pPr>
          </w:p>
        </w:tc>
        <w:tc>
          <w:tcPr>
            <w:tcW w:w="0" w:type="auto"/>
          </w:tcPr>
          <w:p w14:paraId="5BFA9048" w14:textId="77777777" w:rsidR="00B3594C" w:rsidRDefault="00E5266D">
            <w:pPr>
              <w:pStyle w:val="Compact"/>
              <w:jc w:val="center"/>
            </w:pPr>
            <w:r>
              <w:t>.32</w:t>
            </w:r>
          </w:p>
        </w:tc>
        <w:tc>
          <w:tcPr>
            <w:tcW w:w="0" w:type="auto"/>
          </w:tcPr>
          <w:p w14:paraId="367DFD4A" w14:textId="77777777" w:rsidR="00B3594C" w:rsidRDefault="00E5266D">
            <w:pPr>
              <w:pStyle w:val="Compact"/>
              <w:jc w:val="center"/>
            </w:pPr>
            <w:r>
              <w:t>-.09</w:t>
            </w:r>
          </w:p>
        </w:tc>
        <w:tc>
          <w:tcPr>
            <w:tcW w:w="0" w:type="auto"/>
          </w:tcPr>
          <w:p w14:paraId="1A6ABF46" w14:textId="77777777" w:rsidR="00B3594C" w:rsidRDefault="00E5266D">
            <w:pPr>
              <w:pStyle w:val="Compact"/>
              <w:jc w:val="center"/>
            </w:pPr>
            <w:r>
              <w:t>.35</w:t>
            </w:r>
          </w:p>
        </w:tc>
        <w:tc>
          <w:tcPr>
            <w:tcW w:w="0" w:type="auto"/>
          </w:tcPr>
          <w:p w14:paraId="0C38AD89" w14:textId="77777777" w:rsidR="00B3594C" w:rsidRDefault="00E5266D">
            <w:pPr>
              <w:pStyle w:val="Compact"/>
              <w:jc w:val="center"/>
            </w:pPr>
            <w:r>
              <w:t>.44</w:t>
            </w:r>
          </w:p>
        </w:tc>
        <w:tc>
          <w:tcPr>
            <w:tcW w:w="0" w:type="auto"/>
          </w:tcPr>
          <w:p w14:paraId="756610B9" w14:textId="77777777" w:rsidR="00B3594C" w:rsidRDefault="00E5266D">
            <w:pPr>
              <w:pStyle w:val="Compact"/>
              <w:jc w:val="center"/>
            </w:pPr>
            <w:r>
              <w:t>.47</w:t>
            </w:r>
          </w:p>
        </w:tc>
        <w:tc>
          <w:tcPr>
            <w:tcW w:w="0" w:type="auto"/>
          </w:tcPr>
          <w:p w14:paraId="679C6CA3" w14:textId="77777777" w:rsidR="00B3594C" w:rsidRDefault="00B3594C">
            <w:pPr>
              <w:pStyle w:val="Compact"/>
              <w:jc w:val="center"/>
            </w:pPr>
          </w:p>
        </w:tc>
        <w:tc>
          <w:tcPr>
            <w:tcW w:w="0" w:type="auto"/>
          </w:tcPr>
          <w:p w14:paraId="7700848D" w14:textId="77777777" w:rsidR="00B3594C" w:rsidRDefault="00E5266D">
            <w:pPr>
              <w:pStyle w:val="Compact"/>
              <w:jc w:val="center"/>
            </w:pPr>
            <w:r>
              <w:t>.31</w:t>
            </w:r>
          </w:p>
        </w:tc>
        <w:tc>
          <w:tcPr>
            <w:tcW w:w="0" w:type="auto"/>
          </w:tcPr>
          <w:p w14:paraId="69E9FF2B" w14:textId="77777777" w:rsidR="00B3594C" w:rsidRDefault="00E5266D">
            <w:pPr>
              <w:pStyle w:val="Compact"/>
              <w:jc w:val="center"/>
            </w:pPr>
            <w:r>
              <w:t>-.05</w:t>
            </w:r>
          </w:p>
        </w:tc>
        <w:tc>
          <w:tcPr>
            <w:tcW w:w="0" w:type="auto"/>
          </w:tcPr>
          <w:p w14:paraId="50EF0ED4" w14:textId="77777777" w:rsidR="00B3594C" w:rsidRDefault="00E5266D">
            <w:pPr>
              <w:pStyle w:val="Compact"/>
              <w:jc w:val="center"/>
            </w:pPr>
            <w:r>
              <w:t>.26</w:t>
            </w:r>
          </w:p>
        </w:tc>
      </w:tr>
      <w:tr w:rsidR="00B3594C" w14:paraId="4563FFC0" w14:textId="77777777">
        <w:tc>
          <w:tcPr>
            <w:tcW w:w="0" w:type="auto"/>
          </w:tcPr>
          <w:p w14:paraId="1657964B" w14:textId="77777777" w:rsidR="00B3594C" w:rsidRDefault="00E5266D">
            <w:pPr>
              <w:pStyle w:val="Compact"/>
            </w:pPr>
            <w:r>
              <w:t>HFS1</w:t>
            </w:r>
          </w:p>
        </w:tc>
        <w:tc>
          <w:tcPr>
            <w:tcW w:w="0" w:type="auto"/>
          </w:tcPr>
          <w:p w14:paraId="392D6B93" w14:textId="77777777" w:rsidR="00B3594C" w:rsidRDefault="00B3594C">
            <w:pPr>
              <w:pStyle w:val="Compact"/>
            </w:pPr>
          </w:p>
        </w:tc>
        <w:tc>
          <w:tcPr>
            <w:tcW w:w="0" w:type="auto"/>
          </w:tcPr>
          <w:p w14:paraId="1E84C650" w14:textId="77777777" w:rsidR="00B3594C" w:rsidRDefault="00B3594C">
            <w:pPr>
              <w:pStyle w:val="Compact"/>
            </w:pPr>
          </w:p>
        </w:tc>
        <w:tc>
          <w:tcPr>
            <w:tcW w:w="0" w:type="auto"/>
          </w:tcPr>
          <w:p w14:paraId="66B8B1B8" w14:textId="77777777" w:rsidR="00B3594C" w:rsidRDefault="00B3594C">
            <w:pPr>
              <w:pStyle w:val="Compact"/>
            </w:pPr>
          </w:p>
        </w:tc>
        <w:tc>
          <w:tcPr>
            <w:tcW w:w="0" w:type="auto"/>
          </w:tcPr>
          <w:p w14:paraId="5686C4B2" w14:textId="77777777" w:rsidR="00B3594C" w:rsidRDefault="00B3594C">
            <w:pPr>
              <w:pStyle w:val="Compact"/>
              <w:jc w:val="center"/>
            </w:pPr>
          </w:p>
        </w:tc>
        <w:tc>
          <w:tcPr>
            <w:tcW w:w="0" w:type="auto"/>
          </w:tcPr>
          <w:p w14:paraId="0B34CD3D" w14:textId="77777777" w:rsidR="00B3594C" w:rsidRDefault="00E5266D">
            <w:pPr>
              <w:pStyle w:val="Compact"/>
              <w:jc w:val="center"/>
            </w:pPr>
            <w:r>
              <w:t>-.30</w:t>
            </w:r>
          </w:p>
        </w:tc>
        <w:tc>
          <w:tcPr>
            <w:tcW w:w="0" w:type="auto"/>
          </w:tcPr>
          <w:p w14:paraId="03B25835" w14:textId="77777777" w:rsidR="00B3594C" w:rsidRDefault="00E5266D">
            <w:pPr>
              <w:pStyle w:val="Compact"/>
              <w:jc w:val="center"/>
            </w:pPr>
            <w:r>
              <w:t>.62</w:t>
            </w:r>
          </w:p>
        </w:tc>
        <w:tc>
          <w:tcPr>
            <w:tcW w:w="0" w:type="auto"/>
          </w:tcPr>
          <w:p w14:paraId="6BEEA1D3" w14:textId="77777777" w:rsidR="00B3594C" w:rsidRDefault="00E5266D">
            <w:pPr>
              <w:pStyle w:val="Compact"/>
              <w:jc w:val="center"/>
            </w:pPr>
            <w:r>
              <w:t>.32</w:t>
            </w:r>
          </w:p>
        </w:tc>
        <w:tc>
          <w:tcPr>
            <w:tcW w:w="0" w:type="auto"/>
          </w:tcPr>
          <w:p w14:paraId="3CC2FAD0" w14:textId="77777777" w:rsidR="00B3594C" w:rsidRDefault="00E5266D">
            <w:pPr>
              <w:pStyle w:val="Compact"/>
              <w:jc w:val="center"/>
            </w:pPr>
            <w:r>
              <w:t>.38</w:t>
            </w:r>
          </w:p>
        </w:tc>
        <w:tc>
          <w:tcPr>
            <w:tcW w:w="0" w:type="auto"/>
          </w:tcPr>
          <w:p w14:paraId="1F1CCB6A" w14:textId="77777777" w:rsidR="00B3594C" w:rsidRDefault="00E5266D">
            <w:pPr>
              <w:pStyle w:val="Compact"/>
              <w:jc w:val="center"/>
            </w:pPr>
            <w:r>
              <w:t>.26</w:t>
            </w:r>
          </w:p>
        </w:tc>
        <w:tc>
          <w:tcPr>
            <w:tcW w:w="0" w:type="auto"/>
          </w:tcPr>
          <w:p w14:paraId="2EB470C9" w14:textId="77777777" w:rsidR="00B3594C" w:rsidRDefault="00B3594C">
            <w:pPr>
              <w:pStyle w:val="Compact"/>
              <w:jc w:val="center"/>
            </w:pPr>
          </w:p>
        </w:tc>
        <w:tc>
          <w:tcPr>
            <w:tcW w:w="0" w:type="auto"/>
          </w:tcPr>
          <w:p w14:paraId="5B57893D" w14:textId="77777777" w:rsidR="00B3594C" w:rsidRDefault="00E5266D">
            <w:pPr>
              <w:pStyle w:val="Compact"/>
              <w:jc w:val="center"/>
            </w:pPr>
            <w:r>
              <w:t>-.17</w:t>
            </w:r>
          </w:p>
        </w:tc>
        <w:tc>
          <w:tcPr>
            <w:tcW w:w="0" w:type="auto"/>
          </w:tcPr>
          <w:p w14:paraId="4838C82B" w14:textId="77777777" w:rsidR="00B3594C" w:rsidRDefault="00E5266D">
            <w:pPr>
              <w:pStyle w:val="Compact"/>
              <w:jc w:val="center"/>
            </w:pPr>
            <w:r>
              <w:t>.50</w:t>
            </w:r>
          </w:p>
        </w:tc>
      </w:tr>
      <w:tr w:rsidR="00B3594C" w14:paraId="2BA17237" w14:textId="77777777">
        <w:tc>
          <w:tcPr>
            <w:tcW w:w="0" w:type="auto"/>
          </w:tcPr>
          <w:p w14:paraId="28573255" w14:textId="77777777" w:rsidR="00B3594C" w:rsidRDefault="00E5266D">
            <w:pPr>
              <w:pStyle w:val="Compact"/>
            </w:pPr>
            <w:r>
              <w:t>FOF1</w:t>
            </w:r>
          </w:p>
        </w:tc>
        <w:tc>
          <w:tcPr>
            <w:tcW w:w="0" w:type="auto"/>
          </w:tcPr>
          <w:p w14:paraId="3432A898" w14:textId="77777777" w:rsidR="00B3594C" w:rsidRDefault="00B3594C">
            <w:pPr>
              <w:pStyle w:val="Compact"/>
            </w:pPr>
          </w:p>
        </w:tc>
        <w:tc>
          <w:tcPr>
            <w:tcW w:w="0" w:type="auto"/>
          </w:tcPr>
          <w:p w14:paraId="167A8E29" w14:textId="77777777" w:rsidR="00B3594C" w:rsidRDefault="00B3594C">
            <w:pPr>
              <w:pStyle w:val="Compact"/>
            </w:pPr>
          </w:p>
        </w:tc>
        <w:tc>
          <w:tcPr>
            <w:tcW w:w="0" w:type="auto"/>
          </w:tcPr>
          <w:p w14:paraId="76AC848C" w14:textId="77777777" w:rsidR="00B3594C" w:rsidRDefault="00B3594C">
            <w:pPr>
              <w:pStyle w:val="Compact"/>
            </w:pPr>
          </w:p>
        </w:tc>
        <w:tc>
          <w:tcPr>
            <w:tcW w:w="0" w:type="auto"/>
          </w:tcPr>
          <w:p w14:paraId="5365DDE7" w14:textId="77777777" w:rsidR="00B3594C" w:rsidRDefault="00B3594C">
            <w:pPr>
              <w:pStyle w:val="Compact"/>
            </w:pPr>
          </w:p>
        </w:tc>
        <w:tc>
          <w:tcPr>
            <w:tcW w:w="0" w:type="auto"/>
          </w:tcPr>
          <w:p w14:paraId="05FEC841" w14:textId="77777777" w:rsidR="00B3594C" w:rsidRDefault="00B3594C">
            <w:pPr>
              <w:pStyle w:val="Compact"/>
              <w:jc w:val="center"/>
            </w:pPr>
          </w:p>
        </w:tc>
        <w:tc>
          <w:tcPr>
            <w:tcW w:w="0" w:type="auto"/>
          </w:tcPr>
          <w:p w14:paraId="1A551738" w14:textId="77777777" w:rsidR="00B3594C" w:rsidRDefault="00E5266D">
            <w:pPr>
              <w:pStyle w:val="Compact"/>
              <w:jc w:val="center"/>
            </w:pPr>
            <w:r>
              <w:t>-.42</w:t>
            </w:r>
          </w:p>
        </w:tc>
        <w:tc>
          <w:tcPr>
            <w:tcW w:w="0" w:type="auto"/>
          </w:tcPr>
          <w:p w14:paraId="4D687C43" w14:textId="77777777" w:rsidR="00B3594C" w:rsidRDefault="00E5266D">
            <w:pPr>
              <w:pStyle w:val="Compact"/>
              <w:jc w:val="center"/>
            </w:pPr>
            <w:r>
              <w:t>-.17</w:t>
            </w:r>
          </w:p>
        </w:tc>
        <w:tc>
          <w:tcPr>
            <w:tcW w:w="0" w:type="auto"/>
          </w:tcPr>
          <w:p w14:paraId="3C73E3AB" w14:textId="77777777" w:rsidR="00B3594C" w:rsidRDefault="00E5266D">
            <w:pPr>
              <w:pStyle w:val="Compact"/>
              <w:jc w:val="center"/>
            </w:pPr>
            <w:r>
              <w:t>-.28</w:t>
            </w:r>
          </w:p>
        </w:tc>
        <w:tc>
          <w:tcPr>
            <w:tcW w:w="0" w:type="auto"/>
          </w:tcPr>
          <w:p w14:paraId="44F1DBFB" w14:textId="77777777" w:rsidR="00B3594C" w:rsidRDefault="00E5266D">
            <w:pPr>
              <w:pStyle w:val="Compact"/>
              <w:jc w:val="center"/>
            </w:pPr>
            <w:r>
              <w:t>-.14</w:t>
            </w:r>
          </w:p>
        </w:tc>
        <w:tc>
          <w:tcPr>
            <w:tcW w:w="0" w:type="auto"/>
          </w:tcPr>
          <w:p w14:paraId="0D910341" w14:textId="77777777" w:rsidR="00B3594C" w:rsidRDefault="00E5266D">
            <w:pPr>
              <w:pStyle w:val="Compact"/>
              <w:jc w:val="center"/>
            </w:pPr>
            <w:r>
              <w:t>-.29</w:t>
            </w:r>
          </w:p>
        </w:tc>
        <w:tc>
          <w:tcPr>
            <w:tcW w:w="0" w:type="auto"/>
          </w:tcPr>
          <w:p w14:paraId="0F368AA4" w14:textId="77777777" w:rsidR="00B3594C" w:rsidRDefault="00B3594C">
            <w:pPr>
              <w:pStyle w:val="Compact"/>
              <w:jc w:val="center"/>
            </w:pPr>
          </w:p>
        </w:tc>
        <w:tc>
          <w:tcPr>
            <w:tcW w:w="0" w:type="auto"/>
          </w:tcPr>
          <w:p w14:paraId="3A7167A2" w14:textId="77777777" w:rsidR="00B3594C" w:rsidRDefault="00E5266D">
            <w:pPr>
              <w:pStyle w:val="Compact"/>
              <w:jc w:val="center"/>
            </w:pPr>
            <w:r>
              <w:t>-.43</w:t>
            </w:r>
          </w:p>
        </w:tc>
      </w:tr>
      <w:tr w:rsidR="00B3594C" w14:paraId="1CBF3597" w14:textId="77777777">
        <w:tc>
          <w:tcPr>
            <w:tcW w:w="0" w:type="auto"/>
          </w:tcPr>
          <w:p w14:paraId="6BA782F1" w14:textId="77777777" w:rsidR="00B3594C" w:rsidRDefault="00E5266D">
            <w:pPr>
              <w:pStyle w:val="Compact"/>
            </w:pPr>
            <w:r>
              <w:t>NFC1</w:t>
            </w:r>
          </w:p>
        </w:tc>
        <w:tc>
          <w:tcPr>
            <w:tcW w:w="0" w:type="auto"/>
          </w:tcPr>
          <w:p w14:paraId="14574506" w14:textId="77777777" w:rsidR="00B3594C" w:rsidRDefault="00B3594C">
            <w:pPr>
              <w:pStyle w:val="Compact"/>
            </w:pPr>
          </w:p>
        </w:tc>
        <w:tc>
          <w:tcPr>
            <w:tcW w:w="0" w:type="auto"/>
          </w:tcPr>
          <w:p w14:paraId="72FFB930" w14:textId="77777777" w:rsidR="00B3594C" w:rsidRDefault="00B3594C">
            <w:pPr>
              <w:pStyle w:val="Compact"/>
            </w:pPr>
          </w:p>
        </w:tc>
        <w:tc>
          <w:tcPr>
            <w:tcW w:w="0" w:type="auto"/>
          </w:tcPr>
          <w:p w14:paraId="5770679D" w14:textId="77777777" w:rsidR="00B3594C" w:rsidRDefault="00B3594C">
            <w:pPr>
              <w:pStyle w:val="Compact"/>
            </w:pPr>
          </w:p>
        </w:tc>
        <w:tc>
          <w:tcPr>
            <w:tcW w:w="0" w:type="auto"/>
          </w:tcPr>
          <w:p w14:paraId="0E43D192" w14:textId="77777777" w:rsidR="00B3594C" w:rsidRDefault="00B3594C">
            <w:pPr>
              <w:pStyle w:val="Compact"/>
            </w:pPr>
          </w:p>
        </w:tc>
        <w:tc>
          <w:tcPr>
            <w:tcW w:w="0" w:type="auto"/>
          </w:tcPr>
          <w:p w14:paraId="5ACB9837" w14:textId="77777777" w:rsidR="00B3594C" w:rsidRDefault="00B3594C">
            <w:pPr>
              <w:pStyle w:val="Compact"/>
            </w:pPr>
          </w:p>
        </w:tc>
        <w:tc>
          <w:tcPr>
            <w:tcW w:w="0" w:type="auto"/>
          </w:tcPr>
          <w:p w14:paraId="4F9B6F70" w14:textId="77777777" w:rsidR="00B3594C" w:rsidRDefault="00B3594C">
            <w:pPr>
              <w:pStyle w:val="Compact"/>
              <w:jc w:val="center"/>
            </w:pPr>
          </w:p>
        </w:tc>
        <w:tc>
          <w:tcPr>
            <w:tcW w:w="0" w:type="auto"/>
          </w:tcPr>
          <w:p w14:paraId="190F0663" w14:textId="77777777" w:rsidR="00B3594C" w:rsidRDefault="00E5266D">
            <w:pPr>
              <w:pStyle w:val="Compact"/>
              <w:jc w:val="center"/>
            </w:pPr>
            <w:r>
              <w:t>.46</w:t>
            </w:r>
          </w:p>
        </w:tc>
        <w:tc>
          <w:tcPr>
            <w:tcW w:w="0" w:type="auto"/>
          </w:tcPr>
          <w:p w14:paraId="7074D09D" w14:textId="77777777" w:rsidR="00B3594C" w:rsidRDefault="00E5266D">
            <w:pPr>
              <w:pStyle w:val="Compact"/>
              <w:jc w:val="center"/>
            </w:pPr>
            <w:r>
              <w:t>.43</w:t>
            </w:r>
          </w:p>
        </w:tc>
        <w:tc>
          <w:tcPr>
            <w:tcW w:w="0" w:type="auto"/>
          </w:tcPr>
          <w:p w14:paraId="4C741045" w14:textId="77777777" w:rsidR="00B3594C" w:rsidRDefault="00E5266D">
            <w:pPr>
              <w:pStyle w:val="Compact"/>
              <w:jc w:val="center"/>
            </w:pPr>
            <w:r>
              <w:t>.25</w:t>
            </w:r>
          </w:p>
        </w:tc>
        <w:tc>
          <w:tcPr>
            <w:tcW w:w="0" w:type="auto"/>
          </w:tcPr>
          <w:p w14:paraId="1BA0FD03" w14:textId="77777777" w:rsidR="00B3594C" w:rsidRDefault="00E5266D">
            <w:pPr>
              <w:pStyle w:val="Compact"/>
              <w:jc w:val="center"/>
            </w:pPr>
            <w:r>
              <w:t>.62</w:t>
            </w:r>
          </w:p>
        </w:tc>
        <w:tc>
          <w:tcPr>
            <w:tcW w:w="0" w:type="auto"/>
          </w:tcPr>
          <w:p w14:paraId="0A171CAF" w14:textId="77777777" w:rsidR="00B3594C" w:rsidRDefault="00E5266D">
            <w:pPr>
              <w:pStyle w:val="Compact"/>
              <w:jc w:val="center"/>
            </w:pPr>
            <w:r>
              <w:t>-.32</w:t>
            </w:r>
          </w:p>
        </w:tc>
        <w:tc>
          <w:tcPr>
            <w:tcW w:w="0" w:type="auto"/>
          </w:tcPr>
          <w:p w14:paraId="33B408B7" w14:textId="77777777" w:rsidR="00B3594C" w:rsidRDefault="00B3594C">
            <w:pPr>
              <w:pStyle w:val="Compact"/>
              <w:jc w:val="center"/>
            </w:pPr>
          </w:p>
        </w:tc>
      </w:tr>
      <w:tr w:rsidR="00B3594C" w14:paraId="75914433" w14:textId="77777777">
        <w:tc>
          <w:tcPr>
            <w:tcW w:w="0" w:type="auto"/>
          </w:tcPr>
          <w:p w14:paraId="6E77A4EA" w14:textId="77777777" w:rsidR="00B3594C" w:rsidRDefault="00E5266D">
            <w:pPr>
              <w:pStyle w:val="Compact"/>
            </w:pPr>
            <w:r>
              <w:t>GRD2</w:t>
            </w:r>
          </w:p>
        </w:tc>
        <w:tc>
          <w:tcPr>
            <w:tcW w:w="0" w:type="auto"/>
          </w:tcPr>
          <w:p w14:paraId="7EFE94A6" w14:textId="77777777" w:rsidR="00B3594C" w:rsidRDefault="00B3594C">
            <w:pPr>
              <w:pStyle w:val="Compact"/>
            </w:pPr>
          </w:p>
        </w:tc>
        <w:tc>
          <w:tcPr>
            <w:tcW w:w="0" w:type="auto"/>
          </w:tcPr>
          <w:p w14:paraId="07999706" w14:textId="77777777" w:rsidR="00B3594C" w:rsidRDefault="00B3594C">
            <w:pPr>
              <w:pStyle w:val="Compact"/>
            </w:pPr>
          </w:p>
        </w:tc>
        <w:tc>
          <w:tcPr>
            <w:tcW w:w="0" w:type="auto"/>
          </w:tcPr>
          <w:p w14:paraId="2A437841" w14:textId="77777777" w:rsidR="00B3594C" w:rsidRDefault="00B3594C">
            <w:pPr>
              <w:pStyle w:val="Compact"/>
            </w:pPr>
          </w:p>
        </w:tc>
        <w:tc>
          <w:tcPr>
            <w:tcW w:w="0" w:type="auto"/>
          </w:tcPr>
          <w:p w14:paraId="79691C7E" w14:textId="77777777" w:rsidR="00B3594C" w:rsidRDefault="00B3594C">
            <w:pPr>
              <w:pStyle w:val="Compact"/>
            </w:pPr>
          </w:p>
        </w:tc>
        <w:tc>
          <w:tcPr>
            <w:tcW w:w="0" w:type="auto"/>
          </w:tcPr>
          <w:p w14:paraId="50770788" w14:textId="77777777" w:rsidR="00B3594C" w:rsidRDefault="00B3594C">
            <w:pPr>
              <w:pStyle w:val="Compact"/>
            </w:pPr>
          </w:p>
        </w:tc>
        <w:tc>
          <w:tcPr>
            <w:tcW w:w="0" w:type="auto"/>
          </w:tcPr>
          <w:p w14:paraId="0168CCB1" w14:textId="77777777" w:rsidR="00B3594C" w:rsidRDefault="00B3594C">
            <w:pPr>
              <w:pStyle w:val="Compact"/>
            </w:pPr>
          </w:p>
        </w:tc>
        <w:tc>
          <w:tcPr>
            <w:tcW w:w="0" w:type="auto"/>
          </w:tcPr>
          <w:p w14:paraId="2C816570" w14:textId="77777777" w:rsidR="00B3594C" w:rsidRDefault="00B3594C">
            <w:pPr>
              <w:pStyle w:val="Compact"/>
              <w:jc w:val="center"/>
            </w:pPr>
          </w:p>
        </w:tc>
        <w:tc>
          <w:tcPr>
            <w:tcW w:w="0" w:type="auto"/>
          </w:tcPr>
          <w:p w14:paraId="7B1D49EF" w14:textId="77777777" w:rsidR="00B3594C" w:rsidRDefault="00E5266D">
            <w:pPr>
              <w:pStyle w:val="Compact"/>
              <w:jc w:val="center"/>
            </w:pPr>
            <w:r>
              <w:t>.53</w:t>
            </w:r>
          </w:p>
        </w:tc>
        <w:tc>
          <w:tcPr>
            <w:tcW w:w="0" w:type="auto"/>
          </w:tcPr>
          <w:p w14:paraId="2DAA4FC5" w14:textId="77777777" w:rsidR="00B3594C" w:rsidRDefault="00E5266D">
            <w:pPr>
              <w:pStyle w:val="Compact"/>
              <w:jc w:val="center"/>
            </w:pPr>
            <w:r>
              <w:t>.34</w:t>
            </w:r>
          </w:p>
        </w:tc>
        <w:tc>
          <w:tcPr>
            <w:tcW w:w="0" w:type="auto"/>
          </w:tcPr>
          <w:p w14:paraId="79C3170C" w14:textId="77777777" w:rsidR="00B3594C" w:rsidRDefault="00E5266D">
            <w:pPr>
              <w:pStyle w:val="Compact"/>
              <w:jc w:val="center"/>
            </w:pPr>
            <w:r>
              <w:t>.41</w:t>
            </w:r>
          </w:p>
        </w:tc>
        <w:tc>
          <w:tcPr>
            <w:tcW w:w="0" w:type="auto"/>
          </w:tcPr>
          <w:p w14:paraId="4C58296F" w14:textId="77777777" w:rsidR="00B3594C" w:rsidRDefault="00E5266D">
            <w:pPr>
              <w:pStyle w:val="Compact"/>
              <w:jc w:val="center"/>
            </w:pPr>
            <w:r>
              <w:t>-.18</w:t>
            </w:r>
          </w:p>
        </w:tc>
        <w:tc>
          <w:tcPr>
            <w:tcW w:w="0" w:type="auto"/>
          </w:tcPr>
          <w:p w14:paraId="6D3A6DC0" w14:textId="77777777" w:rsidR="00B3594C" w:rsidRDefault="00E5266D">
            <w:pPr>
              <w:pStyle w:val="Compact"/>
              <w:jc w:val="center"/>
            </w:pPr>
            <w:r>
              <w:t>.48</w:t>
            </w:r>
          </w:p>
        </w:tc>
      </w:tr>
      <w:tr w:rsidR="00B3594C" w14:paraId="42B19366" w14:textId="77777777">
        <w:tc>
          <w:tcPr>
            <w:tcW w:w="0" w:type="auto"/>
          </w:tcPr>
          <w:p w14:paraId="60F256A1" w14:textId="77777777" w:rsidR="00B3594C" w:rsidRDefault="00E5266D">
            <w:pPr>
              <w:pStyle w:val="Compact"/>
            </w:pPr>
            <w:r>
              <w:t>ASC2</w:t>
            </w:r>
          </w:p>
        </w:tc>
        <w:tc>
          <w:tcPr>
            <w:tcW w:w="0" w:type="auto"/>
          </w:tcPr>
          <w:p w14:paraId="4BF2534D" w14:textId="77777777" w:rsidR="00B3594C" w:rsidRDefault="00B3594C">
            <w:pPr>
              <w:pStyle w:val="Compact"/>
            </w:pPr>
          </w:p>
        </w:tc>
        <w:tc>
          <w:tcPr>
            <w:tcW w:w="0" w:type="auto"/>
          </w:tcPr>
          <w:p w14:paraId="2A7291A2" w14:textId="77777777" w:rsidR="00B3594C" w:rsidRDefault="00B3594C">
            <w:pPr>
              <w:pStyle w:val="Compact"/>
            </w:pPr>
          </w:p>
        </w:tc>
        <w:tc>
          <w:tcPr>
            <w:tcW w:w="0" w:type="auto"/>
          </w:tcPr>
          <w:p w14:paraId="0849B378" w14:textId="77777777" w:rsidR="00B3594C" w:rsidRDefault="00B3594C">
            <w:pPr>
              <w:pStyle w:val="Compact"/>
            </w:pPr>
          </w:p>
        </w:tc>
        <w:tc>
          <w:tcPr>
            <w:tcW w:w="0" w:type="auto"/>
          </w:tcPr>
          <w:p w14:paraId="0E76BE3D" w14:textId="77777777" w:rsidR="00B3594C" w:rsidRDefault="00B3594C">
            <w:pPr>
              <w:pStyle w:val="Compact"/>
            </w:pPr>
          </w:p>
        </w:tc>
        <w:tc>
          <w:tcPr>
            <w:tcW w:w="0" w:type="auto"/>
          </w:tcPr>
          <w:p w14:paraId="7C6CF41C" w14:textId="77777777" w:rsidR="00B3594C" w:rsidRDefault="00B3594C">
            <w:pPr>
              <w:pStyle w:val="Compact"/>
            </w:pPr>
          </w:p>
        </w:tc>
        <w:tc>
          <w:tcPr>
            <w:tcW w:w="0" w:type="auto"/>
          </w:tcPr>
          <w:p w14:paraId="7ADDE116" w14:textId="77777777" w:rsidR="00B3594C" w:rsidRDefault="00B3594C">
            <w:pPr>
              <w:pStyle w:val="Compact"/>
            </w:pPr>
          </w:p>
        </w:tc>
        <w:tc>
          <w:tcPr>
            <w:tcW w:w="0" w:type="auto"/>
          </w:tcPr>
          <w:p w14:paraId="2D110034" w14:textId="77777777" w:rsidR="00B3594C" w:rsidRDefault="00B3594C">
            <w:pPr>
              <w:pStyle w:val="Compact"/>
            </w:pPr>
          </w:p>
        </w:tc>
        <w:tc>
          <w:tcPr>
            <w:tcW w:w="0" w:type="auto"/>
          </w:tcPr>
          <w:p w14:paraId="0041A46F" w14:textId="77777777" w:rsidR="00B3594C" w:rsidRDefault="00B3594C">
            <w:pPr>
              <w:pStyle w:val="Compact"/>
              <w:jc w:val="center"/>
            </w:pPr>
          </w:p>
        </w:tc>
        <w:tc>
          <w:tcPr>
            <w:tcW w:w="0" w:type="auto"/>
          </w:tcPr>
          <w:p w14:paraId="714DEC1F" w14:textId="77777777" w:rsidR="00B3594C" w:rsidRDefault="00E5266D">
            <w:pPr>
              <w:pStyle w:val="Compact"/>
              <w:jc w:val="center"/>
            </w:pPr>
            <w:r>
              <w:t>.53</w:t>
            </w:r>
          </w:p>
        </w:tc>
        <w:tc>
          <w:tcPr>
            <w:tcW w:w="0" w:type="auto"/>
          </w:tcPr>
          <w:p w14:paraId="55684B23" w14:textId="77777777" w:rsidR="00B3594C" w:rsidRDefault="00E5266D">
            <w:pPr>
              <w:pStyle w:val="Compact"/>
              <w:jc w:val="center"/>
            </w:pPr>
            <w:r>
              <w:t>.45</w:t>
            </w:r>
          </w:p>
        </w:tc>
        <w:tc>
          <w:tcPr>
            <w:tcW w:w="0" w:type="auto"/>
          </w:tcPr>
          <w:p w14:paraId="1D1758E8" w14:textId="77777777" w:rsidR="00B3594C" w:rsidRDefault="00E5266D">
            <w:pPr>
              <w:pStyle w:val="Compact"/>
              <w:jc w:val="center"/>
            </w:pPr>
            <w:r>
              <w:t>-.25</w:t>
            </w:r>
          </w:p>
        </w:tc>
        <w:tc>
          <w:tcPr>
            <w:tcW w:w="0" w:type="auto"/>
          </w:tcPr>
          <w:p w14:paraId="23BA71EF" w14:textId="77777777" w:rsidR="00B3594C" w:rsidRDefault="00E5266D">
            <w:pPr>
              <w:pStyle w:val="Compact"/>
              <w:jc w:val="center"/>
            </w:pPr>
            <w:r>
              <w:t>.46</w:t>
            </w:r>
          </w:p>
        </w:tc>
      </w:tr>
      <w:tr w:rsidR="00B3594C" w14:paraId="051B7955" w14:textId="77777777">
        <w:tc>
          <w:tcPr>
            <w:tcW w:w="0" w:type="auto"/>
          </w:tcPr>
          <w:p w14:paraId="31708506" w14:textId="77777777" w:rsidR="00B3594C" w:rsidRDefault="00E5266D">
            <w:pPr>
              <w:pStyle w:val="Compact"/>
            </w:pPr>
            <w:r>
              <w:t>INT2</w:t>
            </w:r>
          </w:p>
        </w:tc>
        <w:tc>
          <w:tcPr>
            <w:tcW w:w="0" w:type="auto"/>
          </w:tcPr>
          <w:p w14:paraId="44AC1045" w14:textId="77777777" w:rsidR="00B3594C" w:rsidRDefault="00B3594C">
            <w:pPr>
              <w:pStyle w:val="Compact"/>
            </w:pPr>
          </w:p>
        </w:tc>
        <w:tc>
          <w:tcPr>
            <w:tcW w:w="0" w:type="auto"/>
          </w:tcPr>
          <w:p w14:paraId="17F8FFC9" w14:textId="77777777" w:rsidR="00B3594C" w:rsidRDefault="00B3594C">
            <w:pPr>
              <w:pStyle w:val="Compact"/>
            </w:pPr>
          </w:p>
        </w:tc>
        <w:tc>
          <w:tcPr>
            <w:tcW w:w="0" w:type="auto"/>
          </w:tcPr>
          <w:p w14:paraId="467977E5" w14:textId="77777777" w:rsidR="00B3594C" w:rsidRDefault="00B3594C">
            <w:pPr>
              <w:pStyle w:val="Compact"/>
            </w:pPr>
          </w:p>
        </w:tc>
        <w:tc>
          <w:tcPr>
            <w:tcW w:w="0" w:type="auto"/>
          </w:tcPr>
          <w:p w14:paraId="3CF956AC" w14:textId="77777777" w:rsidR="00B3594C" w:rsidRDefault="00B3594C">
            <w:pPr>
              <w:pStyle w:val="Compact"/>
            </w:pPr>
          </w:p>
        </w:tc>
        <w:tc>
          <w:tcPr>
            <w:tcW w:w="0" w:type="auto"/>
          </w:tcPr>
          <w:p w14:paraId="447ECD17" w14:textId="77777777" w:rsidR="00B3594C" w:rsidRDefault="00B3594C">
            <w:pPr>
              <w:pStyle w:val="Compact"/>
            </w:pPr>
          </w:p>
        </w:tc>
        <w:tc>
          <w:tcPr>
            <w:tcW w:w="0" w:type="auto"/>
          </w:tcPr>
          <w:p w14:paraId="4F8EC592" w14:textId="77777777" w:rsidR="00B3594C" w:rsidRDefault="00B3594C">
            <w:pPr>
              <w:pStyle w:val="Compact"/>
            </w:pPr>
          </w:p>
        </w:tc>
        <w:tc>
          <w:tcPr>
            <w:tcW w:w="0" w:type="auto"/>
          </w:tcPr>
          <w:p w14:paraId="333E4031" w14:textId="77777777" w:rsidR="00B3594C" w:rsidRDefault="00B3594C">
            <w:pPr>
              <w:pStyle w:val="Compact"/>
            </w:pPr>
          </w:p>
        </w:tc>
        <w:tc>
          <w:tcPr>
            <w:tcW w:w="0" w:type="auto"/>
          </w:tcPr>
          <w:p w14:paraId="76315C95" w14:textId="77777777" w:rsidR="00B3594C" w:rsidRDefault="00B3594C">
            <w:pPr>
              <w:pStyle w:val="Compact"/>
            </w:pPr>
          </w:p>
        </w:tc>
        <w:tc>
          <w:tcPr>
            <w:tcW w:w="0" w:type="auto"/>
          </w:tcPr>
          <w:p w14:paraId="5EB9B697" w14:textId="77777777" w:rsidR="00B3594C" w:rsidRDefault="00B3594C">
            <w:pPr>
              <w:pStyle w:val="Compact"/>
              <w:jc w:val="center"/>
            </w:pPr>
          </w:p>
        </w:tc>
        <w:tc>
          <w:tcPr>
            <w:tcW w:w="0" w:type="auto"/>
          </w:tcPr>
          <w:p w14:paraId="159E9F71" w14:textId="77777777" w:rsidR="00B3594C" w:rsidRDefault="00E5266D">
            <w:pPr>
              <w:pStyle w:val="Compact"/>
              <w:jc w:val="center"/>
            </w:pPr>
            <w:r>
              <w:t>.31</w:t>
            </w:r>
          </w:p>
        </w:tc>
        <w:tc>
          <w:tcPr>
            <w:tcW w:w="0" w:type="auto"/>
          </w:tcPr>
          <w:p w14:paraId="01576AB3" w14:textId="77777777" w:rsidR="00B3594C" w:rsidRDefault="00E5266D">
            <w:pPr>
              <w:pStyle w:val="Compact"/>
              <w:jc w:val="center"/>
            </w:pPr>
            <w:r>
              <w:t>-.05</w:t>
            </w:r>
          </w:p>
        </w:tc>
        <w:tc>
          <w:tcPr>
            <w:tcW w:w="0" w:type="auto"/>
          </w:tcPr>
          <w:p w14:paraId="11A514CB" w14:textId="77777777" w:rsidR="00B3594C" w:rsidRDefault="00E5266D">
            <w:pPr>
              <w:pStyle w:val="Compact"/>
              <w:jc w:val="center"/>
            </w:pPr>
            <w:r>
              <w:t>.34</w:t>
            </w:r>
          </w:p>
        </w:tc>
      </w:tr>
      <w:tr w:rsidR="00B3594C" w14:paraId="74B6FD28" w14:textId="77777777">
        <w:tc>
          <w:tcPr>
            <w:tcW w:w="0" w:type="auto"/>
          </w:tcPr>
          <w:p w14:paraId="0A0A58BC" w14:textId="77777777" w:rsidR="00B3594C" w:rsidRDefault="00E5266D">
            <w:pPr>
              <w:pStyle w:val="Compact"/>
            </w:pPr>
            <w:r>
              <w:t>HFS2</w:t>
            </w:r>
          </w:p>
        </w:tc>
        <w:tc>
          <w:tcPr>
            <w:tcW w:w="0" w:type="auto"/>
          </w:tcPr>
          <w:p w14:paraId="49FACB86" w14:textId="77777777" w:rsidR="00B3594C" w:rsidRDefault="00B3594C">
            <w:pPr>
              <w:pStyle w:val="Compact"/>
            </w:pPr>
          </w:p>
        </w:tc>
        <w:tc>
          <w:tcPr>
            <w:tcW w:w="0" w:type="auto"/>
          </w:tcPr>
          <w:p w14:paraId="355E9DBF" w14:textId="77777777" w:rsidR="00B3594C" w:rsidRDefault="00B3594C">
            <w:pPr>
              <w:pStyle w:val="Compact"/>
            </w:pPr>
          </w:p>
        </w:tc>
        <w:tc>
          <w:tcPr>
            <w:tcW w:w="0" w:type="auto"/>
          </w:tcPr>
          <w:p w14:paraId="09D68441" w14:textId="77777777" w:rsidR="00B3594C" w:rsidRDefault="00B3594C">
            <w:pPr>
              <w:pStyle w:val="Compact"/>
            </w:pPr>
          </w:p>
        </w:tc>
        <w:tc>
          <w:tcPr>
            <w:tcW w:w="0" w:type="auto"/>
          </w:tcPr>
          <w:p w14:paraId="059C5941" w14:textId="77777777" w:rsidR="00B3594C" w:rsidRDefault="00B3594C">
            <w:pPr>
              <w:pStyle w:val="Compact"/>
            </w:pPr>
          </w:p>
        </w:tc>
        <w:tc>
          <w:tcPr>
            <w:tcW w:w="0" w:type="auto"/>
          </w:tcPr>
          <w:p w14:paraId="5A18C976" w14:textId="77777777" w:rsidR="00B3594C" w:rsidRDefault="00B3594C">
            <w:pPr>
              <w:pStyle w:val="Compact"/>
            </w:pPr>
          </w:p>
        </w:tc>
        <w:tc>
          <w:tcPr>
            <w:tcW w:w="0" w:type="auto"/>
          </w:tcPr>
          <w:p w14:paraId="03F58C36" w14:textId="77777777" w:rsidR="00B3594C" w:rsidRDefault="00B3594C">
            <w:pPr>
              <w:pStyle w:val="Compact"/>
            </w:pPr>
          </w:p>
        </w:tc>
        <w:tc>
          <w:tcPr>
            <w:tcW w:w="0" w:type="auto"/>
          </w:tcPr>
          <w:p w14:paraId="7E10AD02" w14:textId="77777777" w:rsidR="00B3594C" w:rsidRDefault="00B3594C">
            <w:pPr>
              <w:pStyle w:val="Compact"/>
            </w:pPr>
          </w:p>
        </w:tc>
        <w:tc>
          <w:tcPr>
            <w:tcW w:w="0" w:type="auto"/>
          </w:tcPr>
          <w:p w14:paraId="60CA2B2C" w14:textId="77777777" w:rsidR="00B3594C" w:rsidRDefault="00B3594C">
            <w:pPr>
              <w:pStyle w:val="Compact"/>
            </w:pPr>
          </w:p>
        </w:tc>
        <w:tc>
          <w:tcPr>
            <w:tcW w:w="0" w:type="auto"/>
          </w:tcPr>
          <w:p w14:paraId="46E72428" w14:textId="77777777" w:rsidR="00B3594C" w:rsidRDefault="00B3594C">
            <w:pPr>
              <w:pStyle w:val="Compact"/>
            </w:pPr>
          </w:p>
        </w:tc>
        <w:tc>
          <w:tcPr>
            <w:tcW w:w="0" w:type="auto"/>
          </w:tcPr>
          <w:p w14:paraId="2C62DEF6" w14:textId="77777777" w:rsidR="00B3594C" w:rsidRDefault="00B3594C">
            <w:pPr>
              <w:pStyle w:val="Compact"/>
              <w:jc w:val="center"/>
            </w:pPr>
          </w:p>
        </w:tc>
        <w:tc>
          <w:tcPr>
            <w:tcW w:w="0" w:type="auto"/>
          </w:tcPr>
          <w:p w14:paraId="68104155" w14:textId="77777777" w:rsidR="00B3594C" w:rsidRDefault="00E5266D">
            <w:pPr>
              <w:pStyle w:val="Compact"/>
              <w:jc w:val="center"/>
            </w:pPr>
            <w:r>
              <w:t>-.28</w:t>
            </w:r>
          </w:p>
        </w:tc>
        <w:tc>
          <w:tcPr>
            <w:tcW w:w="0" w:type="auto"/>
          </w:tcPr>
          <w:p w14:paraId="52A73C09" w14:textId="77777777" w:rsidR="00B3594C" w:rsidRDefault="00E5266D">
            <w:pPr>
              <w:pStyle w:val="Compact"/>
              <w:jc w:val="center"/>
            </w:pPr>
            <w:r>
              <w:t>.66</w:t>
            </w:r>
          </w:p>
        </w:tc>
      </w:tr>
      <w:tr w:rsidR="00B3594C" w14:paraId="126CDF46" w14:textId="77777777">
        <w:tc>
          <w:tcPr>
            <w:tcW w:w="0" w:type="auto"/>
          </w:tcPr>
          <w:p w14:paraId="2B1AEA35" w14:textId="77777777" w:rsidR="00B3594C" w:rsidRDefault="00E5266D">
            <w:pPr>
              <w:pStyle w:val="Compact"/>
            </w:pPr>
            <w:r>
              <w:t>FOF2</w:t>
            </w:r>
          </w:p>
        </w:tc>
        <w:tc>
          <w:tcPr>
            <w:tcW w:w="0" w:type="auto"/>
          </w:tcPr>
          <w:p w14:paraId="4297C4B3" w14:textId="77777777" w:rsidR="00B3594C" w:rsidRDefault="00B3594C">
            <w:pPr>
              <w:pStyle w:val="Compact"/>
            </w:pPr>
          </w:p>
        </w:tc>
        <w:tc>
          <w:tcPr>
            <w:tcW w:w="0" w:type="auto"/>
          </w:tcPr>
          <w:p w14:paraId="5361F1E0" w14:textId="77777777" w:rsidR="00B3594C" w:rsidRDefault="00B3594C">
            <w:pPr>
              <w:pStyle w:val="Compact"/>
            </w:pPr>
          </w:p>
        </w:tc>
        <w:tc>
          <w:tcPr>
            <w:tcW w:w="0" w:type="auto"/>
          </w:tcPr>
          <w:p w14:paraId="6F88F8F6" w14:textId="77777777" w:rsidR="00B3594C" w:rsidRDefault="00B3594C">
            <w:pPr>
              <w:pStyle w:val="Compact"/>
            </w:pPr>
          </w:p>
        </w:tc>
        <w:tc>
          <w:tcPr>
            <w:tcW w:w="0" w:type="auto"/>
          </w:tcPr>
          <w:p w14:paraId="74C3E65B" w14:textId="77777777" w:rsidR="00B3594C" w:rsidRDefault="00B3594C">
            <w:pPr>
              <w:pStyle w:val="Compact"/>
            </w:pPr>
          </w:p>
        </w:tc>
        <w:tc>
          <w:tcPr>
            <w:tcW w:w="0" w:type="auto"/>
          </w:tcPr>
          <w:p w14:paraId="1A692DF7" w14:textId="77777777" w:rsidR="00B3594C" w:rsidRDefault="00B3594C">
            <w:pPr>
              <w:pStyle w:val="Compact"/>
            </w:pPr>
          </w:p>
        </w:tc>
        <w:tc>
          <w:tcPr>
            <w:tcW w:w="0" w:type="auto"/>
          </w:tcPr>
          <w:p w14:paraId="50152EC7" w14:textId="77777777" w:rsidR="00B3594C" w:rsidRDefault="00B3594C">
            <w:pPr>
              <w:pStyle w:val="Compact"/>
            </w:pPr>
          </w:p>
        </w:tc>
        <w:tc>
          <w:tcPr>
            <w:tcW w:w="0" w:type="auto"/>
          </w:tcPr>
          <w:p w14:paraId="57B05E29" w14:textId="77777777" w:rsidR="00B3594C" w:rsidRDefault="00B3594C">
            <w:pPr>
              <w:pStyle w:val="Compact"/>
            </w:pPr>
          </w:p>
        </w:tc>
        <w:tc>
          <w:tcPr>
            <w:tcW w:w="0" w:type="auto"/>
          </w:tcPr>
          <w:p w14:paraId="24192AE1" w14:textId="77777777" w:rsidR="00B3594C" w:rsidRDefault="00B3594C">
            <w:pPr>
              <w:pStyle w:val="Compact"/>
            </w:pPr>
          </w:p>
        </w:tc>
        <w:tc>
          <w:tcPr>
            <w:tcW w:w="0" w:type="auto"/>
          </w:tcPr>
          <w:p w14:paraId="748EC75C" w14:textId="77777777" w:rsidR="00B3594C" w:rsidRDefault="00B3594C">
            <w:pPr>
              <w:pStyle w:val="Compact"/>
            </w:pPr>
          </w:p>
        </w:tc>
        <w:tc>
          <w:tcPr>
            <w:tcW w:w="0" w:type="auto"/>
          </w:tcPr>
          <w:p w14:paraId="24831B85" w14:textId="77777777" w:rsidR="00B3594C" w:rsidRDefault="00B3594C">
            <w:pPr>
              <w:pStyle w:val="Compact"/>
            </w:pPr>
          </w:p>
        </w:tc>
        <w:tc>
          <w:tcPr>
            <w:tcW w:w="0" w:type="auto"/>
          </w:tcPr>
          <w:p w14:paraId="54C383F9" w14:textId="77777777" w:rsidR="00B3594C" w:rsidRDefault="00B3594C">
            <w:pPr>
              <w:pStyle w:val="Compact"/>
              <w:jc w:val="center"/>
            </w:pPr>
          </w:p>
        </w:tc>
        <w:tc>
          <w:tcPr>
            <w:tcW w:w="0" w:type="auto"/>
          </w:tcPr>
          <w:p w14:paraId="6BAACC4F" w14:textId="77777777" w:rsidR="00B3594C" w:rsidRDefault="00E5266D">
            <w:pPr>
              <w:pStyle w:val="Compact"/>
              <w:jc w:val="center"/>
            </w:pPr>
            <w:r>
              <w:t>-.39</w:t>
            </w:r>
          </w:p>
        </w:tc>
      </w:tr>
      <w:tr w:rsidR="00B3594C" w14:paraId="55524451" w14:textId="77777777">
        <w:tc>
          <w:tcPr>
            <w:tcW w:w="0" w:type="auto"/>
          </w:tcPr>
          <w:p w14:paraId="75BE3B8C" w14:textId="77777777" w:rsidR="00B3594C" w:rsidRDefault="00E5266D">
            <w:pPr>
              <w:pStyle w:val="Compact"/>
            </w:pPr>
            <w:r>
              <w:t>NFC2</w:t>
            </w:r>
          </w:p>
        </w:tc>
        <w:tc>
          <w:tcPr>
            <w:tcW w:w="0" w:type="auto"/>
          </w:tcPr>
          <w:p w14:paraId="1DFF4FC4" w14:textId="77777777" w:rsidR="00B3594C" w:rsidRDefault="00B3594C">
            <w:pPr>
              <w:pStyle w:val="Compact"/>
            </w:pPr>
          </w:p>
        </w:tc>
        <w:tc>
          <w:tcPr>
            <w:tcW w:w="0" w:type="auto"/>
          </w:tcPr>
          <w:p w14:paraId="66A3C6E0" w14:textId="77777777" w:rsidR="00B3594C" w:rsidRDefault="00B3594C">
            <w:pPr>
              <w:pStyle w:val="Compact"/>
            </w:pPr>
          </w:p>
        </w:tc>
        <w:tc>
          <w:tcPr>
            <w:tcW w:w="0" w:type="auto"/>
          </w:tcPr>
          <w:p w14:paraId="341173D1" w14:textId="77777777" w:rsidR="00B3594C" w:rsidRDefault="00B3594C">
            <w:pPr>
              <w:pStyle w:val="Compact"/>
            </w:pPr>
          </w:p>
        </w:tc>
        <w:tc>
          <w:tcPr>
            <w:tcW w:w="0" w:type="auto"/>
          </w:tcPr>
          <w:p w14:paraId="1C94D6BE" w14:textId="77777777" w:rsidR="00B3594C" w:rsidRDefault="00B3594C">
            <w:pPr>
              <w:pStyle w:val="Compact"/>
            </w:pPr>
          </w:p>
        </w:tc>
        <w:tc>
          <w:tcPr>
            <w:tcW w:w="0" w:type="auto"/>
          </w:tcPr>
          <w:p w14:paraId="14FF0B3F" w14:textId="77777777" w:rsidR="00B3594C" w:rsidRDefault="00B3594C">
            <w:pPr>
              <w:pStyle w:val="Compact"/>
            </w:pPr>
          </w:p>
        </w:tc>
        <w:tc>
          <w:tcPr>
            <w:tcW w:w="0" w:type="auto"/>
          </w:tcPr>
          <w:p w14:paraId="175F29A9" w14:textId="77777777" w:rsidR="00B3594C" w:rsidRDefault="00B3594C">
            <w:pPr>
              <w:pStyle w:val="Compact"/>
            </w:pPr>
          </w:p>
        </w:tc>
        <w:tc>
          <w:tcPr>
            <w:tcW w:w="0" w:type="auto"/>
          </w:tcPr>
          <w:p w14:paraId="38CDED98" w14:textId="77777777" w:rsidR="00B3594C" w:rsidRDefault="00B3594C">
            <w:pPr>
              <w:pStyle w:val="Compact"/>
            </w:pPr>
          </w:p>
        </w:tc>
        <w:tc>
          <w:tcPr>
            <w:tcW w:w="0" w:type="auto"/>
          </w:tcPr>
          <w:p w14:paraId="4F20B8B5" w14:textId="77777777" w:rsidR="00B3594C" w:rsidRDefault="00B3594C">
            <w:pPr>
              <w:pStyle w:val="Compact"/>
            </w:pPr>
          </w:p>
        </w:tc>
        <w:tc>
          <w:tcPr>
            <w:tcW w:w="0" w:type="auto"/>
          </w:tcPr>
          <w:p w14:paraId="355AE573" w14:textId="77777777" w:rsidR="00B3594C" w:rsidRDefault="00B3594C">
            <w:pPr>
              <w:pStyle w:val="Compact"/>
            </w:pPr>
          </w:p>
        </w:tc>
        <w:tc>
          <w:tcPr>
            <w:tcW w:w="0" w:type="auto"/>
          </w:tcPr>
          <w:p w14:paraId="7B21439E" w14:textId="77777777" w:rsidR="00B3594C" w:rsidRDefault="00B3594C">
            <w:pPr>
              <w:pStyle w:val="Compact"/>
            </w:pPr>
          </w:p>
        </w:tc>
        <w:tc>
          <w:tcPr>
            <w:tcW w:w="0" w:type="auto"/>
          </w:tcPr>
          <w:p w14:paraId="462BF23E" w14:textId="77777777" w:rsidR="00B3594C" w:rsidRDefault="00B3594C">
            <w:pPr>
              <w:pStyle w:val="Compact"/>
            </w:pPr>
          </w:p>
        </w:tc>
        <w:tc>
          <w:tcPr>
            <w:tcW w:w="0" w:type="auto"/>
          </w:tcPr>
          <w:p w14:paraId="1EF91974" w14:textId="77777777" w:rsidR="00B3594C" w:rsidRDefault="00B3594C">
            <w:pPr>
              <w:pStyle w:val="Compact"/>
              <w:jc w:val="center"/>
            </w:pPr>
          </w:p>
        </w:tc>
      </w:tr>
      <w:tr w:rsidR="00B3594C" w14:paraId="52E14567" w14:textId="77777777">
        <w:tc>
          <w:tcPr>
            <w:tcW w:w="0" w:type="auto"/>
          </w:tcPr>
          <w:p w14:paraId="5013B4B6" w14:textId="77777777" w:rsidR="00B3594C" w:rsidRDefault="00E5266D">
            <w:pPr>
              <w:pStyle w:val="Compact"/>
            </w:pPr>
            <w:r>
              <w:t>Mean</w:t>
            </w:r>
          </w:p>
        </w:tc>
        <w:tc>
          <w:tcPr>
            <w:tcW w:w="0" w:type="auto"/>
          </w:tcPr>
          <w:p w14:paraId="1F08896E" w14:textId="77777777" w:rsidR="00B3594C" w:rsidRDefault="00E5266D">
            <w:pPr>
              <w:pStyle w:val="Compact"/>
              <w:jc w:val="center"/>
            </w:pPr>
            <w:r>
              <w:t>3.30</w:t>
            </w:r>
          </w:p>
        </w:tc>
        <w:tc>
          <w:tcPr>
            <w:tcW w:w="0" w:type="auto"/>
          </w:tcPr>
          <w:p w14:paraId="258CF63D" w14:textId="77777777" w:rsidR="00B3594C" w:rsidRDefault="00E5266D">
            <w:pPr>
              <w:pStyle w:val="Compact"/>
              <w:jc w:val="center"/>
            </w:pPr>
            <w:r>
              <w:t>3.55</w:t>
            </w:r>
          </w:p>
        </w:tc>
        <w:tc>
          <w:tcPr>
            <w:tcW w:w="0" w:type="auto"/>
          </w:tcPr>
          <w:p w14:paraId="2BCF3B42" w14:textId="77777777" w:rsidR="00B3594C" w:rsidRDefault="00E5266D">
            <w:pPr>
              <w:pStyle w:val="Compact"/>
              <w:jc w:val="center"/>
            </w:pPr>
            <w:r>
              <w:t>3.25</w:t>
            </w:r>
          </w:p>
        </w:tc>
        <w:tc>
          <w:tcPr>
            <w:tcW w:w="0" w:type="auto"/>
          </w:tcPr>
          <w:p w14:paraId="48211630" w14:textId="77777777" w:rsidR="00B3594C" w:rsidRDefault="00E5266D">
            <w:pPr>
              <w:pStyle w:val="Compact"/>
              <w:jc w:val="center"/>
            </w:pPr>
            <w:r>
              <w:t>2.92</w:t>
            </w:r>
          </w:p>
        </w:tc>
        <w:tc>
          <w:tcPr>
            <w:tcW w:w="0" w:type="auto"/>
          </w:tcPr>
          <w:p w14:paraId="385D06A8" w14:textId="77777777" w:rsidR="00B3594C" w:rsidRDefault="00E5266D">
            <w:pPr>
              <w:pStyle w:val="Compact"/>
              <w:jc w:val="center"/>
            </w:pPr>
            <w:r>
              <w:t>1.86</w:t>
            </w:r>
          </w:p>
        </w:tc>
        <w:tc>
          <w:tcPr>
            <w:tcW w:w="0" w:type="auto"/>
          </w:tcPr>
          <w:p w14:paraId="63D51EFD" w14:textId="77777777" w:rsidR="00B3594C" w:rsidRDefault="00E5266D">
            <w:pPr>
              <w:pStyle w:val="Compact"/>
              <w:jc w:val="center"/>
            </w:pPr>
            <w:r>
              <w:t>4.46</w:t>
            </w:r>
          </w:p>
        </w:tc>
        <w:tc>
          <w:tcPr>
            <w:tcW w:w="0" w:type="auto"/>
          </w:tcPr>
          <w:p w14:paraId="0212C673" w14:textId="77777777" w:rsidR="00B3594C" w:rsidRDefault="00E5266D">
            <w:pPr>
              <w:pStyle w:val="Compact"/>
              <w:jc w:val="center"/>
            </w:pPr>
            <w:r>
              <w:t>3.46</w:t>
            </w:r>
          </w:p>
        </w:tc>
        <w:tc>
          <w:tcPr>
            <w:tcW w:w="0" w:type="auto"/>
          </w:tcPr>
          <w:p w14:paraId="2553EAE4" w14:textId="77777777" w:rsidR="00B3594C" w:rsidRDefault="00E5266D">
            <w:pPr>
              <w:pStyle w:val="Compact"/>
              <w:jc w:val="center"/>
            </w:pPr>
            <w:r>
              <w:t>3.62</w:t>
            </w:r>
          </w:p>
        </w:tc>
        <w:tc>
          <w:tcPr>
            <w:tcW w:w="0" w:type="auto"/>
          </w:tcPr>
          <w:p w14:paraId="1F6700C1" w14:textId="77777777" w:rsidR="00B3594C" w:rsidRDefault="00E5266D">
            <w:pPr>
              <w:pStyle w:val="Compact"/>
              <w:jc w:val="center"/>
            </w:pPr>
            <w:r>
              <w:t>3.41</w:t>
            </w:r>
          </w:p>
        </w:tc>
        <w:tc>
          <w:tcPr>
            <w:tcW w:w="0" w:type="auto"/>
          </w:tcPr>
          <w:p w14:paraId="4D94A103" w14:textId="77777777" w:rsidR="00B3594C" w:rsidRDefault="00E5266D">
            <w:pPr>
              <w:pStyle w:val="Compact"/>
              <w:jc w:val="center"/>
            </w:pPr>
            <w:r>
              <w:t>2.72</w:t>
            </w:r>
          </w:p>
        </w:tc>
        <w:tc>
          <w:tcPr>
            <w:tcW w:w="0" w:type="auto"/>
          </w:tcPr>
          <w:p w14:paraId="59F1D312" w14:textId="77777777" w:rsidR="00B3594C" w:rsidRDefault="00E5266D">
            <w:pPr>
              <w:pStyle w:val="Compact"/>
              <w:jc w:val="center"/>
            </w:pPr>
            <w:r>
              <w:t>1.71</w:t>
            </w:r>
          </w:p>
        </w:tc>
        <w:tc>
          <w:tcPr>
            <w:tcW w:w="0" w:type="auto"/>
          </w:tcPr>
          <w:p w14:paraId="2D3B315B" w14:textId="77777777" w:rsidR="00B3594C" w:rsidRDefault="00E5266D">
            <w:pPr>
              <w:pStyle w:val="Compact"/>
              <w:jc w:val="center"/>
            </w:pPr>
            <w:r>
              <w:t>4.69</w:t>
            </w:r>
          </w:p>
        </w:tc>
      </w:tr>
      <w:tr w:rsidR="00B3594C" w14:paraId="77522974" w14:textId="77777777">
        <w:tc>
          <w:tcPr>
            <w:tcW w:w="0" w:type="auto"/>
          </w:tcPr>
          <w:p w14:paraId="273055FD" w14:textId="77777777" w:rsidR="00B3594C" w:rsidRDefault="00E5266D">
            <w:pPr>
              <w:pStyle w:val="Compact"/>
            </w:pPr>
            <w:r>
              <w:t>SD</w:t>
            </w:r>
          </w:p>
        </w:tc>
        <w:tc>
          <w:tcPr>
            <w:tcW w:w="0" w:type="auto"/>
          </w:tcPr>
          <w:p w14:paraId="045F8F06" w14:textId="77777777" w:rsidR="00B3594C" w:rsidRDefault="00E5266D">
            <w:pPr>
              <w:pStyle w:val="Compact"/>
              <w:jc w:val="center"/>
            </w:pPr>
            <w:r>
              <w:t>0.55</w:t>
            </w:r>
          </w:p>
        </w:tc>
        <w:tc>
          <w:tcPr>
            <w:tcW w:w="0" w:type="auto"/>
          </w:tcPr>
          <w:p w14:paraId="60FE90ED" w14:textId="77777777" w:rsidR="00B3594C" w:rsidRDefault="00E5266D">
            <w:pPr>
              <w:pStyle w:val="Compact"/>
              <w:jc w:val="center"/>
            </w:pPr>
            <w:r>
              <w:t>0.54</w:t>
            </w:r>
          </w:p>
        </w:tc>
        <w:tc>
          <w:tcPr>
            <w:tcW w:w="0" w:type="auto"/>
          </w:tcPr>
          <w:p w14:paraId="210AB355" w14:textId="77777777" w:rsidR="00B3594C" w:rsidRDefault="00E5266D">
            <w:pPr>
              <w:pStyle w:val="Compact"/>
              <w:jc w:val="center"/>
            </w:pPr>
            <w:r>
              <w:t>0.83</w:t>
            </w:r>
          </w:p>
        </w:tc>
        <w:tc>
          <w:tcPr>
            <w:tcW w:w="0" w:type="auto"/>
          </w:tcPr>
          <w:p w14:paraId="328E988D" w14:textId="77777777" w:rsidR="00B3594C" w:rsidRDefault="00E5266D">
            <w:pPr>
              <w:pStyle w:val="Compact"/>
              <w:jc w:val="center"/>
            </w:pPr>
            <w:r>
              <w:t>0.57</w:t>
            </w:r>
          </w:p>
        </w:tc>
        <w:tc>
          <w:tcPr>
            <w:tcW w:w="0" w:type="auto"/>
          </w:tcPr>
          <w:p w14:paraId="237F1671" w14:textId="77777777" w:rsidR="00B3594C" w:rsidRDefault="00E5266D">
            <w:pPr>
              <w:pStyle w:val="Compact"/>
              <w:jc w:val="center"/>
            </w:pPr>
            <w:r>
              <w:t>0.61</w:t>
            </w:r>
          </w:p>
        </w:tc>
        <w:tc>
          <w:tcPr>
            <w:tcW w:w="0" w:type="auto"/>
          </w:tcPr>
          <w:p w14:paraId="5D8CAFE3" w14:textId="77777777" w:rsidR="00B3594C" w:rsidRDefault="00E5266D">
            <w:pPr>
              <w:pStyle w:val="Compact"/>
              <w:jc w:val="center"/>
            </w:pPr>
            <w:r>
              <w:t>0.84</w:t>
            </w:r>
          </w:p>
        </w:tc>
        <w:tc>
          <w:tcPr>
            <w:tcW w:w="0" w:type="auto"/>
          </w:tcPr>
          <w:p w14:paraId="79447233" w14:textId="77777777" w:rsidR="00B3594C" w:rsidRDefault="00E5266D">
            <w:pPr>
              <w:pStyle w:val="Compact"/>
              <w:jc w:val="center"/>
            </w:pPr>
            <w:r>
              <w:t>0.52</w:t>
            </w:r>
          </w:p>
        </w:tc>
        <w:tc>
          <w:tcPr>
            <w:tcW w:w="0" w:type="auto"/>
          </w:tcPr>
          <w:p w14:paraId="51DE0D75" w14:textId="77777777" w:rsidR="00B3594C" w:rsidRDefault="00E5266D">
            <w:pPr>
              <w:pStyle w:val="Compact"/>
              <w:jc w:val="center"/>
            </w:pPr>
            <w:r>
              <w:t>0.56</w:t>
            </w:r>
          </w:p>
        </w:tc>
        <w:tc>
          <w:tcPr>
            <w:tcW w:w="0" w:type="auto"/>
          </w:tcPr>
          <w:p w14:paraId="4EB70FF4" w14:textId="77777777" w:rsidR="00B3594C" w:rsidRDefault="00E5266D">
            <w:pPr>
              <w:pStyle w:val="Compact"/>
              <w:jc w:val="center"/>
            </w:pPr>
            <w:r>
              <w:t>0.82</w:t>
            </w:r>
          </w:p>
        </w:tc>
        <w:tc>
          <w:tcPr>
            <w:tcW w:w="0" w:type="auto"/>
          </w:tcPr>
          <w:p w14:paraId="5FEBE44C" w14:textId="77777777" w:rsidR="00B3594C" w:rsidRDefault="00E5266D">
            <w:pPr>
              <w:pStyle w:val="Compact"/>
              <w:jc w:val="center"/>
            </w:pPr>
            <w:r>
              <w:t>0.56</w:t>
            </w:r>
          </w:p>
        </w:tc>
        <w:tc>
          <w:tcPr>
            <w:tcW w:w="0" w:type="auto"/>
          </w:tcPr>
          <w:p w14:paraId="77A21D95" w14:textId="77777777" w:rsidR="00B3594C" w:rsidRDefault="00E5266D">
            <w:pPr>
              <w:pStyle w:val="Compact"/>
              <w:jc w:val="center"/>
            </w:pPr>
            <w:r>
              <w:t>0.61</w:t>
            </w:r>
          </w:p>
        </w:tc>
        <w:tc>
          <w:tcPr>
            <w:tcW w:w="0" w:type="auto"/>
          </w:tcPr>
          <w:p w14:paraId="2155E580" w14:textId="77777777" w:rsidR="00B3594C" w:rsidRDefault="00E5266D">
            <w:pPr>
              <w:pStyle w:val="Compact"/>
              <w:jc w:val="center"/>
            </w:pPr>
            <w:r>
              <w:t>0.87</w:t>
            </w:r>
          </w:p>
        </w:tc>
      </w:tr>
      <w:tr w:rsidR="00B3594C" w14:paraId="09CE439A" w14:textId="77777777">
        <w:tc>
          <w:tcPr>
            <w:tcW w:w="0" w:type="auto"/>
          </w:tcPr>
          <w:p w14:paraId="260D2BB2" w14:textId="77777777" w:rsidR="00B3594C" w:rsidRDefault="00E5266D">
            <w:pPr>
              <w:pStyle w:val="Compact"/>
            </w:pPr>
            <w:r>
              <w:t>Min</w:t>
            </w:r>
          </w:p>
        </w:tc>
        <w:tc>
          <w:tcPr>
            <w:tcW w:w="0" w:type="auto"/>
          </w:tcPr>
          <w:p w14:paraId="62521C83" w14:textId="77777777" w:rsidR="00B3594C" w:rsidRDefault="00E5266D">
            <w:pPr>
              <w:pStyle w:val="Compact"/>
              <w:jc w:val="center"/>
            </w:pPr>
            <w:r>
              <w:t>2.00</w:t>
            </w:r>
          </w:p>
        </w:tc>
        <w:tc>
          <w:tcPr>
            <w:tcW w:w="0" w:type="auto"/>
          </w:tcPr>
          <w:p w14:paraId="031CA70F" w14:textId="77777777" w:rsidR="00B3594C" w:rsidRDefault="00E5266D">
            <w:pPr>
              <w:pStyle w:val="Compact"/>
              <w:jc w:val="center"/>
            </w:pPr>
            <w:r>
              <w:t>1.75</w:t>
            </w:r>
          </w:p>
        </w:tc>
        <w:tc>
          <w:tcPr>
            <w:tcW w:w="0" w:type="auto"/>
          </w:tcPr>
          <w:p w14:paraId="7D419947" w14:textId="77777777" w:rsidR="00B3594C" w:rsidRDefault="00E5266D">
            <w:pPr>
              <w:pStyle w:val="Compact"/>
              <w:jc w:val="center"/>
            </w:pPr>
            <w:r>
              <w:t>1.00</w:t>
            </w:r>
          </w:p>
        </w:tc>
        <w:tc>
          <w:tcPr>
            <w:tcW w:w="0" w:type="auto"/>
          </w:tcPr>
          <w:p w14:paraId="58A226CA" w14:textId="77777777" w:rsidR="00B3594C" w:rsidRDefault="00E5266D">
            <w:pPr>
              <w:pStyle w:val="Compact"/>
              <w:jc w:val="center"/>
            </w:pPr>
            <w:r>
              <w:t>1.14</w:t>
            </w:r>
          </w:p>
        </w:tc>
        <w:tc>
          <w:tcPr>
            <w:tcW w:w="0" w:type="auto"/>
          </w:tcPr>
          <w:p w14:paraId="5FB6F6D0" w14:textId="77777777" w:rsidR="00B3594C" w:rsidRDefault="00E5266D">
            <w:pPr>
              <w:pStyle w:val="Compact"/>
              <w:jc w:val="center"/>
            </w:pPr>
            <w:r>
              <w:t>1.00</w:t>
            </w:r>
          </w:p>
        </w:tc>
        <w:tc>
          <w:tcPr>
            <w:tcW w:w="0" w:type="auto"/>
          </w:tcPr>
          <w:p w14:paraId="092764D4" w14:textId="77777777" w:rsidR="00B3594C" w:rsidRDefault="00E5266D">
            <w:pPr>
              <w:pStyle w:val="Compact"/>
              <w:jc w:val="center"/>
            </w:pPr>
            <w:r>
              <w:t>2.19</w:t>
            </w:r>
          </w:p>
        </w:tc>
        <w:tc>
          <w:tcPr>
            <w:tcW w:w="0" w:type="auto"/>
          </w:tcPr>
          <w:p w14:paraId="4753D5A2" w14:textId="77777777" w:rsidR="00B3594C" w:rsidRDefault="00E5266D">
            <w:pPr>
              <w:pStyle w:val="Compact"/>
              <w:jc w:val="center"/>
            </w:pPr>
            <w:r>
              <w:t>2.10</w:t>
            </w:r>
          </w:p>
        </w:tc>
        <w:tc>
          <w:tcPr>
            <w:tcW w:w="0" w:type="auto"/>
          </w:tcPr>
          <w:p w14:paraId="76377FAA" w14:textId="77777777" w:rsidR="00B3594C" w:rsidRDefault="00E5266D">
            <w:pPr>
              <w:pStyle w:val="Compact"/>
              <w:jc w:val="center"/>
            </w:pPr>
            <w:r>
              <w:t>2.25</w:t>
            </w:r>
          </w:p>
        </w:tc>
        <w:tc>
          <w:tcPr>
            <w:tcW w:w="0" w:type="auto"/>
          </w:tcPr>
          <w:p w14:paraId="4A299877" w14:textId="77777777" w:rsidR="00B3594C" w:rsidRDefault="00E5266D">
            <w:pPr>
              <w:pStyle w:val="Compact"/>
              <w:jc w:val="center"/>
            </w:pPr>
            <w:r>
              <w:t>1.00</w:t>
            </w:r>
          </w:p>
        </w:tc>
        <w:tc>
          <w:tcPr>
            <w:tcW w:w="0" w:type="auto"/>
          </w:tcPr>
          <w:p w14:paraId="38CAE2E0" w14:textId="77777777" w:rsidR="00B3594C" w:rsidRDefault="00E5266D">
            <w:pPr>
              <w:pStyle w:val="Compact"/>
              <w:jc w:val="center"/>
            </w:pPr>
            <w:r>
              <w:t>1.00</w:t>
            </w:r>
          </w:p>
        </w:tc>
        <w:tc>
          <w:tcPr>
            <w:tcW w:w="0" w:type="auto"/>
          </w:tcPr>
          <w:p w14:paraId="5A6E7674" w14:textId="77777777" w:rsidR="00B3594C" w:rsidRDefault="00E5266D">
            <w:pPr>
              <w:pStyle w:val="Compact"/>
              <w:jc w:val="center"/>
            </w:pPr>
            <w:r>
              <w:t>1.00</w:t>
            </w:r>
          </w:p>
        </w:tc>
        <w:tc>
          <w:tcPr>
            <w:tcW w:w="0" w:type="auto"/>
          </w:tcPr>
          <w:p w14:paraId="5AC31A21" w14:textId="77777777" w:rsidR="00B3594C" w:rsidRDefault="00E5266D">
            <w:pPr>
              <w:pStyle w:val="Compact"/>
              <w:jc w:val="center"/>
            </w:pPr>
            <w:r>
              <w:t>2.50</w:t>
            </w:r>
          </w:p>
        </w:tc>
      </w:tr>
      <w:tr w:rsidR="00B3594C" w14:paraId="274DDF36" w14:textId="77777777">
        <w:tc>
          <w:tcPr>
            <w:tcW w:w="0" w:type="auto"/>
          </w:tcPr>
          <w:p w14:paraId="490415BB" w14:textId="77777777" w:rsidR="00B3594C" w:rsidRDefault="00E5266D">
            <w:pPr>
              <w:pStyle w:val="Compact"/>
            </w:pPr>
            <w:r>
              <w:t>Max</w:t>
            </w:r>
          </w:p>
        </w:tc>
        <w:tc>
          <w:tcPr>
            <w:tcW w:w="0" w:type="auto"/>
          </w:tcPr>
          <w:p w14:paraId="3CC275E9" w14:textId="77777777" w:rsidR="00B3594C" w:rsidRDefault="00E5266D">
            <w:pPr>
              <w:pStyle w:val="Compact"/>
              <w:jc w:val="center"/>
            </w:pPr>
            <w:r>
              <w:t>5.00</w:t>
            </w:r>
          </w:p>
        </w:tc>
        <w:tc>
          <w:tcPr>
            <w:tcW w:w="0" w:type="auto"/>
          </w:tcPr>
          <w:p w14:paraId="0B32305B" w14:textId="77777777" w:rsidR="00B3594C" w:rsidRDefault="00E5266D">
            <w:pPr>
              <w:pStyle w:val="Compact"/>
              <w:jc w:val="center"/>
            </w:pPr>
            <w:r>
              <w:t>5.00</w:t>
            </w:r>
          </w:p>
        </w:tc>
        <w:tc>
          <w:tcPr>
            <w:tcW w:w="0" w:type="auto"/>
          </w:tcPr>
          <w:p w14:paraId="1F75DC31" w14:textId="77777777" w:rsidR="00B3594C" w:rsidRDefault="00E5266D">
            <w:pPr>
              <w:pStyle w:val="Compact"/>
              <w:jc w:val="center"/>
            </w:pPr>
            <w:r>
              <w:t>5.00</w:t>
            </w:r>
          </w:p>
        </w:tc>
        <w:tc>
          <w:tcPr>
            <w:tcW w:w="0" w:type="auto"/>
          </w:tcPr>
          <w:p w14:paraId="078D0212" w14:textId="77777777" w:rsidR="00B3594C" w:rsidRDefault="00E5266D">
            <w:pPr>
              <w:pStyle w:val="Compact"/>
              <w:jc w:val="center"/>
            </w:pPr>
            <w:r>
              <w:t>4.00</w:t>
            </w:r>
          </w:p>
        </w:tc>
        <w:tc>
          <w:tcPr>
            <w:tcW w:w="0" w:type="auto"/>
          </w:tcPr>
          <w:p w14:paraId="47951DD7" w14:textId="77777777" w:rsidR="00B3594C" w:rsidRDefault="00E5266D">
            <w:pPr>
              <w:pStyle w:val="Compact"/>
              <w:jc w:val="center"/>
            </w:pPr>
            <w:r>
              <w:t>4.00</w:t>
            </w:r>
          </w:p>
        </w:tc>
        <w:tc>
          <w:tcPr>
            <w:tcW w:w="0" w:type="auto"/>
          </w:tcPr>
          <w:p w14:paraId="3EA6AEE0" w14:textId="77777777" w:rsidR="00B3594C" w:rsidRDefault="00E5266D">
            <w:pPr>
              <w:pStyle w:val="Compact"/>
              <w:jc w:val="center"/>
            </w:pPr>
            <w:r>
              <w:t>6.94</w:t>
            </w:r>
          </w:p>
        </w:tc>
        <w:tc>
          <w:tcPr>
            <w:tcW w:w="0" w:type="auto"/>
          </w:tcPr>
          <w:p w14:paraId="1B8FA530" w14:textId="77777777" w:rsidR="00B3594C" w:rsidRDefault="00E5266D">
            <w:pPr>
              <w:pStyle w:val="Compact"/>
              <w:jc w:val="center"/>
            </w:pPr>
            <w:r>
              <w:t>5.00</w:t>
            </w:r>
          </w:p>
        </w:tc>
        <w:tc>
          <w:tcPr>
            <w:tcW w:w="0" w:type="auto"/>
          </w:tcPr>
          <w:p w14:paraId="70C0E5CC" w14:textId="77777777" w:rsidR="00B3594C" w:rsidRDefault="00E5266D">
            <w:pPr>
              <w:pStyle w:val="Compact"/>
              <w:jc w:val="center"/>
            </w:pPr>
            <w:r>
              <w:t>5.00</w:t>
            </w:r>
          </w:p>
        </w:tc>
        <w:tc>
          <w:tcPr>
            <w:tcW w:w="0" w:type="auto"/>
          </w:tcPr>
          <w:p w14:paraId="333CA844" w14:textId="77777777" w:rsidR="00B3594C" w:rsidRDefault="00E5266D">
            <w:pPr>
              <w:pStyle w:val="Compact"/>
              <w:jc w:val="center"/>
            </w:pPr>
            <w:r>
              <w:t>5.00</w:t>
            </w:r>
          </w:p>
        </w:tc>
        <w:tc>
          <w:tcPr>
            <w:tcW w:w="0" w:type="auto"/>
          </w:tcPr>
          <w:p w14:paraId="390FF492" w14:textId="77777777" w:rsidR="00B3594C" w:rsidRDefault="00E5266D">
            <w:pPr>
              <w:pStyle w:val="Compact"/>
              <w:jc w:val="center"/>
            </w:pPr>
            <w:r>
              <w:t>4.00</w:t>
            </w:r>
          </w:p>
        </w:tc>
        <w:tc>
          <w:tcPr>
            <w:tcW w:w="0" w:type="auto"/>
          </w:tcPr>
          <w:p w14:paraId="342663E6" w14:textId="77777777" w:rsidR="00B3594C" w:rsidRDefault="00E5266D">
            <w:pPr>
              <w:pStyle w:val="Compact"/>
              <w:jc w:val="center"/>
            </w:pPr>
            <w:r>
              <w:t>3.71</w:t>
            </w:r>
          </w:p>
        </w:tc>
        <w:tc>
          <w:tcPr>
            <w:tcW w:w="0" w:type="auto"/>
          </w:tcPr>
          <w:p w14:paraId="3FD346BF" w14:textId="77777777" w:rsidR="00B3594C" w:rsidRDefault="00E5266D">
            <w:pPr>
              <w:pStyle w:val="Compact"/>
              <w:jc w:val="center"/>
            </w:pPr>
            <w:r>
              <w:t>6.88</w:t>
            </w:r>
          </w:p>
        </w:tc>
      </w:tr>
      <w:tr w:rsidR="00B3594C" w14:paraId="4202EC63" w14:textId="77777777">
        <w:tc>
          <w:tcPr>
            <w:tcW w:w="0" w:type="auto"/>
          </w:tcPr>
          <w:p w14:paraId="7178DB94" w14:textId="77777777" w:rsidR="00B3594C" w:rsidRDefault="00E5266D">
            <w:pPr>
              <w:pStyle w:val="Compact"/>
            </w:pPr>
            <w:r>
              <w:t>Skew</w:t>
            </w:r>
          </w:p>
        </w:tc>
        <w:tc>
          <w:tcPr>
            <w:tcW w:w="0" w:type="auto"/>
          </w:tcPr>
          <w:p w14:paraId="448CA91D" w14:textId="77777777" w:rsidR="00B3594C" w:rsidRDefault="00E5266D">
            <w:pPr>
              <w:pStyle w:val="Compact"/>
              <w:jc w:val="center"/>
            </w:pPr>
            <w:r>
              <w:t>0.17</w:t>
            </w:r>
          </w:p>
        </w:tc>
        <w:tc>
          <w:tcPr>
            <w:tcW w:w="0" w:type="auto"/>
          </w:tcPr>
          <w:p w14:paraId="63408A2F" w14:textId="77777777" w:rsidR="00B3594C" w:rsidRDefault="00E5266D">
            <w:pPr>
              <w:pStyle w:val="Compact"/>
              <w:jc w:val="center"/>
            </w:pPr>
            <w:r>
              <w:t>0.09</w:t>
            </w:r>
          </w:p>
        </w:tc>
        <w:tc>
          <w:tcPr>
            <w:tcW w:w="0" w:type="auto"/>
          </w:tcPr>
          <w:p w14:paraId="3E02264F" w14:textId="77777777" w:rsidR="00B3594C" w:rsidRDefault="00E5266D">
            <w:pPr>
              <w:pStyle w:val="Compact"/>
              <w:jc w:val="center"/>
            </w:pPr>
            <w:r>
              <w:t>-0.27</w:t>
            </w:r>
          </w:p>
        </w:tc>
        <w:tc>
          <w:tcPr>
            <w:tcW w:w="0" w:type="auto"/>
          </w:tcPr>
          <w:p w14:paraId="73847A7D" w14:textId="77777777" w:rsidR="00B3594C" w:rsidRDefault="00E5266D">
            <w:pPr>
              <w:pStyle w:val="Compact"/>
              <w:jc w:val="center"/>
            </w:pPr>
            <w:r>
              <w:t>-0.23</w:t>
            </w:r>
          </w:p>
        </w:tc>
        <w:tc>
          <w:tcPr>
            <w:tcW w:w="0" w:type="auto"/>
          </w:tcPr>
          <w:p w14:paraId="3C5C0CCA" w14:textId="77777777" w:rsidR="00B3594C" w:rsidRDefault="00E5266D">
            <w:pPr>
              <w:pStyle w:val="Compact"/>
              <w:jc w:val="center"/>
            </w:pPr>
            <w:r>
              <w:t>0.45</w:t>
            </w:r>
          </w:p>
        </w:tc>
        <w:tc>
          <w:tcPr>
            <w:tcW w:w="0" w:type="auto"/>
          </w:tcPr>
          <w:p w14:paraId="32637321" w14:textId="77777777" w:rsidR="00B3594C" w:rsidRDefault="00E5266D">
            <w:pPr>
              <w:pStyle w:val="Compact"/>
              <w:jc w:val="center"/>
            </w:pPr>
            <w:r>
              <w:t>0.16</w:t>
            </w:r>
          </w:p>
        </w:tc>
        <w:tc>
          <w:tcPr>
            <w:tcW w:w="0" w:type="auto"/>
          </w:tcPr>
          <w:p w14:paraId="2C449959" w14:textId="77777777" w:rsidR="00B3594C" w:rsidRDefault="00E5266D">
            <w:pPr>
              <w:pStyle w:val="Compact"/>
              <w:jc w:val="center"/>
            </w:pPr>
            <w:r>
              <w:t>0.31</w:t>
            </w:r>
          </w:p>
        </w:tc>
        <w:tc>
          <w:tcPr>
            <w:tcW w:w="0" w:type="auto"/>
          </w:tcPr>
          <w:p w14:paraId="5EBBB56F" w14:textId="77777777" w:rsidR="00B3594C" w:rsidRDefault="00E5266D">
            <w:pPr>
              <w:pStyle w:val="Compact"/>
              <w:jc w:val="center"/>
            </w:pPr>
            <w:r>
              <w:t>0.33</w:t>
            </w:r>
          </w:p>
        </w:tc>
        <w:tc>
          <w:tcPr>
            <w:tcW w:w="0" w:type="auto"/>
          </w:tcPr>
          <w:p w14:paraId="622C55D0" w14:textId="77777777" w:rsidR="00B3594C" w:rsidRDefault="00E5266D">
            <w:pPr>
              <w:pStyle w:val="Compact"/>
              <w:jc w:val="center"/>
            </w:pPr>
            <w:r>
              <w:t>-0.21</w:t>
            </w:r>
          </w:p>
        </w:tc>
        <w:tc>
          <w:tcPr>
            <w:tcW w:w="0" w:type="auto"/>
          </w:tcPr>
          <w:p w14:paraId="59E4FB61" w14:textId="77777777" w:rsidR="00B3594C" w:rsidRDefault="00E5266D">
            <w:pPr>
              <w:pStyle w:val="Compact"/>
              <w:jc w:val="center"/>
            </w:pPr>
            <w:r>
              <w:t>-0.02</w:t>
            </w:r>
          </w:p>
        </w:tc>
        <w:tc>
          <w:tcPr>
            <w:tcW w:w="0" w:type="auto"/>
          </w:tcPr>
          <w:p w14:paraId="408CAAE1" w14:textId="77777777" w:rsidR="00B3594C" w:rsidRDefault="00E5266D">
            <w:pPr>
              <w:pStyle w:val="Compact"/>
              <w:jc w:val="center"/>
            </w:pPr>
            <w:r>
              <w:t>0.89</w:t>
            </w:r>
          </w:p>
        </w:tc>
        <w:tc>
          <w:tcPr>
            <w:tcW w:w="0" w:type="auto"/>
          </w:tcPr>
          <w:p w14:paraId="6F845021" w14:textId="77777777" w:rsidR="00B3594C" w:rsidRDefault="00E5266D">
            <w:pPr>
              <w:pStyle w:val="Compact"/>
              <w:jc w:val="center"/>
            </w:pPr>
            <w:r>
              <w:t>0.07</w:t>
            </w:r>
          </w:p>
        </w:tc>
      </w:tr>
      <w:tr w:rsidR="00B3594C" w14:paraId="346A24DB" w14:textId="77777777">
        <w:tc>
          <w:tcPr>
            <w:tcW w:w="0" w:type="auto"/>
          </w:tcPr>
          <w:p w14:paraId="0533691C" w14:textId="77777777" w:rsidR="00B3594C" w:rsidRDefault="00E5266D">
            <w:pPr>
              <w:pStyle w:val="Compact"/>
            </w:pPr>
            <w:r>
              <w:lastRenderedPageBreak/>
              <w:t>Kurtosis</w:t>
            </w:r>
          </w:p>
        </w:tc>
        <w:tc>
          <w:tcPr>
            <w:tcW w:w="0" w:type="auto"/>
          </w:tcPr>
          <w:p w14:paraId="2054142A" w14:textId="77777777" w:rsidR="00B3594C" w:rsidRDefault="00E5266D">
            <w:pPr>
              <w:pStyle w:val="Compact"/>
              <w:jc w:val="center"/>
            </w:pPr>
            <w:r>
              <w:t>-0.09</w:t>
            </w:r>
          </w:p>
        </w:tc>
        <w:tc>
          <w:tcPr>
            <w:tcW w:w="0" w:type="auto"/>
          </w:tcPr>
          <w:p w14:paraId="5496638D" w14:textId="77777777" w:rsidR="00B3594C" w:rsidRDefault="00E5266D">
            <w:pPr>
              <w:pStyle w:val="Compact"/>
              <w:jc w:val="center"/>
            </w:pPr>
            <w:r>
              <w:t>0.24</w:t>
            </w:r>
          </w:p>
        </w:tc>
        <w:tc>
          <w:tcPr>
            <w:tcW w:w="0" w:type="auto"/>
          </w:tcPr>
          <w:p w14:paraId="2875FF53" w14:textId="77777777" w:rsidR="00B3594C" w:rsidRDefault="00E5266D">
            <w:pPr>
              <w:pStyle w:val="Compact"/>
              <w:jc w:val="center"/>
            </w:pPr>
            <w:r>
              <w:t>-0.37</w:t>
            </w:r>
          </w:p>
        </w:tc>
        <w:tc>
          <w:tcPr>
            <w:tcW w:w="0" w:type="auto"/>
          </w:tcPr>
          <w:p w14:paraId="51D0EA98" w14:textId="77777777" w:rsidR="00B3594C" w:rsidRDefault="00E5266D">
            <w:pPr>
              <w:pStyle w:val="Compact"/>
              <w:jc w:val="center"/>
            </w:pPr>
            <w:r>
              <w:t>-0.07</w:t>
            </w:r>
          </w:p>
        </w:tc>
        <w:tc>
          <w:tcPr>
            <w:tcW w:w="0" w:type="auto"/>
          </w:tcPr>
          <w:p w14:paraId="56C4A215" w14:textId="77777777" w:rsidR="00B3594C" w:rsidRDefault="00E5266D">
            <w:pPr>
              <w:pStyle w:val="Compact"/>
              <w:jc w:val="center"/>
            </w:pPr>
            <w:r>
              <w:t>-0.34</w:t>
            </w:r>
          </w:p>
        </w:tc>
        <w:tc>
          <w:tcPr>
            <w:tcW w:w="0" w:type="auto"/>
          </w:tcPr>
          <w:p w14:paraId="508AE9CD" w14:textId="77777777" w:rsidR="00B3594C" w:rsidRDefault="00E5266D">
            <w:pPr>
              <w:pStyle w:val="Compact"/>
              <w:jc w:val="center"/>
            </w:pPr>
            <w:r>
              <w:t>0.14</w:t>
            </w:r>
          </w:p>
        </w:tc>
        <w:tc>
          <w:tcPr>
            <w:tcW w:w="0" w:type="auto"/>
          </w:tcPr>
          <w:p w14:paraId="7C384612" w14:textId="77777777" w:rsidR="00B3594C" w:rsidRDefault="00E5266D">
            <w:pPr>
              <w:pStyle w:val="Compact"/>
              <w:jc w:val="center"/>
            </w:pPr>
            <w:r>
              <w:t>-0.11</w:t>
            </w:r>
          </w:p>
        </w:tc>
        <w:tc>
          <w:tcPr>
            <w:tcW w:w="0" w:type="auto"/>
          </w:tcPr>
          <w:p w14:paraId="15E51043" w14:textId="77777777" w:rsidR="00B3594C" w:rsidRDefault="00E5266D">
            <w:pPr>
              <w:pStyle w:val="Compact"/>
              <w:jc w:val="center"/>
            </w:pPr>
            <w:r>
              <w:t>-0.14</w:t>
            </w:r>
          </w:p>
        </w:tc>
        <w:tc>
          <w:tcPr>
            <w:tcW w:w="0" w:type="auto"/>
          </w:tcPr>
          <w:p w14:paraId="0FAD873A" w14:textId="77777777" w:rsidR="00B3594C" w:rsidRDefault="00E5266D">
            <w:pPr>
              <w:pStyle w:val="Compact"/>
              <w:jc w:val="center"/>
            </w:pPr>
            <w:r>
              <w:t>-0.42</w:t>
            </w:r>
          </w:p>
        </w:tc>
        <w:tc>
          <w:tcPr>
            <w:tcW w:w="0" w:type="auto"/>
          </w:tcPr>
          <w:p w14:paraId="0F2967FB" w14:textId="77777777" w:rsidR="00B3594C" w:rsidRDefault="00E5266D">
            <w:pPr>
              <w:pStyle w:val="Compact"/>
              <w:jc w:val="center"/>
            </w:pPr>
            <w:r>
              <w:t>0.17</w:t>
            </w:r>
          </w:p>
        </w:tc>
        <w:tc>
          <w:tcPr>
            <w:tcW w:w="0" w:type="auto"/>
          </w:tcPr>
          <w:p w14:paraId="4286CC98" w14:textId="77777777" w:rsidR="00B3594C" w:rsidRDefault="00E5266D">
            <w:pPr>
              <w:pStyle w:val="Compact"/>
              <w:jc w:val="center"/>
            </w:pPr>
            <w:r>
              <w:t>0.47</w:t>
            </w:r>
          </w:p>
        </w:tc>
        <w:tc>
          <w:tcPr>
            <w:tcW w:w="0" w:type="auto"/>
          </w:tcPr>
          <w:p w14:paraId="4863B6D7" w14:textId="77777777" w:rsidR="00B3594C" w:rsidRDefault="00E5266D">
            <w:pPr>
              <w:pStyle w:val="Compact"/>
              <w:jc w:val="center"/>
            </w:pPr>
            <w:r>
              <w:t>-0.45</w:t>
            </w:r>
          </w:p>
        </w:tc>
      </w:tr>
    </w:tbl>
    <w:p w14:paraId="6714BBB9" w14:textId="77777777" w:rsidR="00B3594C" w:rsidRDefault="00E5266D">
      <w:pPr>
        <w:pStyle w:val="Compact"/>
      </w:pPr>
      <w:r>
        <w:rPr>
          <w:i/>
          <w:iCs/>
        </w:rPr>
        <w:t>Note.</w:t>
      </w:r>
      <w:r>
        <w:t xml:space="preserve">  = 193-259 due to </w:t>
      </w:r>
      <w:proofErr w:type="spellStart"/>
      <w:r>
        <w:t>missings</w:t>
      </w:r>
      <w:proofErr w:type="spellEnd"/>
      <w:r>
        <w:t xml:space="preserve">; </w:t>
      </w:r>
      <m:oMath>
        <m:r>
          <w:rPr>
            <w:rFonts w:ascii="Cambria Math" w:hAnsi="Cambria Math"/>
          </w:rPr>
          <m:t>p</m:t>
        </m:r>
        <m:r>
          <m:rPr>
            <m:sty m:val="p"/>
          </m:rPr>
          <w:rPr>
            <w:rFonts w:ascii="Cambria Math" w:hAnsi="Cambria Math"/>
          </w:rPr>
          <m:t>&lt;</m:t>
        </m:r>
        <m:r>
          <w:rPr>
            <w:rFonts w:ascii="Cambria Math" w:hAnsi="Cambria Math"/>
          </w:rPr>
          <m:t>.05</m:t>
        </m:r>
      </m:oMath>
      <w:r>
        <w:t xml:space="preserve"> for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oMath>
      <w:r>
        <w:t xml:space="preserve"> &gt; .18; coefficients in the diagonal are Cronbach’s </w:t>
      </w:r>
      <m:oMath>
        <m:r>
          <w:rPr>
            <w:rFonts w:ascii="Cambria Math" w:hAnsi="Cambria Math"/>
          </w:rPr>
          <m:t>α</m:t>
        </m:r>
      </m:oMath>
      <w:r>
        <w:t>, bold-faced coefficients give the 53-59 week retest reliability; GRD = Grade Point Average, ASC = Overall Ability Self-Concept, INT = Overall Interest in School, HFS = Hope for Success, FOF = Fear of Failure, NFC = Need for Cognition at measurement occasion 1, and 2, respectively</w:t>
      </w:r>
    </w:p>
    <w:p w14:paraId="2172A411" w14:textId="77777777" w:rsidR="00B3594C" w:rsidRDefault="00E5266D">
      <w:pPr>
        <w:pStyle w:val="Textkrper"/>
      </w:pPr>
      <w:r>
        <w:t> </w:t>
      </w:r>
    </w:p>
    <w:p w14:paraId="460CDD51" w14:textId="77777777" w:rsidR="00B3594C" w:rsidRDefault="00E5266D">
      <w:pPr>
        <w:pStyle w:val="Textkrper"/>
      </w:pPr>
      <w:r>
        <w:t xml:space="preserve">Table 1 gives the descriptive statistics and </w:t>
      </w:r>
      <w:proofErr w:type="spellStart"/>
      <w:r>
        <w:t>intercorrelations</w:t>
      </w:r>
      <w:proofErr w:type="spellEnd"/>
      <w:r>
        <w:t xml:space="preserve"> of the variables of interest in this analysis step, i.e., the T1 and T2 measurements of GPA, domain-general ability self-concept, and general interest in school as well as the variables Hope for Success, Fear of Failure, and NFC. </w:t>
      </w:r>
      <w:commentRangeStart w:id="221"/>
      <w:r>
        <w:t>As can be seen in the diagonal and the upper right of the correlation table</w:t>
      </w:r>
      <w:commentRangeEnd w:id="221"/>
      <w:r w:rsidR="00BB56EF">
        <w:rPr>
          <w:rStyle w:val="Kommentarzeichen"/>
        </w:rPr>
        <w:commentReference w:id="221"/>
      </w:r>
      <w:r>
        <w:t xml:space="preserve">, all variables exhibited good internal consistency, Cronbach’s </w:t>
      </w:r>
      <m:oMath>
        <m:r>
          <w:rPr>
            <w:rFonts w:ascii="Cambria Math" w:hAnsi="Cambria Math"/>
          </w:rPr>
          <m:t>α</m:t>
        </m:r>
        <m:r>
          <m:rPr>
            <m:sty m:val="p"/>
          </m:rPr>
          <w:rPr>
            <w:rFonts w:ascii="Cambria Math" w:hAnsi="Cambria Math"/>
          </w:rPr>
          <m:t>≥</m:t>
        </m:r>
      </m:oMath>
      <w:r>
        <w:t xml:space="preserve"> .83,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.56. Among the predictors at T1, GPA at T1 showed the strongest relation to GPA at T2</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.75</m:t>
        </m:r>
      </m:oMath>
      <w:r>
        <w:t xml:space="preserve">, followed by the domain-general ability self-concept,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.53</m:t>
        </m:r>
      </m:oMath>
      <w:r>
        <w:t xml:space="preserve">, and NFC at T1,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.46</m:t>
        </m:r>
      </m:oMath>
      <w:r>
        <w:t xml:space="preserve">, all </w:t>
      </w:r>
      <m:oMath>
        <m:r>
          <w:rPr>
            <w:rFonts w:ascii="Cambria Math" w:hAnsi="Cambria Math"/>
          </w:rPr>
          <m:t>p</m:t>
        </m:r>
        <m:r>
          <m:rPr>
            <m:sty m:val="p"/>
          </m:rPr>
          <w:rPr>
            <w:rFonts w:ascii="Cambria Math" w:hAnsi="Cambria Math"/>
          </w:rPr>
          <m:t>&lt;</m:t>
        </m:r>
      </m:oMath>
      <w:r>
        <w:t xml:space="preserve"> .001. The other variables at T1 showed significant correlations with GPA at T2 as well</w:t>
      </w:r>
      <w:proofErr w:type="gramStart"/>
      <w:r>
        <w:t xml:space="preserve">, </w:t>
      </w:r>
      <w:proofErr w:type="gramEnd"/>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r>
          <m:rPr>
            <m:sty m:val="p"/>
          </m:rPr>
          <w:rPr>
            <w:rFonts w:ascii="Cambria Math" w:hAnsi="Cambria Math"/>
          </w:rPr>
          <m:t>≥</m:t>
        </m:r>
        <m:r>
          <w:rPr>
            <w:rFonts w:ascii="Cambria Math" w:hAnsi="Cambria Math"/>
          </w:rPr>
          <m:t>.20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w:t>
      </w:r>
    </w:p>
    <w:p w14:paraId="76934EA7" w14:textId="77777777" w:rsidR="00B3594C" w:rsidRDefault="00E5266D">
      <w:pPr>
        <w:pStyle w:val="Textkrper"/>
      </w:pPr>
      <w:r>
        <w:t>Table 2:</w:t>
      </w:r>
    </w:p>
    <w:p w14:paraId="0C3D61E5" w14:textId="77777777" w:rsidR="00B3594C" w:rsidRDefault="00E5266D">
      <w:pPr>
        <w:pStyle w:val="TableCaption"/>
      </w:pPr>
      <w:r>
        <w:rPr>
          <w:iCs/>
        </w:rPr>
        <w:t>Results of the multiple regression of school grades measured at T2 on predictors measured at T1</w:t>
      </w:r>
    </w:p>
    <w:tbl>
      <w:tblPr>
        <w:tblStyle w:val="Table"/>
        <w:tblW w:w="0" w:type="auto"/>
        <w:tblLook w:val="0020" w:firstRow="1" w:lastRow="0" w:firstColumn="0" w:lastColumn="0" w:noHBand="0" w:noVBand="0"/>
      </w:tblPr>
      <w:tblGrid>
        <w:gridCol w:w="2223"/>
        <w:gridCol w:w="836"/>
        <w:gridCol w:w="756"/>
        <w:gridCol w:w="839"/>
        <w:gridCol w:w="877"/>
        <w:gridCol w:w="716"/>
        <w:gridCol w:w="832"/>
      </w:tblGrid>
      <w:tr w:rsidR="00B3594C" w14:paraId="27F4DE96" w14:textId="77777777" w:rsidTr="00B3594C">
        <w:trPr>
          <w:cnfStyle w:val="100000000000" w:firstRow="1" w:lastRow="0" w:firstColumn="0" w:lastColumn="0" w:oddVBand="0" w:evenVBand="0" w:oddHBand="0" w:evenHBand="0" w:firstRowFirstColumn="0" w:firstRowLastColumn="0" w:lastRowFirstColumn="0" w:lastRowLastColumn="0"/>
          <w:tblHeader/>
        </w:trPr>
        <w:tc>
          <w:tcPr>
            <w:tcW w:w="0" w:type="auto"/>
          </w:tcPr>
          <w:p w14:paraId="29E1402C" w14:textId="77777777" w:rsidR="00B3594C" w:rsidRDefault="00B3594C">
            <w:pPr>
              <w:pStyle w:val="Compact"/>
            </w:pPr>
          </w:p>
        </w:tc>
        <w:tc>
          <w:tcPr>
            <w:tcW w:w="0" w:type="auto"/>
          </w:tcPr>
          <w:p w14:paraId="41679161" w14:textId="77777777" w:rsidR="00B3594C" w:rsidRDefault="00E5266D">
            <w:pPr>
              <w:pStyle w:val="Compact"/>
              <w:jc w:val="right"/>
            </w:pPr>
            <m:oMathPara>
              <m:oMath>
                <m:r>
                  <w:rPr>
                    <w:rFonts w:ascii="Cambria Math" w:hAnsi="Cambria Math"/>
                  </w:rPr>
                  <m:t>B</m:t>
                </m:r>
              </m:oMath>
            </m:oMathPara>
          </w:p>
        </w:tc>
        <w:tc>
          <w:tcPr>
            <w:tcW w:w="0" w:type="auto"/>
          </w:tcPr>
          <w:p w14:paraId="3D411553" w14:textId="77777777" w:rsidR="00B3594C" w:rsidRDefault="00E5266D">
            <w:pPr>
              <w:pStyle w:val="Compact"/>
              <w:jc w:val="right"/>
            </w:pPr>
            <m:oMathPara>
              <m:oMath>
                <m:r>
                  <w:rPr>
                    <w:rFonts w:ascii="Cambria Math" w:hAnsi="Cambria Math"/>
                  </w:rPr>
                  <m:t>SE</m:t>
                </m:r>
              </m:oMath>
            </m:oMathPara>
          </w:p>
        </w:tc>
        <w:tc>
          <w:tcPr>
            <w:tcW w:w="0" w:type="auto"/>
          </w:tcPr>
          <w:p w14:paraId="04DBD7E3" w14:textId="77777777" w:rsidR="00B3594C" w:rsidRDefault="00E5266D">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0" w:type="auto"/>
          </w:tcPr>
          <w:p w14:paraId="00F5E4ED" w14:textId="77777777" w:rsidR="00B3594C" w:rsidRDefault="00E5266D">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0" w:type="auto"/>
          </w:tcPr>
          <w:p w14:paraId="745C1A2E" w14:textId="77777777" w:rsidR="00B3594C" w:rsidRDefault="00E5266D">
            <w:pPr>
              <w:pStyle w:val="Compact"/>
              <w:jc w:val="right"/>
            </w:pPr>
            <m:oMathPara>
              <m:oMath>
                <m:r>
                  <w:rPr>
                    <w:rFonts w:ascii="Cambria Math" w:hAnsi="Cambria Math"/>
                  </w:rPr>
                  <m:t>β</m:t>
                </m:r>
              </m:oMath>
            </m:oMathPara>
          </w:p>
        </w:tc>
        <w:tc>
          <w:tcPr>
            <w:tcW w:w="0" w:type="auto"/>
          </w:tcPr>
          <w:p w14:paraId="0C655EDC" w14:textId="77777777" w:rsidR="00B3594C" w:rsidRDefault="00E5266D">
            <w:pPr>
              <w:pStyle w:val="Compact"/>
              <w:jc w:val="right"/>
            </w:pPr>
            <m:oMathPara>
              <m:oMath>
                <m:r>
                  <w:rPr>
                    <w:rFonts w:ascii="Cambria Math" w:hAnsi="Cambria Math"/>
                  </w:rPr>
                  <m:t>p</m:t>
                </m:r>
              </m:oMath>
            </m:oMathPara>
          </w:p>
        </w:tc>
      </w:tr>
      <w:tr w:rsidR="00B3594C" w14:paraId="550B9C44" w14:textId="77777777">
        <w:tc>
          <w:tcPr>
            <w:tcW w:w="0" w:type="auto"/>
          </w:tcPr>
          <w:p w14:paraId="780BF0F6" w14:textId="77777777" w:rsidR="00B3594C" w:rsidRDefault="00E5266D">
            <w:pPr>
              <w:pStyle w:val="Compact"/>
            </w:pPr>
            <w:r>
              <w:t>Intercept</w:t>
            </w:r>
          </w:p>
        </w:tc>
        <w:tc>
          <w:tcPr>
            <w:tcW w:w="0" w:type="auto"/>
          </w:tcPr>
          <w:p w14:paraId="7D2810B7" w14:textId="77777777" w:rsidR="00B3594C" w:rsidRDefault="00E5266D">
            <w:pPr>
              <w:pStyle w:val="Compact"/>
              <w:jc w:val="right"/>
            </w:pPr>
            <w:r>
              <w:t>0.488</w:t>
            </w:r>
          </w:p>
        </w:tc>
        <w:tc>
          <w:tcPr>
            <w:tcW w:w="0" w:type="auto"/>
          </w:tcPr>
          <w:p w14:paraId="0516265C" w14:textId="77777777" w:rsidR="00B3594C" w:rsidRDefault="00E5266D">
            <w:pPr>
              <w:pStyle w:val="Compact"/>
              <w:jc w:val="right"/>
            </w:pPr>
            <w:r>
              <w:t>0.231</w:t>
            </w:r>
          </w:p>
        </w:tc>
        <w:tc>
          <w:tcPr>
            <w:tcW w:w="0" w:type="auto"/>
          </w:tcPr>
          <w:p w14:paraId="3DCA3DDC" w14:textId="77777777" w:rsidR="00B3594C" w:rsidRDefault="00E5266D">
            <w:pPr>
              <w:pStyle w:val="Compact"/>
              <w:jc w:val="right"/>
            </w:pPr>
            <w:r>
              <w:t>0.034</w:t>
            </w:r>
          </w:p>
        </w:tc>
        <w:tc>
          <w:tcPr>
            <w:tcW w:w="0" w:type="auto"/>
          </w:tcPr>
          <w:p w14:paraId="12B401BB" w14:textId="77777777" w:rsidR="00B3594C" w:rsidRDefault="00E5266D">
            <w:pPr>
              <w:pStyle w:val="Compact"/>
              <w:jc w:val="right"/>
            </w:pPr>
            <w:r>
              <w:t>0.941</w:t>
            </w:r>
          </w:p>
        </w:tc>
        <w:tc>
          <w:tcPr>
            <w:tcW w:w="0" w:type="auto"/>
          </w:tcPr>
          <w:p w14:paraId="1EB3307D" w14:textId="77777777" w:rsidR="00B3594C" w:rsidRDefault="00E5266D">
            <w:pPr>
              <w:pStyle w:val="Compact"/>
              <w:jc w:val="right"/>
            </w:pPr>
            <w:r>
              <w:t>.906</w:t>
            </w:r>
          </w:p>
        </w:tc>
        <w:tc>
          <w:tcPr>
            <w:tcW w:w="0" w:type="auto"/>
          </w:tcPr>
          <w:p w14:paraId="5B57DECF" w14:textId="77777777" w:rsidR="00B3594C" w:rsidRDefault="00E5266D">
            <w:pPr>
              <w:pStyle w:val="Compact"/>
              <w:jc w:val="right"/>
            </w:pPr>
            <w:r>
              <w:t>.035</w:t>
            </w:r>
          </w:p>
        </w:tc>
      </w:tr>
      <w:tr w:rsidR="00B3594C" w14:paraId="19822531" w14:textId="77777777">
        <w:tc>
          <w:tcPr>
            <w:tcW w:w="0" w:type="auto"/>
          </w:tcPr>
          <w:p w14:paraId="3976BA37" w14:textId="77777777" w:rsidR="00B3594C" w:rsidRDefault="00E5266D">
            <w:pPr>
              <w:pStyle w:val="Compact"/>
            </w:pPr>
            <w:r>
              <w:t>GPA</w:t>
            </w:r>
          </w:p>
        </w:tc>
        <w:tc>
          <w:tcPr>
            <w:tcW w:w="0" w:type="auto"/>
          </w:tcPr>
          <w:p w14:paraId="1AD29DD5" w14:textId="77777777" w:rsidR="00B3594C" w:rsidRDefault="00E5266D">
            <w:pPr>
              <w:pStyle w:val="Compact"/>
              <w:jc w:val="right"/>
            </w:pPr>
            <w:r>
              <w:t>0.606</w:t>
            </w:r>
          </w:p>
        </w:tc>
        <w:tc>
          <w:tcPr>
            <w:tcW w:w="0" w:type="auto"/>
          </w:tcPr>
          <w:p w14:paraId="1CFDC3A8" w14:textId="77777777" w:rsidR="00B3594C" w:rsidRDefault="00E5266D">
            <w:pPr>
              <w:pStyle w:val="Compact"/>
              <w:jc w:val="right"/>
            </w:pPr>
            <w:r>
              <w:t>0.061</w:t>
            </w:r>
          </w:p>
        </w:tc>
        <w:tc>
          <w:tcPr>
            <w:tcW w:w="0" w:type="auto"/>
          </w:tcPr>
          <w:p w14:paraId="4E47BE40" w14:textId="77777777" w:rsidR="00B3594C" w:rsidRDefault="00E5266D">
            <w:pPr>
              <w:pStyle w:val="Compact"/>
              <w:jc w:val="right"/>
            </w:pPr>
            <w:r>
              <w:t>0.485</w:t>
            </w:r>
          </w:p>
        </w:tc>
        <w:tc>
          <w:tcPr>
            <w:tcW w:w="0" w:type="auto"/>
          </w:tcPr>
          <w:p w14:paraId="315A7C43" w14:textId="77777777" w:rsidR="00B3594C" w:rsidRDefault="00E5266D">
            <w:pPr>
              <w:pStyle w:val="Compact"/>
              <w:jc w:val="right"/>
            </w:pPr>
            <w:r>
              <w:t>0.726</w:t>
            </w:r>
          </w:p>
        </w:tc>
        <w:tc>
          <w:tcPr>
            <w:tcW w:w="0" w:type="auto"/>
          </w:tcPr>
          <w:p w14:paraId="775DD61A" w14:textId="77777777" w:rsidR="00B3594C" w:rsidRDefault="00E5266D">
            <w:pPr>
              <w:pStyle w:val="Compact"/>
              <w:jc w:val="right"/>
            </w:pPr>
            <w:r>
              <w:t>.616</w:t>
            </w:r>
          </w:p>
        </w:tc>
        <w:tc>
          <w:tcPr>
            <w:tcW w:w="0" w:type="auto"/>
          </w:tcPr>
          <w:p w14:paraId="65EB9363" w14:textId="77777777" w:rsidR="00B3594C" w:rsidRDefault="00E5266D">
            <w:pPr>
              <w:pStyle w:val="Compact"/>
              <w:jc w:val="right"/>
            </w:pPr>
            <w:r>
              <w:t>&lt; .001</w:t>
            </w:r>
          </w:p>
        </w:tc>
      </w:tr>
      <w:tr w:rsidR="00B3594C" w14:paraId="61634529" w14:textId="77777777">
        <w:tc>
          <w:tcPr>
            <w:tcW w:w="0" w:type="auto"/>
          </w:tcPr>
          <w:p w14:paraId="30D995AE" w14:textId="77777777" w:rsidR="00B3594C" w:rsidRDefault="00E5266D">
            <w:pPr>
              <w:pStyle w:val="Compact"/>
            </w:pPr>
            <w:r>
              <w:lastRenderedPageBreak/>
              <w:t>Ability Self-Concept</w:t>
            </w:r>
          </w:p>
        </w:tc>
        <w:tc>
          <w:tcPr>
            <w:tcW w:w="0" w:type="auto"/>
          </w:tcPr>
          <w:p w14:paraId="264FF5A0" w14:textId="77777777" w:rsidR="00B3594C" w:rsidRDefault="00E5266D">
            <w:pPr>
              <w:pStyle w:val="Compact"/>
              <w:jc w:val="right"/>
            </w:pPr>
            <w:r>
              <w:t>0.116</w:t>
            </w:r>
          </w:p>
        </w:tc>
        <w:tc>
          <w:tcPr>
            <w:tcW w:w="0" w:type="auto"/>
          </w:tcPr>
          <w:p w14:paraId="648EC48E" w14:textId="77777777" w:rsidR="00B3594C" w:rsidRDefault="00E5266D">
            <w:pPr>
              <w:pStyle w:val="Compact"/>
              <w:jc w:val="right"/>
            </w:pPr>
            <w:r>
              <w:t>0.054</w:t>
            </w:r>
          </w:p>
        </w:tc>
        <w:tc>
          <w:tcPr>
            <w:tcW w:w="0" w:type="auto"/>
          </w:tcPr>
          <w:p w14:paraId="541755B9" w14:textId="77777777" w:rsidR="00B3594C" w:rsidRDefault="00E5266D">
            <w:pPr>
              <w:pStyle w:val="Compact"/>
              <w:jc w:val="right"/>
            </w:pPr>
            <w:r>
              <w:t>0.010</w:t>
            </w:r>
          </w:p>
        </w:tc>
        <w:tc>
          <w:tcPr>
            <w:tcW w:w="0" w:type="auto"/>
          </w:tcPr>
          <w:p w14:paraId="1E4087C1" w14:textId="77777777" w:rsidR="00B3594C" w:rsidRDefault="00E5266D">
            <w:pPr>
              <w:pStyle w:val="Compact"/>
              <w:jc w:val="right"/>
            </w:pPr>
            <w:r>
              <w:t>0.222</w:t>
            </w:r>
          </w:p>
        </w:tc>
        <w:tc>
          <w:tcPr>
            <w:tcW w:w="0" w:type="auto"/>
          </w:tcPr>
          <w:p w14:paraId="2CA4C005" w14:textId="77777777" w:rsidR="00B3594C" w:rsidRDefault="00E5266D">
            <w:pPr>
              <w:pStyle w:val="Compact"/>
              <w:jc w:val="right"/>
            </w:pPr>
            <w:r>
              <w:t>.117</w:t>
            </w:r>
          </w:p>
        </w:tc>
        <w:tc>
          <w:tcPr>
            <w:tcW w:w="0" w:type="auto"/>
          </w:tcPr>
          <w:p w14:paraId="47674F8A" w14:textId="77777777" w:rsidR="00B3594C" w:rsidRDefault="00E5266D">
            <w:pPr>
              <w:pStyle w:val="Compact"/>
              <w:jc w:val="right"/>
            </w:pPr>
            <w:r>
              <w:t>.031</w:t>
            </w:r>
          </w:p>
        </w:tc>
      </w:tr>
      <w:tr w:rsidR="00B3594C" w14:paraId="78BBF68C" w14:textId="77777777">
        <w:tc>
          <w:tcPr>
            <w:tcW w:w="0" w:type="auto"/>
          </w:tcPr>
          <w:p w14:paraId="3861228B" w14:textId="77777777" w:rsidR="00B3594C" w:rsidRDefault="00E5266D">
            <w:pPr>
              <w:pStyle w:val="Compact"/>
            </w:pPr>
            <w:r>
              <w:t>Interest</w:t>
            </w:r>
          </w:p>
        </w:tc>
        <w:tc>
          <w:tcPr>
            <w:tcW w:w="0" w:type="auto"/>
          </w:tcPr>
          <w:p w14:paraId="0176F083" w14:textId="77777777" w:rsidR="00B3594C" w:rsidRDefault="00E5266D">
            <w:pPr>
              <w:pStyle w:val="Compact"/>
              <w:jc w:val="right"/>
            </w:pPr>
            <w:r>
              <w:t>0.057</w:t>
            </w:r>
          </w:p>
        </w:tc>
        <w:tc>
          <w:tcPr>
            <w:tcW w:w="0" w:type="auto"/>
          </w:tcPr>
          <w:p w14:paraId="4AF5860A" w14:textId="77777777" w:rsidR="00B3594C" w:rsidRDefault="00E5266D">
            <w:pPr>
              <w:pStyle w:val="Compact"/>
              <w:jc w:val="right"/>
            </w:pPr>
            <w:r>
              <w:t>0.031</w:t>
            </w:r>
          </w:p>
        </w:tc>
        <w:tc>
          <w:tcPr>
            <w:tcW w:w="0" w:type="auto"/>
          </w:tcPr>
          <w:p w14:paraId="48240D2B" w14:textId="77777777" w:rsidR="00B3594C" w:rsidRDefault="00E5266D">
            <w:pPr>
              <w:pStyle w:val="Compact"/>
              <w:jc w:val="right"/>
            </w:pPr>
            <w:r>
              <w:t>-0.005</w:t>
            </w:r>
          </w:p>
        </w:tc>
        <w:tc>
          <w:tcPr>
            <w:tcW w:w="0" w:type="auto"/>
          </w:tcPr>
          <w:p w14:paraId="2A1A0044" w14:textId="77777777" w:rsidR="00B3594C" w:rsidRDefault="00E5266D">
            <w:pPr>
              <w:pStyle w:val="Compact"/>
              <w:jc w:val="right"/>
            </w:pPr>
            <w:r>
              <w:t>0.118</w:t>
            </w:r>
          </w:p>
        </w:tc>
        <w:tc>
          <w:tcPr>
            <w:tcW w:w="0" w:type="auto"/>
          </w:tcPr>
          <w:p w14:paraId="4288FBC8" w14:textId="77777777" w:rsidR="00B3594C" w:rsidRDefault="00E5266D">
            <w:pPr>
              <w:pStyle w:val="Compact"/>
              <w:jc w:val="right"/>
            </w:pPr>
            <w:r>
              <w:t>.087</w:t>
            </w:r>
          </w:p>
        </w:tc>
        <w:tc>
          <w:tcPr>
            <w:tcW w:w="0" w:type="auto"/>
          </w:tcPr>
          <w:p w14:paraId="1C3001A6" w14:textId="77777777" w:rsidR="00B3594C" w:rsidRDefault="00E5266D">
            <w:pPr>
              <w:pStyle w:val="Compact"/>
              <w:jc w:val="right"/>
            </w:pPr>
            <w:r>
              <w:t>.072</w:t>
            </w:r>
          </w:p>
        </w:tc>
      </w:tr>
      <w:tr w:rsidR="00B3594C" w14:paraId="2BF3D0CB" w14:textId="77777777">
        <w:tc>
          <w:tcPr>
            <w:tcW w:w="0" w:type="auto"/>
          </w:tcPr>
          <w:p w14:paraId="5DEE505E" w14:textId="77777777" w:rsidR="00B3594C" w:rsidRDefault="00E5266D">
            <w:pPr>
              <w:pStyle w:val="Compact"/>
            </w:pPr>
            <w:r>
              <w:t>Hope for Success</w:t>
            </w:r>
          </w:p>
        </w:tc>
        <w:tc>
          <w:tcPr>
            <w:tcW w:w="0" w:type="auto"/>
          </w:tcPr>
          <w:p w14:paraId="1A8E1B90" w14:textId="77777777" w:rsidR="00B3594C" w:rsidRDefault="00E5266D">
            <w:pPr>
              <w:pStyle w:val="Compact"/>
              <w:jc w:val="right"/>
            </w:pPr>
            <w:r>
              <w:t>-0.028</w:t>
            </w:r>
          </w:p>
        </w:tc>
        <w:tc>
          <w:tcPr>
            <w:tcW w:w="0" w:type="auto"/>
          </w:tcPr>
          <w:p w14:paraId="58C42EFD" w14:textId="77777777" w:rsidR="00B3594C" w:rsidRDefault="00E5266D">
            <w:pPr>
              <w:pStyle w:val="Compact"/>
              <w:jc w:val="right"/>
            </w:pPr>
            <w:r>
              <w:t>0.050</w:t>
            </w:r>
          </w:p>
        </w:tc>
        <w:tc>
          <w:tcPr>
            <w:tcW w:w="0" w:type="auto"/>
          </w:tcPr>
          <w:p w14:paraId="794B8B47" w14:textId="77777777" w:rsidR="00B3594C" w:rsidRDefault="00E5266D">
            <w:pPr>
              <w:pStyle w:val="Compact"/>
              <w:jc w:val="right"/>
            </w:pPr>
            <w:r>
              <w:t>-0.126</w:t>
            </w:r>
          </w:p>
        </w:tc>
        <w:tc>
          <w:tcPr>
            <w:tcW w:w="0" w:type="auto"/>
          </w:tcPr>
          <w:p w14:paraId="622B2E28" w14:textId="77777777" w:rsidR="00B3594C" w:rsidRDefault="00E5266D">
            <w:pPr>
              <w:pStyle w:val="Compact"/>
              <w:jc w:val="right"/>
            </w:pPr>
            <w:r>
              <w:t>0.070</w:t>
            </w:r>
          </w:p>
        </w:tc>
        <w:tc>
          <w:tcPr>
            <w:tcW w:w="0" w:type="auto"/>
          </w:tcPr>
          <w:p w14:paraId="2D96AF0A" w14:textId="77777777" w:rsidR="00B3594C" w:rsidRDefault="00E5266D">
            <w:pPr>
              <w:pStyle w:val="Compact"/>
              <w:jc w:val="right"/>
            </w:pPr>
            <w:r>
              <w:t>-.029</w:t>
            </w:r>
          </w:p>
        </w:tc>
        <w:tc>
          <w:tcPr>
            <w:tcW w:w="0" w:type="auto"/>
          </w:tcPr>
          <w:p w14:paraId="08C5EBCD" w14:textId="77777777" w:rsidR="00B3594C" w:rsidRDefault="00E5266D">
            <w:pPr>
              <w:pStyle w:val="Compact"/>
              <w:jc w:val="right"/>
            </w:pPr>
            <w:r>
              <w:t>.578</w:t>
            </w:r>
          </w:p>
        </w:tc>
      </w:tr>
      <w:tr w:rsidR="00B3594C" w14:paraId="2D63737B" w14:textId="77777777">
        <w:tc>
          <w:tcPr>
            <w:tcW w:w="0" w:type="auto"/>
          </w:tcPr>
          <w:p w14:paraId="439DD3DD" w14:textId="77777777" w:rsidR="00B3594C" w:rsidRDefault="00E5266D">
            <w:pPr>
              <w:pStyle w:val="Compact"/>
            </w:pPr>
            <w:r>
              <w:t>Fear of Failure</w:t>
            </w:r>
          </w:p>
        </w:tc>
        <w:tc>
          <w:tcPr>
            <w:tcW w:w="0" w:type="auto"/>
          </w:tcPr>
          <w:p w14:paraId="18D59024" w14:textId="77777777" w:rsidR="00B3594C" w:rsidRDefault="00E5266D">
            <w:pPr>
              <w:pStyle w:val="Compact"/>
              <w:jc w:val="right"/>
            </w:pPr>
            <w:r>
              <w:t>0.013</w:t>
            </w:r>
          </w:p>
        </w:tc>
        <w:tc>
          <w:tcPr>
            <w:tcW w:w="0" w:type="auto"/>
          </w:tcPr>
          <w:p w14:paraId="54077A29" w14:textId="77777777" w:rsidR="00B3594C" w:rsidRDefault="00E5266D">
            <w:pPr>
              <w:pStyle w:val="Compact"/>
              <w:jc w:val="right"/>
            </w:pPr>
            <w:r>
              <w:t>0.039</w:t>
            </w:r>
          </w:p>
        </w:tc>
        <w:tc>
          <w:tcPr>
            <w:tcW w:w="0" w:type="auto"/>
          </w:tcPr>
          <w:p w14:paraId="3DE662DE" w14:textId="77777777" w:rsidR="00B3594C" w:rsidRDefault="00E5266D">
            <w:pPr>
              <w:pStyle w:val="Compact"/>
              <w:jc w:val="right"/>
            </w:pPr>
            <w:r>
              <w:t>-0.063</w:t>
            </w:r>
          </w:p>
        </w:tc>
        <w:tc>
          <w:tcPr>
            <w:tcW w:w="0" w:type="auto"/>
          </w:tcPr>
          <w:p w14:paraId="4A6BAEAC" w14:textId="77777777" w:rsidR="00B3594C" w:rsidRDefault="00E5266D">
            <w:pPr>
              <w:pStyle w:val="Compact"/>
              <w:jc w:val="right"/>
            </w:pPr>
            <w:r>
              <w:t>0.089</w:t>
            </w:r>
          </w:p>
        </w:tc>
        <w:tc>
          <w:tcPr>
            <w:tcW w:w="0" w:type="auto"/>
          </w:tcPr>
          <w:p w14:paraId="2018D607" w14:textId="77777777" w:rsidR="00B3594C" w:rsidRDefault="00E5266D">
            <w:pPr>
              <w:pStyle w:val="Compact"/>
              <w:jc w:val="right"/>
            </w:pPr>
            <w:r>
              <w:t>.015</w:t>
            </w:r>
          </w:p>
        </w:tc>
        <w:tc>
          <w:tcPr>
            <w:tcW w:w="0" w:type="auto"/>
          </w:tcPr>
          <w:p w14:paraId="73D78057" w14:textId="77777777" w:rsidR="00B3594C" w:rsidRDefault="00E5266D">
            <w:pPr>
              <w:pStyle w:val="Compact"/>
              <w:jc w:val="right"/>
            </w:pPr>
            <w:r>
              <w:t>.733</w:t>
            </w:r>
          </w:p>
        </w:tc>
      </w:tr>
      <w:tr w:rsidR="00B3594C" w14:paraId="6571FC17" w14:textId="77777777">
        <w:tc>
          <w:tcPr>
            <w:tcW w:w="0" w:type="auto"/>
          </w:tcPr>
          <w:p w14:paraId="5B52027C" w14:textId="77777777" w:rsidR="00B3594C" w:rsidRDefault="00E5266D">
            <w:pPr>
              <w:pStyle w:val="Compact"/>
            </w:pPr>
            <w:r>
              <w:t>Need for Cognition</w:t>
            </w:r>
          </w:p>
        </w:tc>
        <w:tc>
          <w:tcPr>
            <w:tcW w:w="0" w:type="auto"/>
          </w:tcPr>
          <w:p w14:paraId="74362FDA" w14:textId="77777777" w:rsidR="00B3594C" w:rsidRDefault="00E5266D">
            <w:pPr>
              <w:pStyle w:val="Compact"/>
              <w:jc w:val="right"/>
            </w:pPr>
            <w:r>
              <w:t>0.089</w:t>
            </w:r>
          </w:p>
        </w:tc>
        <w:tc>
          <w:tcPr>
            <w:tcW w:w="0" w:type="auto"/>
          </w:tcPr>
          <w:p w14:paraId="5DD6B21C" w14:textId="77777777" w:rsidR="00B3594C" w:rsidRDefault="00E5266D">
            <w:pPr>
              <w:pStyle w:val="Compact"/>
              <w:jc w:val="right"/>
            </w:pPr>
            <w:r>
              <w:t>0.040</w:t>
            </w:r>
          </w:p>
        </w:tc>
        <w:tc>
          <w:tcPr>
            <w:tcW w:w="0" w:type="auto"/>
          </w:tcPr>
          <w:p w14:paraId="107BB604" w14:textId="77777777" w:rsidR="00B3594C" w:rsidRDefault="00E5266D">
            <w:pPr>
              <w:pStyle w:val="Compact"/>
              <w:jc w:val="right"/>
            </w:pPr>
            <w:r>
              <w:t>0.012</w:t>
            </w:r>
          </w:p>
        </w:tc>
        <w:tc>
          <w:tcPr>
            <w:tcW w:w="0" w:type="auto"/>
          </w:tcPr>
          <w:p w14:paraId="750262C2" w14:textId="77777777" w:rsidR="00B3594C" w:rsidRDefault="00E5266D">
            <w:pPr>
              <w:pStyle w:val="Compact"/>
              <w:jc w:val="right"/>
            </w:pPr>
            <w:r>
              <w:t>0.167</w:t>
            </w:r>
          </w:p>
        </w:tc>
        <w:tc>
          <w:tcPr>
            <w:tcW w:w="0" w:type="auto"/>
          </w:tcPr>
          <w:p w14:paraId="7793AC3A" w14:textId="77777777" w:rsidR="00B3594C" w:rsidRDefault="00E5266D">
            <w:pPr>
              <w:pStyle w:val="Compact"/>
              <w:jc w:val="right"/>
            </w:pPr>
            <w:r>
              <w:t>.140</w:t>
            </w:r>
          </w:p>
        </w:tc>
        <w:tc>
          <w:tcPr>
            <w:tcW w:w="0" w:type="auto"/>
          </w:tcPr>
          <w:p w14:paraId="774321BB" w14:textId="77777777" w:rsidR="00B3594C" w:rsidRDefault="00E5266D">
            <w:pPr>
              <w:pStyle w:val="Compact"/>
              <w:jc w:val="right"/>
            </w:pPr>
            <w:r>
              <w:t>.024</w:t>
            </w:r>
          </w:p>
        </w:tc>
      </w:tr>
    </w:tbl>
    <w:p w14:paraId="60E0F39E" w14:textId="77777777" w:rsidR="00B3594C" w:rsidRDefault="00E5266D">
      <w:pPr>
        <w:pStyle w:val="Compact"/>
      </w:pPr>
      <w:r>
        <w:rPr>
          <w:i/>
          <w:iCs/>
        </w:rPr>
        <w:t>Note.</w:t>
      </w:r>
      <w:r>
        <w:t xml:space="preserve"> </w:t>
      </w:r>
      <m:oMath>
        <m:r>
          <w:rPr>
            <w:rFonts w:ascii="Cambria Math" w:hAnsi="Cambria Math"/>
          </w:rPr>
          <m:t>N</m:t>
        </m:r>
      </m:oMath>
      <w:r>
        <w:t xml:space="preserve"> = 276;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-vcalues</w:t>
      </w:r>
    </w:p>
    <w:p w14:paraId="30EED881" w14:textId="77777777" w:rsidR="00B3594C" w:rsidRDefault="00E5266D">
      <w:pPr>
        <w:pStyle w:val="Textkrper"/>
      </w:pPr>
      <w:r>
        <w:t> </w:t>
      </w:r>
    </w:p>
    <w:p w14:paraId="55F49A1D" w14:textId="06109AAF" w:rsidR="00B3594C" w:rsidRDefault="00E5266D">
      <w:pPr>
        <w:pStyle w:val="Textkrper"/>
      </w:pPr>
      <w:r>
        <w:t xml:space="preserve">A multiple regression analysis involving all measures at T1 (see Table 2) showed that apart from GPA at T1, </w:t>
      </w:r>
      <m:oMath>
        <m:r>
          <w:rPr>
            <w:rFonts w:ascii="Cambria Math" w:hAnsi="Cambria Math"/>
          </w:rPr>
          <m:t>B</m:t>
        </m:r>
        <m:r>
          <m:rPr>
            <m:sty m:val="p"/>
          </m:rPr>
          <w:rPr>
            <w:rFonts w:ascii="Cambria Math" w:hAnsi="Cambria Math"/>
          </w:rPr>
          <m:t>=</m:t>
        </m:r>
      </m:oMath>
      <w:r>
        <w:t xml:space="preserve"> 0.61, 95% CI [0.49, 0.73], </w:t>
      </w:r>
      <m:oMath>
        <m:r>
          <w:rPr>
            <w:rFonts w:ascii="Cambria Math" w:hAnsi="Cambria Math"/>
          </w:rPr>
          <m:t>p</m:t>
        </m:r>
        <m:r>
          <m:rPr>
            <m:sty m:val="p"/>
          </m:rPr>
          <w:rPr>
            <w:rFonts w:ascii="Cambria Math" w:hAnsi="Cambria Math"/>
          </w:rPr>
          <m:t>&lt;</m:t>
        </m:r>
        <m:r>
          <w:rPr>
            <w:rFonts w:ascii="Cambria Math" w:hAnsi="Cambria Math"/>
          </w:rPr>
          <m:t>.001</m:t>
        </m:r>
      </m:oMath>
      <w:r>
        <w:t xml:space="preserve">, the only significant predictors were the domain-general ability self-concept, </w:t>
      </w:r>
      <m:oMath>
        <m:r>
          <w:rPr>
            <w:rFonts w:ascii="Cambria Math" w:hAnsi="Cambria Math"/>
          </w:rPr>
          <m:t>B</m:t>
        </m:r>
        <m:r>
          <m:rPr>
            <m:sty m:val="p"/>
          </m:rPr>
          <w:rPr>
            <w:rFonts w:ascii="Cambria Math" w:hAnsi="Cambria Math"/>
          </w:rPr>
          <m:t>=</m:t>
        </m:r>
      </m:oMath>
      <w:r>
        <w:t xml:space="preserve"> 0.12, 95% CI [0.01, 0.22], </w:t>
      </w:r>
      <m:oMath>
        <m:r>
          <w:rPr>
            <w:rFonts w:ascii="Cambria Math" w:hAnsi="Cambria Math"/>
          </w:rPr>
          <m:t>p</m:t>
        </m:r>
        <m:r>
          <m:rPr>
            <m:sty m:val="p"/>
          </m:rPr>
          <w:rPr>
            <w:rFonts w:ascii="Cambria Math" w:hAnsi="Cambria Math"/>
          </w:rPr>
          <m:t>=</m:t>
        </m:r>
        <m:r>
          <w:rPr>
            <w:rFonts w:ascii="Cambria Math" w:hAnsi="Cambria Math"/>
          </w:rPr>
          <m:t>.031</m:t>
        </m:r>
      </m:oMath>
      <w:r>
        <w:t xml:space="preserve">, and NFC, </w:t>
      </w:r>
      <m:oMath>
        <m:r>
          <w:rPr>
            <w:rFonts w:ascii="Cambria Math" w:hAnsi="Cambria Math"/>
          </w:rPr>
          <m:t>B</m:t>
        </m:r>
        <m:r>
          <m:rPr>
            <m:sty m:val="p"/>
          </m:rPr>
          <w:rPr>
            <w:rFonts w:ascii="Cambria Math" w:hAnsi="Cambria Math"/>
          </w:rPr>
          <m:t>=</m:t>
        </m:r>
      </m:oMath>
      <w:r>
        <w:t xml:space="preserve"> 0.09, 95% CI [0.01, 0.17], </w:t>
      </w:r>
      <m:oMath>
        <m:r>
          <w:rPr>
            <w:rFonts w:ascii="Cambria Math" w:hAnsi="Cambria Math"/>
          </w:rPr>
          <m:t>p</m:t>
        </m:r>
        <m:r>
          <m:rPr>
            <m:sty m:val="p"/>
          </m:rPr>
          <w:rPr>
            <w:rFonts w:ascii="Cambria Math" w:hAnsi="Cambria Math"/>
          </w:rPr>
          <m:t>=</m:t>
        </m:r>
        <m:r>
          <w:rPr>
            <w:rFonts w:ascii="Cambria Math" w:hAnsi="Cambria Math"/>
          </w:rPr>
          <m:t>.024</m:t>
        </m:r>
      </m:oMath>
      <w:r>
        <w:t xml:space="preserve">. </w:t>
      </w:r>
      <w:proofErr w:type="gramStart"/>
      <w:r>
        <w:t xml:space="preserve">Model fit was better for a model that included GPA, the ability self-concept, and NFC at T1 (while all other predictors were set to zero),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3</m:t>
            </m:r>
          </m:e>
        </m:d>
      </m:oMath>
      <w:r>
        <w:t xml:space="preserve"> = 3.68, </w:t>
      </w:r>
      <m:oMath>
        <m:r>
          <w:rPr>
            <w:rFonts w:ascii="Cambria Math" w:hAnsi="Cambria Math"/>
          </w:rPr>
          <m:t>p</m:t>
        </m:r>
      </m:oMath>
      <w:r>
        <w:t xml:space="preserve"> .299, CFI = 1.00, RMSEA = .03 with 90% CI [0.00, 0.11], SRMR = .01, than a model that included GPA and the ability self-concept only,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4</m:t>
            </m:r>
          </m:e>
        </m:d>
      </m:oMath>
      <w:r>
        <w:t xml:space="preserve"> = 10.91, </w:t>
      </w:r>
      <m:oMath>
        <m:r>
          <w:rPr>
            <w:rFonts w:ascii="Cambria Math" w:hAnsi="Cambria Math"/>
          </w:rPr>
          <m:t>p</m:t>
        </m:r>
      </m:oMath>
      <w:r>
        <w:t xml:space="preserve"> .028, CFI = 0.96, RMSEA = .08 with 90% CI [0.02, 0.14], SRMR = .02</w:t>
      </w:r>
      <w:ins w:id="222" w:author="Preckel, Franzis, Univ.-Prof. Dr." w:date="2022-03-02T10:17:00Z">
        <w:r w:rsidR="008D1F52">
          <w:t>.</w:t>
        </w:r>
        <w:proofErr w:type="gramEnd"/>
        <w:r w:rsidR="008D1F52">
          <w:t xml:space="preserve"> A</w:t>
        </w:r>
      </w:ins>
      <w:del w:id="223" w:author="Preckel, Franzis, Univ.-Prof. Dr." w:date="2022-03-02T10:17:00Z">
        <w:r w:rsidDel="008D1F52">
          <w:delText>, and a</w:delText>
        </w:r>
      </w:del>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-difference test supported the superiority of the former compared to the latter model,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6.34, </w:t>
      </w:r>
      <m:oMath>
        <m:r>
          <w:rPr>
            <w:rFonts w:ascii="Cambria Math" w:hAnsi="Cambria Math"/>
          </w:rPr>
          <m:t>p</m:t>
        </m:r>
      </m:oMath>
      <w:r>
        <w:t xml:space="preserve"> = .012.</w:t>
      </w:r>
    </w:p>
    <w:p w14:paraId="23C92ECB" w14:textId="77777777" w:rsidR="00B3594C" w:rsidRDefault="00E5266D">
      <w:pPr>
        <w:pStyle w:val="Textkrper"/>
      </w:pPr>
      <w:r>
        <w:t xml:space="preserve">We therefore further examined a </w:t>
      </w:r>
      <w:commentRangeStart w:id="224"/>
      <w:proofErr w:type="spellStart"/>
      <w:r>
        <w:t>trivariate</w:t>
      </w:r>
      <w:proofErr w:type="spellEnd"/>
      <w:r>
        <w:t xml:space="preserve"> latent change </w:t>
      </w:r>
      <w:commentRangeEnd w:id="224"/>
      <w:r w:rsidR="008D1F52">
        <w:rPr>
          <w:rStyle w:val="Kommentarzeichen"/>
        </w:rPr>
        <w:commentReference w:id="224"/>
      </w:r>
      <w:r>
        <w:t xml:space="preserve">score model involving school grades, the ability self-concept, and NFC. Fig. 1B gives the results of the latent change score modeling with regard to the prediction of change and correlated change in overall school grades, i.e., GPA. While the best predictor of change on GPA was GPA at T1 (i.e., </w:t>
      </w:r>
      <w:commentRangeStart w:id="225"/>
      <w:r>
        <w:t xml:space="preserve">self-feedback </w:t>
      </w:r>
      <w:commentRangeEnd w:id="225"/>
      <w:r w:rsidR="008D1F52">
        <w:rPr>
          <w:rStyle w:val="Kommentarzeichen"/>
        </w:rPr>
        <w:commentReference w:id="225"/>
      </w:r>
      <w:r>
        <w:t xml:space="preserve">via </w:t>
      </w:r>
      <w:r>
        <w:lastRenderedPageBreak/>
        <w:t xml:space="preserve">prior achievement), </w:t>
      </w:r>
      <m:oMath>
        <m:r>
          <w:rPr>
            <w:rFonts w:ascii="Cambria Math" w:hAnsi="Cambria Math"/>
          </w:rPr>
          <m:t>B</m:t>
        </m:r>
        <m:r>
          <m:rPr>
            <m:sty m:val="p"/>
          </m:rPr>
          <w:rPr>
            <w:rFonts w:ascii="Cambria Math" w:hAnsi="Cambria Math"/>
          </w:rPr>
          <m:t>=</m:t>
        </m:r>
      </m:oMath>
      <w:r>
        <w:t xml:space="preserve"> -0.37, 95% CI [-0.48, -0.25],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-.55, there was also evidence for cross-domain coupling, as the overall ability self-concept and NFC at T1 also significantly predicted change in GPA, </w:t>
      </w:r>
      <m:oMath>
        <m:r>
          <w:rPr>
            <w:rFonts w:ascii="Cambria Math" w:hAnsi="Cambria Math"/>
          </w:rPr>
          <m:t>B</m:t>
        </m:r>
        <m:r>
          <m:rPr>
            <m:sty m:val="p"/>
          </m:rPr>
          <w:rPr>
            <w:rFonts w:ascii="Cambria Math" w:hAnsi="Cambria Math"/>
          </w:rPr>
          <m:t>=</m:t>
        </m:r>
      </m:oMath>
      <w:r>
        <w:t xml:space="preserve"> 0.13, 95% CI [0.02, 0.24], </w:t>
      </w:r>
      <m:oMath>
        <m:r>
          <w:rPr>
            <w:rFonts w:ascii="Cambria Math" w:hAnsi="Cambria Math"/>
          </w:rPr>
          <m:t>p</m:t>
        </m:r>
        <m:r>
          <m:rPr>
            <m:sty m:val="p"/>
          </m:rPr>
          <w:rPr>
            <w:rFonts w:ascii="Cambria Math" w:hAnsi="Cambria Math"/>
          </w:rPr>
          <m:t>=</m:t>
        </m:r>
        <m:r>
          <w:rPr>
            <w:rFonts w:ascii="Cambria Math" w:hAnsi="Cambria Math"/>
          </w:rPr>
          <m:t>.020</m:t>
        </m:r>
      </m:oMath>
      <w:r>
        <w:t xml:space="preserve">, </w:t>
      </w:r>
      <m:oMath>
        <m:r>
          <w:rPr>
            <w:rFonts w:ascii="Cambria Math" w:hAnsi="Cambria Math"/>
          </w:rPr>
          <m:t>β</m:t>
        </m:r>
        <m:r>
          <m:rPr>
            <m:sty m:val="p"/>
          </m:rPr>
          <w:rPr>
            <w:rFonts w:ascii="Cambria Math" w:hAnsi="Cambria Math"/>
          </w:rPr>
          <m:t>=</m:t>
        </m:r>
      </m:oMath>
      <w:r>
        <w:t xml:space="preserve"> .19, and </w:t>
      </w:r>
      <m:oMath>
        <m:r>
          <w:rPr>
            <w:rFonts w:ascii="Cambria Math" w:hAnsi="Cambria Math"/>
          </w:rPr>
          <m:t>B</m:t>
        </m:r>
        <m:r>
          <m:rPr>
            <m:sty m:val="p"/>
          </m:rPr>
          <w:rPr>
            <w:rFonts w:ascii="Cambria Math" w:hAnsi="Cambria Math"/>
          </w:rPr>
          <m:t>=</m:t>
        </m:r>
      </m:oMath>
      <w:r>
        <w:t xml:space="preserve"> 0.08, 95% CI [0.02, 0.15], </w:t>
      </w:r>
      <m:oMath>
        <m:r>
          <w:rPr>
            <w:rFonts w:ascii="Cambria Math" w:hAnsi="Cambria Math"/>
          </w:rPr>
          <m:t>p</m:t>
        </m:r>
        <m:r>
          <m:rPr>
            <m:sty m:val="p"/>
          </m:rPr>
          <w:rPr>
            <w:rFonts w:ascii="Cambria Math" w:hAnsi="Cambria Math"/>
          </w:rPr>
          <m:t>=</m:t>
        </m:r>
        <m:r>
          <w:rPr>
            <w:rFonts w:ascii="Cambria Math" w:hAnsi="Cambria Math"/>
          </w:rPr>
          <m:t>.009</m:t>
        </m:r>
      </m:oMath>
      <w:r>
        <w:t xml:space="preserve">, </w:t>
      </w:r>
      <m:oMath>
        <m:r>
          <w:rPr>
            <w:rFonts w:ascii="Cambria Math" w:hAnsi="Cambria Math"/>
          </w:rPr>
          <m:t>β</m:t>
        </m:r>
        <m:r>
          <m:rPr>
            <m:sty m:val="p"/>
          </m:rPr>
          <w:rPr>
            <w:rFonts w:ascii="Cambria Math" w:hAnsi="Cambria Math"/>
          </w:rPr>
          <m:t>=</m:t>
        </m:r>
      </m:oMath>
      <w:r>
        <w:t xml:space="preserve"> .19, respectively. Correlated change was observed for GPA and the ability self-concept, </w:t>
      </w:r>
      <m:oMath>
        <m:r>
          <w:rPr>
            <w:rFonts w:ascii="Cambria Math" w:hAnsi="Cambria Math"/>
          </w:rPr>
          <m:t>B</m:t>
        </m:r>
        <m:r>
          <m:rPr>
            <m:sty m:val="p"/>
          </m:rPr>
          <w:rPr>
            <w:rFonts w:ascii="Cambria Math" w:hAnsi="Cambria Math"/>
          </w:rPr>
          <m:t>=</m:t>
        </m:r>
      </m:oMath>
      <w:r>
        <w:t xml:space="preserve"> 0.03, 95% CI [0.01, 0.05], </w:t>
      </w:r>
      <m:oMath>
        <m:r>
          <w:rPr>
            <w:rFonts w:ascii="Cambria Math" w:hAnsi="Cambria Math"/>
          </w:rPr>
          <m:t>p</m:t>
        </m:r>
        <m:r>
          <m:rPr>
            <m:sty m:val="p"/>
          </m:rPr>
          <w:rPr>
            <w:rFonts w:ascii="Cambria Math" w:hAnsi="Cambria Math"/>
          </w:rPr>
          <m: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and the ability self-concept and NFC, </w:t>
      </w:r>
      <m:oMath>
        <m:r>
          <w:rPr>
            <w:rFonts w:ascii="Cambria Math" w:hAnsi="Cambria Math"/>
          </w:rPr>
          <m:t>B</m:t>
        </m:r>
        <m:r>
          <m:rPr>
            <m:sty m:val="p"/>
          </m:rPr>
          <w:rPr>
            <w:rFonts w:ascii="Cambria Math" w:hAnsi="Cambria Math"/>
          </w:rPr>
          <m:t>=</m:t>
        </m:r>
      </m:oMath>
      <w:r>
        <w:t xml:space="preserve"> 0.05, 95% CI [0.02, 0.08], </w:t>
      </w:r>
      <m:oMath>
        <m:r>
          <w:rPr>
            <w:rFonts w:ascii="Cambria Math" w:hAnsi="Cambria Math"/>
          </w:rPr>
          <m:t>p.001</m:t>
        </m:r>
      </m:oMath>
      <w:r>
        <w:t xml:space="preserve">, </w:t>
      </w:r>
      <m:oMath>
        <m:r>
          <w:rPr>
            <w:rFonts w:ascii="Cambria Math" w:hAnsi="Cambria Math"/>
          </w:rPr>
          <m:t>β</m:t>
        </m:r>
        <m:r>
          <m:rPr>
            <m:sty m:val="p"/>
          </m:rPr>
          <w:rPr>
            <w:rFonts w:ascii="Cambria Math" w:hAnsi="Cambria Math"/>
          </w:rPr>
          <m:t>=</m:t>
        </m:r>
      </m:oMath>
      <w:r>
        <w:t xml:space="preserve"> .22, while the correlated changes in GPA and NFC did not reach significance, </w:t>
      </w:r>
      <m:oMath>
        <m:r>
          <w:rPr>
            <w:rFonts w:ascii="Cambria Math" w:hAnsi="Cambria Math"/>
          </w:rPr>
          <m:t>B</m:t>
        </m:r>
        <m:r>
          <m:rPr>
            <m:sty m:val="p"/>
          </m:rPr>
          <w:rPr>
            <w:rFonts w:ascii="Cambria Math" w:hAnsi="Cambria Math"/>
          </w:rPr>
          <m:t>=</m:t>
        </m:r>
      </m:oMath>
      <w:r>
        <w:t xml:space="preserve"> 0.03, 95% CI [0.00, 0.05], </w:t>
      </w:r>
      <m:oMath>
        <m:r>
          <w:rPr>
            <w:rFonts w:ascii="Cambria Math" w:hAnsi="Cambria Math"/>
          </w:rPr>
          <m:t>p</m:t>
        </m:r>
        <m:r>
          <m:rPr>
            <m:sty m:val="p"/>
          </m:rPr>
          <w:rPr>
            <w:rFonts w:ascii="Cambria Math" w:hAnsi="Cambria Math"/>
          </w:rPr>
          <m:t>=</m:t>
        </m:r>
        <m:r>
          <w:rPr>
            <w:rFonts w:ascii="Cambria Math" w:hAnsi="Cambria Math"/>
          </w:rPr>
          <m:t>.053</m:t>
        </m:r>
      </m:oMath>
      <w:r>
        <w:t xml:space="preserve">, </w:t>
      </w:r>
      <m:oMath>
        <m:r>
          <w:rPr>
            <w:rFonts w:ascii="Cambria Math" w:hAnsi="Cambria Math"/>
          </w:rPr>
          <m:t>β</m:t>
        </m:r>
        <m:r>
          <m:rPr>
            <m:sty m:val="p"/>
          </m:rPr>
          <w:rPr>
            <w:rFonts w:ascii="Cambria Math" w:hAnsi="Cambria Math"/>
          </w:rPr>
          <m:t>=</m:t>
        </m:r>
      </m:oMath>
      <w:r>
        <w:t xml:space="preserve"> .14.</w:t>
      </w:r>
    </w:p>
    <w:p w14:paraId="7814D691" w14:textId="77777777" w:rsidR="00B3594C" w:rsidRDefault="00E5266D">
      <w:pPr>
        <w:pStyle w:val="Textkrper"/>
      </w:pPr>
      <w:r>
        <w:t xml:space="preserve">Latent change score models. </w:t>
      </w:r>
      <w:proofErr w:type="gramStart"/>
      <w:r>
        <w:t xml:space="preserve">(A) Example of a bivariate latent change score model (for details see text); legend to lines: dotted = loadings fixed to zero, red =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xml:space="preserve">; (B) Grade Point Average (GPA) and (C) to (F) subject-specific changes in grades at T2 (indicated by prefix </w:t>
      </w:r>
      <m:oMath>
        <m:r>
          <w:rPr>
            <w:rFonts w:ascii="Cambria Math" w:hAnsi="Cambria Math"/>
          </w:rPr>
          <m:t>Δ</m:t>
        </m:r>
      </m:oMath>
      <w:r>
        <w:t>) as predicted by their respective T1 levels as well as by Need for C</w:t>
      </w:r>
      <w:proofErr w:type="spellStart"/>
      <w:r>
        <w:t>ognition</w:t>
      </w:r>
      <w:proofErr w:type="spellEnd"/>
      <w:r>
        <w:t xml:space="preserve"> (NFC) and (overall as well as subject specific) Ability Self-Concept (ASC) at T1; coefficients are standardized coefficients.</w:t>
      </w:r>
      <w:proofErr w:type="gramEnd"/>
    </w:p>
    <w:p w14:paraId="52787B0D" w14:textId="77777777" w:rsidR="00B3594C" w:rsidRDefault="00E5266D">
      <w:pPr>
        <w:pStyle w:val="berschrift2"/>
      </w:pPr>
      <w:bookmarkStart w:id="226" w:name="domain-specific-grades"/>
      <w:bookmarkEnd w:id="219"/>
      <w:r>
        <w:t>Domain-specific grades</w:t>
      </w:r>
    </w:p>
    <w:p w14:paraId="73157DA8" w14:textId="77777777" w:rsidR="00B3594C" w:rsidRDefault="00E5266D">
      <w:pPr>
        <w:pStyle w:val="FirstParagraph"/>
      </w:pPr>
      <w:r>
        <w:t>Table 3:</w:t>
      </w:r>
    </w:p>
    <w:p w14:paraId="1A82915E" w14:textId="77777777" w:rsidR="00B3594C" w:rsidRDefault="00E5266D">
      <w:pPr>
        <w:pStyle w:val="TableCaption"/>
      </w:pPr>
      <w:r>
        <w:rPr>
          <w:iCs/>
        </w:rPr>
        <w:t>Multiple regressions of subject grades at T2 on predictors at T1</w:t>
      </w:r>
    </w:p>
    <w:tbl>
      <w:tblPr>
        <w:tblStyle w:val="Table"/>
        <w:tblW w:w="0" w:type="auto"/>
        <w:tblLook w:val="0020" w:firstRow="1" w:lastRow="0" w:firstColumn="0" w:lastColumn="0" w:noHBand="0" w:noVBand="0"/>
      </w:tblPr>
      <w:tblGrid>
        <w:gridCol w:w="3463"/>
        <w:gridCol w:w="836"/>
        <w:gridCol w:w="756"/>
        <w:gridCol w:w="839"/>
        <w:gridCol w:w="877"/>
        <w:gridCol w:w="756"/>
        <w:gridCol w:w="832"/>
      </w:tblGrid>
      <w:tr w:rsidR="00B3594C" w14:paraId="2E52E126" w14:textId="77777777" w:rsidTr="00B3594C">
        <w:trPr>
          <w:cnfStyle w:val="100000000000" w:firstRow="1" w:lastRow="0" w:firstColumn="0" w:lastColumn="0" w:oddVBand="0" w:evenVBand="0" w:oddHBand="0" w:evenHBand="0" w:firstRowFirstColumn="0" w:firstRowLastColumn="0" w:lastRowFirstColumn="0" w:lastRowLastColumn="0"/>
          <w:tblHeader/>
        </w:trPr>
        <w:tc>
          <w:tcPr>
            <w:tcW w:w="0" w:type="auto"/>
          </w:tcPr>
          <w:p w14:paraId="1E0F7607" w14:textId="77777777" w:rsidR="00B3594C" w:rsidRDefault="00B3594C">
            <w:pPr>
              <w:pStyle w:val="Compact"/>
            </w:pPr>
          </w:p>
        </w:tc>
        <w:tc>
          <w:tcPr>
            <w:tcW w:w="0" w:type="auto"/>
          </w:tcPr>
          <w:p w14:paraId="522FAAD5" w14:textId="77777777" w:rsidR="00B3594C" w:rsidRDefault="00E5266D">
            <w:pPr>
              <w:pStyle w:val="Compact"/>
              <w:jc w:val="center"/>
            </w:pPr>
            <m:oMathPara>
              <m:oMath>
                <m:r>
                  <w:rPr>
                    <w:rFonts w:ascii="Cambria Math" w:hAnsi="Cambria Math"/>
                  </w:rPr>
                  <m:t>B</m:t>
                </m:r>
              </m:oMath>
            </m:oMathPara>
          </w:p>
        </w:tc>
        <w:tc>
          <w:tcPr>
            <w:tcW w:w="0" w:type="auto"/>
          </w:tcPr>
          <w:p w14:paraId="09B98161" w14:textId="77777777" w:rsidR="00B3594C" w:rsidRDefault="00E5266D">
            <w:pPr>
              <w:pStyle w:val="Compact"/>
              <w:jc w:val="center"/>
            </w:pPr>
            <m:oMathPara>
              <m:oMath>
                <m:r>
                  <w:rPr>
                    <w:rFonts w:ascii="Cambria Math" w:hAnsi="Cambria Math"/>
                  </w:rPr>
                  <m:t>SE</m:t>
                </m:r>
              </m:oMath>
            </m:oMathPara>
          </w:p>
        </w:tc>
        <w:tc>
          <w:tcPr>
            <w:tcW w:w="0" w:type="auto"/>
          </w:tcPr>
          <w:p w14:paraId="2CA50B1B" w14:textId="77777777" w:rsidR="00B3594C" w:rsidRDefault="00E5266D">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0" w:type="auto"/>
          </w:tcPr>
          <w:p w14:paraId="52A7CC5F" w14:textId="77777777" w:rsidR="00B3594C" w:rsidRDefault="00E5266D">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0" w:type="auto"/>
          </w:tcPr>
          <w:p w14:paraId="0A582FE2" w14:textId="77777777" w:rsidR="00B3594C" w:rsidRDefault="00E5266D">
            <w:pPr>
              <w:pStyle w:val="Compact"/>
              <w:jc w:val="center"/>
            </w:pPr>
            <m:oMathPara>
              <m:oMath>
                <m:r>
                  <w:rPr>
                    <w:rFonts w:ascii="Cambria Math" w:hAnsi="Cambria Math"/>
                  </w:rPr>
                  <m:t>β</m:t>
                </m:r>
              </m:oMath>
            </m:oMathPara>
          </w:p>
        </w:tc>
        <w:tc>
          <w:tcPr>
            <w:tcW w:w="0" w:type="auto"/>
          </w:tcPr>
          <w:p w14:paraId="74319CA2" w14:textId="77777777" w:rsidR="00B3594C" w:rsidRDefault="00E5266D">
            <w:pPr>
              <w:pStyle w:val="Compact"/>
              <w:jc w:val="center"/>
            </w:pPr>
            <m:oMathPara>
              <m:oMath>
                <m:r>
                  <w:rPr>
                    <w:rFonts w:ascii="Cambria Math" w:hAnsi="Cambria Math"/>
                  </w:rPr>
                  <m:t>p</m:t>
                </m:r>
              </m:oMath>
            </m:oMathPara>
          </w:p>
        </w:tc>
      </w:tr>
      <w:tr w:rsidR="00B3594C" w14:paraId="006CE68D" w14:textId="77777777">
        <w:tc>
          <w:tcPr>
            <w:tcW w:w="0" w:type="auto"/>
          </w:tcPr>
          <w:p w14:paraId="3C9430AB" w14:textId="77777777" w:rsidR="00B3594C" w:rsidRDefault="00E5266D">
            <w:pPr>
              <w:pStyle w:val="Compact"/>
            </w:pPr>
            <w:r>
              <w:t>German</w:t>
            </w:r>
          </w:p>
        </w:tc>
        <w:tc>
          <w:tcPr>
            <w:tcW w:w="0" w:type="auto"/>
          </w:tcPr>
          <w:p w14:paraId="1C1BDD00" w14:textId="77777777" w:rsidR="00B3594C" w:rsidRDefault="00B3594C">
            <w:pPr>
              <w:pStyle w:val="Compact"/>
            </w:pPr>
          </w:p>
        </w:tc>
        <w:tc>
          <w:tcPr>
            <w:tcW w:w="0" w:type="auto"/>
          </w:tcPr>
          <w:p w14:paraId="73FA0A69" w14:textId="77777777" w:rsidR="00B3594C" w:rsidRDefault="00B3594C">
            <w:pPr>
              <w:pStyle w:val="Compact"/>
            </w:pPr>
          </w:p>
        </w:tc>
        <w:tc>
          <w:tcPr>
            <w:tcW w:w="0" w:type="auto"/>
          </w:tcPr>
          <w:p w14:paraId="5A6E4DF0" w14:textId="77777777" w:rsidR="00B3594C" w:rsidRDefault="00B3594C">
            <w:pPr>
              <w:pStyle w:val="Compact"/>
            </w:pPr>
          </w:p>
        </w:tc>
        <w:tc>
          <w:tcPr>
            <w:tcW w:w="0" w:type="auto"/>
          </w:tcPr>
          <w:p w14:paraId="54B0CA53" w14:textId="77777777" w:rsidR="00B3594C" w:rsidRDefault="00B3594C">
            <w:pPr>
              <w:pStyle w:val="Compact"/>
            </w:pPr>
          </w:p>
        </w:tc>
        <w:tc>
          <w:tcPr>
            <w:tcW w:w="0" w:type="auto"/>
          </w:tcPr>
          <w:p w14:paraId="1D4EBFB3" w14:textId="77777777" w:rsidR="00B3594C" w:rsidRDefault="00B3594C">
            <w:pPr>
              <w:pStyle w:val="Compact"/>
            </w:pPr>
          </w:p>
        </w:tc>
        <w:tc>
          <w:tcPr>
            <w:tcW w:w="0" w:type="auto"/>
          </w:tcPr>
          <w:p w14:paraId="711CFEEE" w14:textId="77777777" w:rsidR="00B3594C" w:rsidRDefault="00B3594C">
            <w:pPr>
              <w:pStyle w:val="Compact"/>
            </w:pPr>
          </w:p>
        </w:tc>
      </w:tr>
      <w:tr w:rsidR="00B3594C" w14:paraId="133EA03A" w14:textId="77777777">
        <w:tc>
          <w:tcPr>
            <w:tcW w:w="0" w:type="auto"/>
          </w:tcPr>
          <w:p w14:paraId="6CD56CE3" w14:textId="77777777" w:rsidR="00B3594C" w:rsidRDefault="00E5266D">
            <w:pPr>
              <w:pStyle w:val="Compact"/>
            </w:pPr>
            <w:r>
              <w:t>   Intercept</w:t>
            </w:r>
          </w:p>
        </w:tc>
        <w:tc>
          <w:tcPr>
            <w:tcW w:w="0" w:type="auto"/>
          </w:tcPr>
          <w:p w14:paraId="52BF2D1C" w14:textId="77777777" w:rsidR="00B3594C" w:rsidRDefault="00E5266D">
            <w:pPr>
              <w:pStyle w:val="Compact"/>
              <w:jc w:val="center"/>
            </w:pPr>
            <w:r>
              <w:t>0.374</w:t>
            </w:r>
          </w:p>
        </w:tc>
        <w:tc>
          <w:tcPr>
            <w:tcW w:w="0" w:type="auto"/>
          </w:tcPr>
          <w:p w14:paraId="0B327F17" w14:textId="77777777" w:rsidR="00B3594C" w:rsidRDefault="00E5266D">
            <w:pPr>
              <w:pStyle w:val="Compact"/>
              <w:jc w:val="center"/>
            </w:pPr>
            <w:r>
              <w:t>0.300</w:t>
            </w:r>
          </w:p>
        </w:tc>
        <w:tc>
          <w:tcPr>
            <w:tcW w:w="0" w:type="auto"/>
          </w:tcPr>
          <w:p w14:paraId="2B4248C2" w14:textId="77777777" w:rsidR="00B3594C" w:rsidRDefault="00E5266D">
            <w:pPr>
              <w:pStyle w:val="Compact"/>
              <w:jc w:val="center"/>
            </w:pPr>
            <w:r>
              <w:t>-0.214</w:t>
            </w:r>
          </w:p>
        </w:tc>
        <w:tc>
          <w:tcPr>
            <w:tcW w:w="0" w:type="auto"/>
          </w:tcPr>
          <w:p w14:paraId="28EE052F" w14:textId="77777777" w:rsidR="00B3594C" w:rsidRDefault="00E5266D">
            <w:pPr>
              <w:pStyle w:val="Compact"/>
              <w:jc w:val="center"/>
            </w:pPr>
            <w:r>
              <w:t>0.962</w:t>
            </w:r>
          </w:p>
        </w:tc>
        <w:tc>
          <w:tcPr>
            <w:tcW w:w="0" w:type="auto"/>
          </w:tcPr>
          <w:p w14:paraId="4E499339" w14:textId="77777777" w:rsidR="00B3594C" w:rsidRDefault="00E5266D">
            <w:pPr>
              <w:pStyle w:val="Compact"/>
              <w:jc w:val="center"/>
            </w:pPr>
            <w:r>
              <w:t>.465</w:t>
            </w:r>
          </w:p>
        </w:tc>
        <w:tc>
          <w:tcPr>
            <w:tcW w:w="0" w:type="auto"/>
          </w:tcPr>
          <w:p w14:paraId="77A1BF8E" w14:textId="77777777" w:rsidR="00B3594C" w:rsidRDefault="00E5266D">
            <w:pPr>
              <w:pStyle w:val="Compact"/>
              <w:jc w:val="center"/>
            </w:pPr>
            <w:r>
              <w:t>.213</w:t>
            </w:r>
          </w:p>
        </w:tc>
      </w:tr>
      <w:tr w:rsidR="00B3594C" w14:paraId="69BD65E3" w14:textId="77777777">
        <w:tc>
          <w:tcPr>
            <w:tcW w:w="0" w:type="auto"/>
          </w:tcPr>
          <w:p w14:paraId="64958B70" w14:textId="77777777" w:rsidR="00B3594C" w:rsidRDefault="00E5266D">
            <w:pPr>
              <w:pStyle w:val="Compact"/>
            </w:pPr>
            <w:r>
              <w:lastRenderedPageBreak/>
              <w:t>   Grade German</w:t>
            </w:r>
          </w:p>
        </w:tc>
        <w:tc>
          <w:tcPr>
            <w:tcW w:w="0" w:type="auto"/>
          </w:tcPr>
          <w:p w14:paraId="581334A2" w14:textId="77777777" w:rsidR="00B3594C" w:rsidRDefault="00E5266D">
            <w:pPr>
              <w:pStyle w:val="Compact"/>
              <w:jc w:val="center"/>
            </w:pPr>
            <w:r>
              <w:t>0.506</w:t>
            </w:r>
          </w:p>
        </w:tc>
        <w:tc>
          <w:tcPr>
            <w:tcW w:w="0" w:type="auto"/>
          </w:tcPr>
          <w:p w14:paraId="73D708BC" w14:textId="77777777" w:rsidR="00B3594C" w:rsidRDefault="00E5266D">
            <w:pPr>
              <w:pStyle w:val="Compact"/>
              <w:jc w:val="center"/>
            </w:pPr>
            <w:r>
              <w:t>0.063</w:t>
            </w:r>
          </w:p>
        </w:tc>
        <w:tc>
          <w:tcPr>
            <w:tcW w:w="0" w:type="auto"/>
          </w:tcPr>
          <w:p w14:paraId="1B7704FE" w14:textId="77777777" w:rsidR="00B3594C" w:rsidRDefault="00E5266D">
            <w:pPr>
              <w:pStyle w:val="Compact"/>
              <w:jc w:val="center"/>
            </w:pPr>
            <w:r>
              <w:t>0.382</w:t>
            </w:r>
          </w:p>
        </w:tc>
        <w:tc>
          <w:tcPr>
            <w:tcW w:w="0" w:type="auto"/>
          </w:tcPr>
          <w:p w14:paraId="40073EF1" w14:textId="77777777" w:rsidR="00B3594C" w:rsidRDefault="00E5266D">
            <w:pPr>
              <w:pStyle w:val="Compact"/>
              <w:jc w:val="center"/>
            </w:pPr>
            <w:r>
              <w:t>0.629</w:t>
            </w:r>
          </w:p>
        </w:tc>
        <w:tc>
          <w:tcPr>
            <w:tcW w:w="0" w:type="auto"/>
          </w:tcPr>
          <w:p w14:paraId="71068601" w14:textId="77777777" w:rsidR="00B3594C" w:rsidRDefault="00E5266D">
            <w:pPr>
              <w:pStyle w:val="Compact"/>
              <w:jc w:val="center"/>
            </w:pPr>
            <w:r>
              <w:t>.499</w:t>
            </w:r>
          </w:p>
        </w:tc>
        <w:tc>
          <w:tcPr>
            <w:tcW w:w="0" w:type="auto"/>
          </w:tcPr>
          <w:p w14:paraId="224FC821" w14:textId="77777777" w:rsidR="00B3594C" w:rsidRDefault="00E5266D">
            <w:pPr>
              <w:pStyle w:val="Compact"/>
              <w:jc w:val="center"/>
            </w:pPr>
            <w:r>
              <w:t>&lt; .001</w:t>
            </w:r>
          </w:p>
        </w:tc>
      </w:tr>
      <w:tr w:rsidR="00B3594C" w14:paraId="086CD690" w14:textId="77777777">
        <w:tc>
          <w:tcPr>
            <w:tcW w:w="0" w:type="auto"/>
          </w:tcPr>
          <w:p w14:paraId="21FAB5BF" w14:textId="77777777" w:rsidR="00B3594C" w:rsidRDefault="00E5266D">
            <w:pPr>
              <w:pStyle w:val="Compact"/>
            </w:pPr>
            <w:r>
              <w:t>   Ability Self-Concept German</w:t>
            </w:r>
          </w:p>
        </w:tc>
        <w:tc>
          <w:tcPr>
            <w:tcW w:w="0" w:type="auto"/>
          </w:tcPr>
          <w:p w14:paraId="2A1B12AA" w14:textId="77777777" w:rsidR="00B3594C" w:rsidRDefault="00E5266D">
            <w:pPr>
              <w:pStyle w:val="Compact"/>
              <w:jc w:val="center"/>
            </w:pPr>
            <w:r>
              <w:t>0.289</w:t>
            </w:r>
          </w:p>
        </w:tc>
        <w:tc>
          <w:tcPr>
            <w:tcW w:w="0" w:type="auto"/>
          </w:tcPr>
          <w:p w14:paraId="6BA7D906" w14:textId="77777777" w:rsidR="00B3594C" w:rsidRDefault="00E5266D">
            <w:pPr>
              <w:pStyle w:val="Compact"/>
              <w:jc w:val="center"/>
            </w:pPr>
            <w:r>
              <w:t>0.072</w:t>
            </w:r>
          </w:p>
        </w:tc>
        <w:tc>
          <w:tcPr>
            <w:tcW w:w="0" w:type="auto"/>
          </w:tcPr>
          <w:p w14:paraId="213DB025" w14:textId="77777777" w:rsidR="00B3594C" w:rsidRDefault="00E5266D">
            <w:pPr>
              <w:pStyle w:val="Compact"/>
              <w:jc w:val="center"/>
            </w:pPr>
            <w:r>
              <w:t>0.147</w:t>
            </w:r>
          </w:p>
        </w:tc>
        <w:tc>
          <w:tcPr>
            <w:tcW w:w="0" w:type="auto"/>
          </w:tcPr>
          <w:p w14:paraId="569B43BF" w14:textId="77777777" w:rsidR="00B3594C" w:rsidRDefault="00E5266D">
            <w:pPr>
              <w:pStyle w:val="Compact"/>
              <w:jc w:val="center"/>
            </w:pPr>
            <w:r>
              <w:t>0.430</w:t>
            </w:r>
          </w:p>
        </w:tc>
        <w:tc>
          <w:tcPr>
            <w:tcW w:w="0" w:type="auto"/>
          </w:tcPr>
          <w:p w14:paraId="1D82DB18" w14:textId="77777777" w:rsidR="00B3594C" w:rsidRDefault="00E5266D">
            <w:pPr>
              <w:pStyle w:val="Compact"/>
              <w:jc w:val="center"/>
            </w:pPr>
            <w:r>
              <w:t>.294</w:t>
            </w:r>
          </w:p>
        </w:tc>
        <w:tc>
          <w:tcPr>
            <w:tcW w:w="0" w:type="auto"/>
          </w:tcPr>
          <w:p w14:paraId="401BDFFD" w14:textId="77777777" w:rsidR="00B3594C" w:rsidRDefault="00E5266D">
            <w:pPr>
              <w:pStyle w:val="Compact"/>
              <w:jc w:val="center"/>
            </w:pPr>
            <w:r>
              <w:t>&lt; .001</w:t>
            </w:r>
          </w:p>
        </w:tc>
      </w:tr>
      <w:tr w:rsidR="00B3594C" w14:paraId="5DBD9468" w14:textId="77777777">
        <w:tc>
          <w:tcPr>
            <w:tcW w:w="0" w:type="auto"/>
          </w:tcPr>
          <w:p w14:paraId="52700A22" w14:textId="77777777" w:rsidR="00B3594C" w:rsidRDefault="00E5266D">
            <w:pPr>
              <w:pStyle w:val="Compact"/>
            </w:pPr>
            <w:r>
              <w:t>   Interest in German</w:t>
            </w:r>
          </w:p>
        </w:tc>
        <w:tc>
          <w:tcPr>
            <w:tcW w:w="0" w:type="auto"/>
          </w:tcPr>
          <w:p w14:paraId="2F41A08E" w14:textId="77777777" w:rsidR="00B3594C" w:rsidRDefault="00E5266D">
            <w:pPr>
              <w:pStyle w:val="Compact"/>
              <w:jc w:val="center"/>
            </w:pPr>
            <w:r>
              <w:t>-0.022</w:t>
            </w:r>
          </w:p>
        </w:tc>
        <w:tc>
          <w:tcPr>
            <w:tcW w:w="0" w:type="auto"/>
          </w:tcPr>
          <w:p w14:paraId="03B93823" w14:textId="77777777" w:rsidR="00B3594C" w:rsidRDefault="00E5266D">
            <w:pPr>
              <w:pStyle w:val="Compact"/>
              <w:jc w:val="center"/>
            </w:pPr>
            <w:r>
              <w:t>0.052</w:t>
            </w:r>
          </w:p>
        </w:tc>
        <w:tc>
          <w:tcPr>
            <w:tcW w:w="0" w:type="auto"/>
          </w:tcPr>
          <w:p w14:paraId="73AB544E" w14:textId="77777777" w:rsidR="00B3594C" w:rsidRDefault="00E5266D">
            <w:pPr>
              <w:pStyle w:val="Compact"/>
              <w:jc w:val="center"/>
            </w:pPr>
            <w:r>
              <w:t>-0.124</w:t>
            </w:r>
          </w:p>
        </w:tc>
        <w:tc>
          <w:tcPr>
            <w:tcW w:w="0" w:type="auto"/>
          </w:tcPr>
          <w:p w14:paraId="0ECE1A04" w14:textId="77777777" w:rsidR="00B3594C" w:rsidRDefault="00E5266D">
            <w:pPr>
              <w:pStyle w:val="Compact"/>
              <w:jc w:val="center"/>
            </w:pPr>
            <w:r>
              <w:t>0.079</w:t>
            </w:r>
          </w:p>
        </w:tc>
        <w:tc>
          <w:tcPr>
            <w:tcW w:w="0" w:type="auto"/>
          </w:tcPr>
          <w:p w14:paraId="13C8D1AA" w14:textId="77777777" w:rsidR="00B3594C" w:rsidRDefault="00E5266D">
            <w:pPr>
              <w:pStyle w:val="Compact"/>
              <w:jc w:val="center"/>
            </w:pPr>
            <w:r>
              <w:t>-.027</w:t>
            </w:r>
          </w:p>
        </w:tc>
        <w:tc>
          <w:tcPr>
            <w:tcW w:w="0" w:type="auto"/>
          </w:tcPr>
          <w:p w14:paraId="1A2021CE" w14:textId="77777777" w:rsidR="00B3594C" w:rsidRDefault="00E5266D">
            <w:pPr>
              <w:pStyle w:val="Compact"/>
              <w:jc w:val="center"/>
            </w:pPr>
            <w:r>
              <w:t>.668</w:t>
            </w:r>
          </w:p>
        </w:tc>
      </w:tr>
      <w:tr w:rsidR="00B3594C" w14:paraId="0D1B6C6D" w14:textId="77777777">
        <w:tc>
          <w:tcPr>
            <w:tcW w:w="0" w:type="auto"/>
          </w:tcPr>
          <w:p w14:paraId="4CF338F1" w14:textId="77777777" w:rsidR="00B3594C" w:rsidRDefault="00E5266D">
            <w:pPr>
              <w:pStyle w:val="Compact"/>
            </w:pPr>
            <w:r>
              <w:t>   Hope for Success</w:t>
            </w:r>
          </w:p>
        </w:tc>
        <w:tc>
          <w:tcPr>
            <w:tcW w:w="0" w:type="auto"/>
          </w:tcPr>
          <w:p w14:paraId="29DC4341" w14:textId="77777777" w:rsidR="00B3594C" w:rsidRDefault="00E5266D">
            <w:pPr>
              <w:pStyle w:val="Compact"/>
              <w:jc w:val="center"/>
            </w:pPr>
            <w:r>
              <w:t>-0.129</w:t>
            </w:r>
          </w:p>
        </w:tc>
        <w:tc>
          <w:tcPr>
            <w:tcW w:w="0" w:type="auto"/>
          </w:tcPr>
          <w:p w14:paraId="020CD5F4" w14:textId="77777777" w:rsidR="00B3594C" w:rsidRDefault="00E5266D">
            <w:pPr>
              <w:pStyle w:val="Compact"/>
              <w:jc w:val="center"/>
            </w:pPr>
            <w:r>
              <w:t>0.089</w:t>
            </w:r>
          </w:p>
        </w:tc>
        <w:tc>
          <w:tcPr>
            <w:tcW w:w="0" w:type="auto"/>
          </w:tcPr>
          <w:p w14:paraId="4178B41A" w14:textId="77777777" w:rsidR="00B3594C" w:rsidRDefault="00E5266D">
            <w:pPr>
              <w:pStyle w:val="Compact"/>
              <w:jc w:val="center"/>
            </w:pPr>
            <w:r>
              <w:t>-0.303</w:t>
            </w:r>
          </w:p>
        </w:tc>
        <w:tc>
          <w:tcPr>
            <w:tcW w:w="0" w:type="auto"/>
          </w:tcPr>
          <w:p w14:paraId="4EA227B5" w14:textId="77777777" w:rsidR="00B3594C" w:rsidRDefault="00E5266D">
            <w:pPr>
              <w:pStyle w:val="Compact"/>
              <w:jc w:val="center"/>
            </w:pPr>
            <w:r>
              <w:t>0.045</w:t>
            </w:r>
          </w:p>
        </w:tc>
        <w:tc>
          <w:tcPr>
            <w:tcW w:w="0" w:type="auto"/>
          </w:tcPr>
          <w:p w14:paraId="3DDA2891" w14:textId="77777777" w:rsidR="00B3594C" w:rsidRDefault="00E5266D">
            <w:pPr>
              <w:pStyle w:val="Compact"/>
              <w:jc w:val="center"/>
            </w:pPr>
            <w:r>
              <w:t>-.091</w:t>
            </w:r>
          </w:p>
        </w:tc>
        <w:tc>
          <w:tcPr>
            <w:tcW w:w="0" w:type="auto"/>
          </w:tcPr>
          <w:p w14:paraId="75530609" w14:textId="77777777" w:rsidR="00B3594C" w:rsidRDefault="00E5266D">
            <w:pPr>
              <w:pStyle w:val="Compact"/>
              <w:jc w:val="center"/>
            </w:pPr>
            <w:r>
              <w:t>.145</w:t>
            </w:r>
          </w:p>
        </w:tc>
      </w:tr>
      <w:tr w:rsidR="00B3594C" w14:paraId="72A5E22A" w14:textId="77777777">
        <w:tc>
          <w:tcPr>
            <w:tcW w:w="0" w:type="auto"/>
          </w:tcPr>
          <w:p w14:paraId="701B4D76" w14:textId="77777777" w:rsidR="00B3594C" w:rsidRDefault="00E5266D">
            <w:pPr>
              <w:pStyle w:val="Compact"/>
            </w:pPr>
            <w:r>
              <w:t>   Fear of Failure</w:t>
            </w:r>
          </w:p>
        </w:tc>
        <w:tc>
          <w:tcPr>
            <w:tcW w:w="0" w:type="auto"/>
          </w:tcPr>
          <w:p w14:paraId="6277AD17" w14:textId="77777777" w:rsidR="00B3594C" w:rsidRDefault="00E5266D">
            <w:pPr>
              <w:pStyle w:val="Compact"/>
              <w:jc w:val="center"/>
            </w:pPr>
            <w:r>
              <w:t>-0.044</w:t>
            </w:r>
          </w:p>
        </w:tc>
        <w:tc>
          <w:tcPr>
            <w:tcW w:w="0" w:type="auto"/>
          </w:tcPr>
          <w:p w14:paraId="243823B3" w14:textId="77777777" w:rsidR="00B3594C" w:rsidRDefault="00E5266D">
            <w:pPr>
              <w:pStyle w:val="Compact"/>
              <w:jc w:val="center"/>
            </w:pPr>
            <w:r>
              <w:t>0.061</w:t>
            </w:r>
          </w:p>
        </w:tc>
        <w:tc>
          <w:tcPr>
            <w:tcW w:w="0" w:type="auto"/>
          </w:tcPr>
          <w:p w14:paraId="18BE436D" w14:textId="77777777" w:rsidR="00B3594C" w:rsidRDefault="00E5266D">
            <w:pPr>
              <w:pStyle w:val="Compact"/>
              <w:jc w:val="center"/>
            </w:pPr>
            <w:r>
              <w:t>-0.165</w:t>
            </w:r>
          </w:p>
        </w:tc>
        <w:tc>
          <w:tcPr>
            <w:tcW w:w="0" w:type="auto"/>
          </w:tcPr>
          <w:p w14:paraId="562D6551" w14:textId="77777777" w:rsidR="00B3594C" w:rsidRDefault="00E5266D">
            <w:pPr>
              <w:pStyle w:val="Compact"/>
              <w:jc w:val="center"/>
            </w:pPr>
            <w:r>
              <w:t>0.076</w:t>
            </w:r>
          </w:p>
        </w:tc>
        <w:tc>
          <w:tcPr>
            <w:tcW w:w="0" w:type="auto"/>
          </w:tcPr>
          <w:p w14:paraId="2694C186" w14:textId="77777777" w:rsidR="00B3594C" w:rsidRDefault="00E5266D">
            <w:pPr>
              <w:pStyle w:val="Compact"/>
              <w:jc w:val="center"/>
            </w:pPr>
            <w:r>
              <w:t>-.033</w:t>
            </w:r>
          </w:p>
        </w:tc>
        <w:tc>
          <w:tcPr>
            <w:tcW w:w="0" w:type="auto"/>
          </w:tcPr>
          <w:p w14:paraId="33D0F724" w14:textId="77777777" w:rsidR="00B3594C" w:rsidRDefault="00E5266D">
            <w:pPr>
              <w:pStyle w:val="Compact"/>
              <w:jc w:val="center"/>
            </w:pPr>
            <w:r>
              <w:t>.470</w:t>
            </w:r>
          </w:p>
        </w:tc>
      </w:tr>
      <w:tr w:rsidR="00B3594C" w14:paraId="17973F65" w14:textId="77777777">
        <w:tc>
          <w:tcPr>
            <w:tcW w:w="0" w:type="auto"/>
          </w:tcPr>
          <w:p w14:paraId="60E2470A" w14:textId="77777777" w:rsidR="00B3594C" w:rsidRDefault="00E5266D">
            <w:pPr>
              <w:pStyle w:val="Compact"/>
            </w:pPr>
            <w:r>
              <w:t>   Need for Cognition</w:t>
            </w:r>
          </w:p>
        </w:tc>
        <w:tc>
          <w:tcPr>
            <w:tcW w:w="0" w:type="auto"/>
          </w:tcPr>
          <w:p w14:paraId="63CC261E" w14:textId="77777777" w:rsidR="00B3594C" w:rsidRDefault="00E5266D">
            <w:pPr>
              <w:pStyle w:val="Compact"/>
              <w:jc w:val="center"/>
            </w:pPr>
            <w:r>
              <w:t>0.183</w:t>
            </w:r>
          </w:p>
        </w:tc>
        <w:tc>
          <w:tcPr>
            <w:tcW w:w="0" w:type="auto"/>
          </w:tcPr>
          <w:p w14:paraId="29DF44C9" w14:textId="77777777" w:rsidR="00B3594C" w:rsidRDefault="00E5266D">
            <w:pPr>
              <w:pStyle w:val="Compact"/>
              <w:jc w:val="center"/>
            </w:pPr>
            <w:r>
              <w:t>0.068</w:t>
            </w:r>
          </w:p>
        </w:tc>
        <w:tc>
          <w:tcPr>
            <w:tcW w:w="0" w:type="auto"/>
          </w:tcPr>
          <w:p w14:paraId="755E9E78" w14:textId="77777777" w:rsidR="00B3594C" w:rsidRDefault="00E5266D">
            <w:pPr>
              <w:pStyle w:val="Compact"/>
              <w:jc w:val="center"/>
            </w:pPr>
            <w:r>
              <w:t>0.050</w:t>
            </w:r>
          </w:p>
        </w:tc>
        <w:tc>
          <w:tcPr>
            <w:tcW w:w="0" w:type="auto"/>
          </w:tcPr>
          <w:p w14:paraId="49F25E6D" w14:textId="77777777" w:rsidR="00B3594C" w:rsidRDefault="00E5266D">
            <w:pPr>
              <w:pStyle w:val="Compact"/>
              <w:jc w:val="center"/>
            </w:pPr>
            <w:r>
              <w:t>0.316</w:t>
            </w:r>
          </w:p>
        </w:tc>
        <w:tc>
          <w:tcPr>
            <w:tcW w:w="0" w:type="auto"/>
          </w:tcPr>
          <w:p w14:paraId="721D46BF" w14:textId="77777777" w:rsidR="00B3594C" w:rsidRDefault="00E5266D">
            <w:pPr>
              <w:pStyle w:val="Compact"/>
              <w:jc w:val="center"/>
            </w:pPr>
            <w:r>
              <w:t>.192</w:t>
            </w:r>
          </w:p>
        </w:tc>
        <w:tc>
          <w:tcPr>
            <w:tcW w:w="0" w:type="auto"/>
          </w:tcPr>
          <w:p w14:paraId="683014B5" w14:textId="77777777" w:rsidR="00B3594C" w:rsidRDefault="00E5266D">
            <w:pPr>
              <w:pStyle w:val="Compact"/>
              <w:jc w:val="center"/>
            </w:pPr>
            <w:r>
              <w:t>.007</w:t>
            </w:r>
          </w:p>
        </w:tc>
      </w:tr>
      <w:tr w:rsidR="00B3594C" w14:paraId="7AAE4C2A" w14:textId="77777777">
        <w:tc>
          <w:tcPr>
            <w:tcW w:w="0" w:type="auto"/>
          </w:tcPr>
          <w:p w14:paraId="2067BECA" w14:textId="77777777" w:rsidR="00B3594C" w:rsidRDefault="00E5266D">
            <w:pPr>
              <w:pStyle w:val="Compact"/>
            </w:pPr>
            <w:r>
              <w:t>Math</w:t>
            </w:r>
          </w:p>
        </w:tc>
        <w:tc>
          <w:tcPr>
            <w:tcW w:w="0" w:type="auto"/>
          </w:tcPr>
          <w:p w14:paraId="470F0E98" w14:textId="77777777" w:rsidR="00B3594C" w:rsidRDefault="00B3594C">
            <w:pPr>
              <w:pStyle w:val="Compact"/>
            </w:pPr>
          </w:p>
        </w:tc>
        <w:tc>
          <w:tcPr>
            <w:tcW w:w="0" w:type="auto"/>
          </w:tcPr>
          <w:p w14:paraId="27AFB470" w14:textId="77777777" w:rsidR="00B3594C" w:rsidRDefault="00B3594C">
            <w:pPr>
              <w:pStyle w:val="Compact"/>
            </w:pPr>
          </w:p>
        </w:tc>
        <w:tc>
          <w:tcPr>
            <w:tcW w:w="0" w:type="auto"/>
          </w:tcPr>
          <w:p w14:paraId="1AA9F0A6" w14:textId="77777777" w:rsidR="00B3594C" w:rsidRDefault="00B3594C">
            <w:pPr>
              <w:pStyle w:val="Compact"/>
            </w:pPr>
          </w:p>
        </w:tc>
        <w:tc>
          <w:tcPr>
            <w:tcW w:w="0" w:type="auto"/>
          </w:tcPr>
          <w:p w14:paraId="0481E07B" w14:textId="77777777" w:rsidR="00B3594C" w:rsidRDefault="00B3594C">
            <w:pPr>
              <w:pStyle w:val="Compact"/>
            </w:pPr>
          </w:p>
        </w:tc>
        <w:tc>
          <w:tcPr>
            <w:tcW w:w="0" w:type="auto"/>
          </w:tcPr>
          <w:p w14:paraId="058D8FCD" w14:textId="77777777" w:rsidR="00B3594C" w:rsidRDefault="00B3594C">
            <w:pPr>
              <w:pStyle w:val="Compact"/>
            </w:pPr>
          </w:p>
        </w:tc>
        <w:tc>
          <w:tcPr>
            <w:tcW w:w="0" w:type="auto"/>
          </w:tcPr>
          <w:p w14:paraId="22D25908" w14:textId="77777777" w:rsidR="00B3594C" w:rsidRDefault="00B3594C">
            <w:pPr>
              <w:pStyle w:val="Compact"/>
            </w:pPr>
          </w:p>
        </w:tc>
      </w:tr>
      <w:tr w:rsidR="00B3594C" w14:paraId="5B799E03" w14:textId="77777777">
        <w:tc>
          <w:tcPr>
            <w:tcW w:w="0" w:type="auto"/>
          </w:tcPr>
          <w:p w14:paraId="0BACD34F" w14:textId="77777777" w:rsidR="00B3594C" w:rsidRDefault="00E5266D">
            <w:pPr>
              <w:pStyle w:val="Compact"/>
            </w:pPr>
            <w:r>
              <w:t>   Intercept</w:t>
            </w:r>
          </w:p>
        </w:tc>
        <w:tc>
          <w:tcPr>
            <w:tcW w:w="0" w:type="auto"/>
          </w:tcPr>
          <w:p w14:paraId="00332E7B" w14:textId="77777777" w:rsidR="00B3594C" w:rsidRDefault="00E5266D">
            <w:pPr>
              <w:pStyle w:val="Compact"/>
              <w:jc w:val="center"/>
            </w:pPr>
            <w:r>
              <w:t>1.498</w:t>
            </w:r>
          </w:p>
        </w:tc>
        <w:tc>
          <w:tcPr>
            <w:tcW w:w="0" w:type="auto"/>
          </w:tcPr>
          <w:p w14:paraId="468AE1AD" w14:textId="77777777" w:rsidR="00B3594C" w:rsidRDefault="00E5266D">
            <w:pPr>
              <w:pStyle w:val="Compact"/>
              <w:jc w:val="center"/>
            </w:pPr>
            <w:r>
              <w:t>0.517</w:t>
            </w:r>
          </w:p>
        </w:tc>
        <w:tc>
          <w:tcPr>
            <w:tcW w:w="0" w:type="auto"/>
          </w:tcPr>
          <w:p w14:paraId="59007E24" w14:textId="77777777" w:rsidR="00B3594C" w:rsidRDefault="00E5266D">
            <w:pPr>
              <w:pStyle w:val="Compact"/>
              <w:jc w:val="center"/>
            </w:pPr>
            <w:r>
              <w:t>0.484</w:t>
            </w:r>
          </w:p>
        </w:tc>
        <w:tc>
          <w:tcPr>
            <w:tcW w:w="0" w:type="auto"/>
          </w:tcPr>
          <w:p w14:paraId="02F42092" w14:textId="77777777" w:rsidR="00B3594C" w:rsidRDefault="00E5266D">
            <w:pPr>
              <w:pStyle w:val="Compact"/>
              <w:jc w:val="center"/>
            </w:pPr>
            <w:r>
              <w:t>2.512</w:t>
            </w:r>
          </w:p>
        </w:tc>
        <w:tc>
          <w:tcPr>
            <w:tcW w:w="0" w:type="auto"/>
          </w:tcPr>
          <w:p w14:paraId="6A922D52" w14:textId="77777777" w:rsidR="00B3594C" w:rsidRDefault="00E5266D">
            <w:pPr>
              <w:pStyle w:val="Compact"/>
              <w:jc w:val="center"/>
            </w:pPr>
            <w:r>
              <w:t>1.368</w:t>
            </w:r>
          </w:p>
        </w:tc>
        <w:tc>
          <w:tcPr>
            <w:tcW w:w="0" w:type="auto"/>
          </w:tcPr>
          <w:p w14:paraId="04E18A0C" w14:textId="77777777" w:rsidR="00B3594C" w:rsidRDefault="00E5266D">
            <w:pPr>
              <w:pStyle w:val="Compact"/>
              <w:jc w:val="center"/>
            </w:pPr>
            <w:r>
              <w:t>.004</w:t>
            </w:r>
          </w:p>
        </w:tc>
      </w:tr>
      <w:tr w:rsidR="00B3594C" w14:paraId="68FA5452" w14:textId="77777777">
        <w:tc>
          <w:tcPr>
            <w:tcW w:w="0" w:type="auto"/>
          </w:tcPr>
          <w:p w14:paraId="63AFC702" w14:textId="77777777" w:rsidR="00B3594C" w:rsidRDefault="00E5266D">
            <w:pPr>
              <w:pStyle w:val="Compact"/>
            </w:pPr>
            <w:r>
              <w:t>   Grade Math</w:t>
            </w:r>
          </w:p>
        </w:tc>
        <w:tc>
          <w:tcPr>
            <w:tcW w:w="0" w:type="auto"/>
          </w:tcPr>
          <w:p w14:paraId="69728379" w14:textId="77777777" w:rsidR="00B3594C" w:rsidRDefault="00E5266D">
            <w:pPr>
              <w:pStyle w:val="Compact"/>
              <w:jc w:val="center"/>
            </w:pPr>
            <w:r>
              <w:t>0.493</w:t>
            </w:r>
          </w:p>
        </w:tc>
        <w:tc>
          <w:tcPr>
            <w:tcW w:w="0" w:type="auto"/>
          </w:tcPr>
          <w:p w14:paraId="692A9A70" w14:textId="77777777" w:rsidR="00B3594C" w:rsidRDefault="00E5266D">
            <w:pPr>
              <w:pStyle w:val="Compact"/>
              <w:jc w:val="center"/>
            </w:pPr>
            <w:r>
              <w:t>0.089</w:t>
            </w:r>
          </w:p>
        </w:tc>
        <w:tc>
          <w:tcPr>
            <w:tcW w:w="0" w:type="auto"/>
          </w:tcPr>
          <w:p w14:paraId="2273A098" w14:textId="77777777" w:rsidR="00B3594C" w:rsidRDefault="00E5266D">
            <w:pPr>
              <w:pStyle w:val="Compact"/>
              <w:jc w:val="center"/>
            </w:pPr>
            <w:r>
              <w:t>0.318</w:t>
            </w:r>
          </w:p>
        </w:tc>
        <w:tc>
          <w:tcPr>
            <w:tcW w:w="0" w:type="auto"/>
          </w:tcPr>
          <w:p w14:paraId="48E49BE5" w14:textId="77777777" w:rsidR="00B3594C" w:rsidRDefault="00E5266D">
            <w:pPr>
              <w:pStyle w:val="Compact"/>
              <w:jc w:val="center"/>
            </w:pPr>
            <w:r>
              <w:t>0.667</w:t>
            </w:r>
          </w:p>
        </w:tc>
        <w:tc>
          <w:tcPr>
            <w:tcW w:w="0" w:type="auto"/>
          </w:tcPr>
          <w:p w14:paraId="053D6E45" w14:textId="77777777" w:rsidR="00B3594C" w:rsidRDefault="00E5266D">
            <w:pPr>
              <w:pStyle w:val="Compact"/>
              <w:jc w:val="center"/>
            </w:pPr>
            <w:r>
              <w:t>.461</w:t>
            </w:r>
          </w:p>
        </w:tc>
        <w:tc>
          <w:tcPr>
            <w:tcW w:w="0" w:type="auto"/>
          </w:tcPr>
          <w:p w14:paraId="20BC0AE2" w14:textId="77777777" w:rsidR="00B3594C" w:rsidRDefault="00E5266D">
            <w:pPr>
              <w:pStyle w:val="Compact"/>
              <w:jc w:val="center"/>
            </w:pPr>
            <w:r>
              <w:t>&lt; .001</w:t>
            </w:r>
          </w:p>
        </w:tc>
      </w:tr>
      <w:tr w:rsidR="00B3594C" w14:paraId="6E38C40B" w14:textId="77777777">
        <w:tc>
          <w:tcPr>
            <w:tcW w:w="0" w:type="auto"/>
          </w:tcPr>
          <w:p w14:paraId="6681ADEC" w14:textId="77777777" w:rsidR="00B3594C" w:rsidRDefault="00E5266D">
            <w:pPr>
              <w:pStyle w:val="Compact"/>
            </w:pPr>
            <w:r>
              <w:t>   Ability Self-Concept Math</w:t>
            </w:r>
          </w:p>
        </w:tc>
        <w:tc>
          <w:tcPr>
            <w:tcW w:w="0" w:type="auto"/>
          </w:tcPr>
          <w:p w14:paraId="17FA124D" w14:textId="77777777" w:rsidR="00B3594C" w:rsidRDefault="00E5266D">
            <w:pPr>
              <w:pStyle w:val="Compact"/>
              <w:jc w:val="center"/>
            </w:pPr>
            <w:r>
              <w:t>0.057</w:t>
            </w:r>
          </w:p>
        </w:tc>
        <w:tc>
          <w:tcPr>
            <w:tcW w:w="0" w:type="auto"/>
          </w:tcPr>
          <w:p w14:paraId="6F9CC619" w14:textId="77777777" w:rsidR="00B3594C" w:rsidRDefault="00E5266D">
            <w:pPr>
              <w:pStyle w:val="Compact"/>
              <w:jc w:val="center"/>
            </w:pPr>
            <w:r>
              <w:t>0.122</w:t>
            </w:r>
          </w:p>
        </w:tc>
        <w:tc>
          <w:tcPr>
            <w:tcW w:w="0" w:type="auto"/>
          </w:tcPr>
          <w:p w14:paraId="6C689AC6" w14:textId="77777777" w:rsidR="00B3594C" w:rsidRDefault="00E5266D">
            <w:pPr>
              <w:pStyle w:val="Compact"/>
              <w:jc w:val="center"/>
            </w:pPr>
            <w:r>
              <w:t>-0.182</w:t>
            </w:r>
          </w:p>
        </w:tc>
        <w:tc>
          <w:tcPr>
            <w:tcW w:w="0" w:type="auto"/>
          </w:tcPr>
          <w:p w14:paraId="04069B24" w14:textId="77777777" w:rsidR="00B3594C" w:rsidRDefault="00E5266D">
            <w:pPr>
              <w:pStyle w:val="Compact"/>
              <w:jc w:val="center"/>
            </w:pPr>
            <w:r>
              <w:t>0.295</w:t>
            </w:r>
          </w:p>
        </w:tc>
        <w:tc>
          <w:tcPr>
            <w:tcW w:w="0" w:type="auto"/>
          </w:tcPr>
          <w:p w14:paraId="0C7A5546" w14:textId="77777777" w:rsidR="00B3594C" w:rsidRDefault="00E5266D">
            <w:pPr>
              <w:pStyle w:val="Compact"/>
              <w:jc w:val="center"/>
            </w:pPr>
            <w:r>
              <w:t>.052</w:t>
            </w:r>
          </w:p>
        </w:tc>
        <w:tc>
          <w:tcPr>
            <w:tcW w:w="0" w:type="auto"/>
          </w:tcPr>
          <w:p w14:paraId="4C2623D0" w14:textId="77777777" w:rsidR="00B3594C" w:rsidRDefault="00E5266D">
            <w:pPr>
              <w:pStyle w:val="Compact"/>
              <w:jc w:val="center"/>
            </w:pPr>
            <w:r>
              <w:t>.643</w:t>
            </w:r>
          </w:p>
        </w:tc>
      </w:tr>
      <w:tr w:rsidR="00B3594C" w14:paraId="4C82B894" w14:textId="77777777">
        <w:tc>
          <w:tcPr>
            <w:tcW w:w="0" w:type="auto"/>
          </w:tcPr>
          <w:p w14:paraId="12C5BFE7" w14:textId="77777777" w:rsidR="00B3594C" w:rsidRDefault="00E5266D">
            <w:pPr>
              <w:pStyle w:val="Compact"/>
            </w:pPr>
            <w:r>
              <w:t>   Interest in Math</w:t>
            </w:r>
          </w:p>
        </w:tc>
        <w:tc>
          <w:tcPr>
            <w:tcW w:w="0" w:type="auto"/>
          </w:tcPr>
          <w:p w14:paraId="475FB598" w14:textId="77777777" w:rsidR="00B3594C" w:rsidRDefault="00E5266D">
            <w:pPr>
              <w:pStyle w:val="Compact"/>
              <w:jc w:val="center"/>
            </w:pPr>
            <w:r>
              <w:t>0.041</w:t>
            </w:r>
          </w:p>
        </w:tc>
        <w:tc>
          <w:tcPr>
            <w:tcW w:w="0" w:type="auto"/>
          </w:tcPr>
          <w:p w14:paraId="3DC6564B" w14:textId="77777777" w:rsidR="00B3594C" w:rsidRDefault="00E5266D">
            <w:pPr>
              <w:pStyle w:val="Compact"/>
              <w:jc w:val="center"/>
            </w:pPr>
            <w:r>
              <w:t>0.084</w:t>
            </w:r>
          </w:p>
        </w:tc>
        <w:tc>
          <w:tcPr>
            <w:tcW w:w="0" w:type="auto"/>
          </w:tcPr>
          <w:p w14:paraId="7CE95F6C" w14:textId="77777777" w:rsidR="00B3594C" w:rsidRDefault="00E5266D">
            <w:pPr>
              <w:pStyle w:val="Compact"/>
              <w:jc w:val="center"/>
            </w:pPr>
            <w:r>
              <w:t>-0.124</w:t>
            </w:r>
          </w:p>
        </w:tc>
        <w:tc>
          <w:tcPr>
            <w:tcW w:w="0" w:type="auto"/>
          </w:tcPr>
          <w:p w14:paraId="1FFEACD2" w14:textId="77777777" w:rsidR="00B3594C" w:rsidRDefault="00E5266D">
            <w:pPr>
              <w:pStyle w:val="Compact"/>
              <w:jc w:val="center"/>
            </w:pPr>
            <w:r>
              <w:t>0.207</w:t>
            </w:r>
          </w:p>
        </w:tc>
        <w:tc>
          <w:tcPr>
            <w:tcW w:w="0" w:type="auto"/>
          </w:tcPr>
          <w:p w14:paraId="0838AE10" w14:textId="77777777" w:rsidR="00B3594C" w:rsidRDefault="00E5266D">
            <w:pPr>
              <w:pStyle w:val="Compact"/>
              <w:jc w:val="center"/>
            </w:pPr>
            <w:r>
              <w:t>.043</w:t>
            </w:r>
          </w:p>
        </w:tc>
        <w:tc>
          <w:tcPr>
            <w:tcW w:w="0" w:type="auto"/>
          </w:tcPr>
          <w:p w14:paraId="017A5104" w14:textId="77777777" w:rsidR="00B3594C" w:rsidRDefault="00E5266D">
            <w:pPr>
              <w:pStyle w:val="Compact"/>
              <w:jc w:val="center"/>
            </w:pPr>
            <w:r>
              <w:t>.625</w:t>
            </w:r>
          </w:p>
        </w:tc>
      </w:tr>
      <w:tr w:rsidR="00B3594C" w14:paraId="27BF3274" w14:textId="77777777">
        <w:tc>
          <w:tcPr>
            <w:tcW w:w="0" w:type="auto"/>
          </w:tcPr>
          <w:p w14:paraId="4DEFF376" w14:textId="77777777" w:rsidR="00B3594C" w:rsidRDefault="00E5266D">
            <w:pPr>
              <w:pStyle w:val="Compact"/>
            </w:pPr>
            <w:r>
              <w:t>   Hope for Success</w:t>
            </w:r>
          </w:p>
        </w:tc>
        <w:tc>
          <w:tcPr>
            <w:tcW w:w="0" w:type="auto"/>
          </w:tcPr>
          <w:p w14:paraId="095BD82D" w14:textId="77777777" w:rsidR="00B3594C" w:rsidRDefault="00E5266D">
            <w:pPr>
              <w:pStyle w:val="Compact"/>
              <w:jc w:val="center"/>
            </w:pPr>
            <w:r>
              <w:t>-0.083</w:t>
            </w:r>
          </w:p>
        </w:tc>
        <w:tc>
          <w:tcPr>
            <w:tcW w:w="0" w:type="auto"/>
          </w:tcPr>
          <w:p w14:paraId="2380F5D0" w14:textId="77777777" w:rsidR="00B3594C" w:rsidRDefault="00E5266D">
            <w:pPr>
              <w:pStyle w:val="Compact"/>
              <w:jc w:val="center"/>
            </w:pPr>
            <w:r>
              <w:t>0.140</w:t>
            </w:r>
          </w:p>
        </w:tc>
        <w:tc>
          <w:tcPr>
            <w:tcW w:w="0" w:type="auto"/>
          </w:tcPr>
          <w:p w14:paraId="256300A2" w14:textId="77777777" w:rsidR="00B3594C" w:rsidRDefault="00E5266D">
            <w:pPr>
              <w:pStyle w:val="Compact"/>
              <w:jc w:val="center"/>
            </w:pPr>
            <w:r>
              <w:t>-0.357</w:t>
            </w:r>
          </w:p>
        </w:tc>
        <w:tc>
          <w:tcPr>
            <w:tcW w:w="0" w:type="auto"/>
          </w:tcPr>
          <w:p w14:paraId="621C190C" w14:textId="77777777" w:rsidR="00B3594C" w:rsidRDefault="00E5266D">
            <w:pPr>
              <w:pStyle w:val="Compact"/>
              <w:jc w:val="center"/>
            </w:pPr>
            <w:r>
              <w:t>0.191</w:t>
            </w:r>
          </w:p>
        </w:tc>
        <w:tc>
          <w:tcPr>
            <w:tcW w:w="0" w:type="auto"/>
          </w:tcPr>
          <w:p w14:paraId="6AF9C529" w14:textId="77777777" w:rsidR="00B3594C" w:rsidRDefault="00E5266D">
            <w:pPr>
              <w:pStyle w:val="Compact"/>
              <w:jc w:val="center"/>
            </w:pPr>
            <w:r>
              <w:t>-.043</w:t>
            </w:r>
          </w:p>
        </w:tc>
        <w:tc>
          <w:tcPr>
            <w:tcW w:w="0" w:type="auto"/>
          </w:tcPr>
          <w:p w14:paraId="0B0DB401" w14:textId="77777777" w:rsidR="00B3594C" w:rsidRDefault="00E5266D">
            <w:pPr>
              <w:pStyle w:val="Compact"/>
              <w:jc w:val="center"/>
            </w:pPr>
            <w:r>
              <w:t>.552</w:t>
            </w:r>
          </w:p>
        </w:tc>
      </w:tr>
      <w:tr w:rsidR="00B3594C" w14:paraId="237AE247" w14:textId="77777777">
        <w:tc>
          <w:tcPr>
            <w:tcW w:w="0" w:type="auto"/>
          </w:tcPr>
          <w:p w14:paraId="6CFF466F" w14:textId="77777777" w:rsidR="00B3594C" w:rsidRDefault="00E5266D">
            <w:pPr>
              <w:pStyle w:val="Compact"/>
            </w:pPr>
            <w:r>
              <w:t>   Fear of Failure</w:t>
            </w:r>
          </w:p>
        </w:tc>
        <w:tc>
          <w:tcPr>
            <w:tcW w:w="0" w:type="auto"/>
          </w:tcPr>
          <w:p w14:paraId="183DF64E" w14:textId="77777777" w:rsidR="00B3594C" w:rsidRDefault="00E5266D">
            <w:pPr>
              <w:pStyle w:val="Compact"/>
              <w:jc w:val="center"/>
            </w:pPr>
            <w:r>
              <w:t>-0.184</w:t>
            </w:r>
          </w:p>
        </w:tc>
        <w:tc>
          <w:tcPr>
            <w:tcW w:w="0" w:type="auto"/>
          </w:tcPr>
          <w:p w14:paraId="1C1ECA0E" w14:textId="77777777" w:rsidR="00B3594C" w:rsidRDefault="00E5266D">
            <w:pPr>
              <w:pStyle w:val="Compact"/>
              <w:jc w:val="center"/>
            </w:pPr>
            <w:r>
              <w:t>0.111</w:t>
            </w:r>
          </w:p>
        </w:tc>
        <w:tc>
          <w:tcPr>
            <w:tcW w:w="0" w:type="auto"/>
          </w:tcPr>
          <w:p w14:paraId="643A4C02" w14:textId="77777777" w:rsidR="00B3594C" w:rsidRDefault="00E5266D">
            <w:pPr>
              <w:pStyle w:val="Compact"/>
              <w:jc w:val="center"/>
            </w:pPr>
            <w:r>
              <w:t>-0.401</w:t>
            </w:r>
          </w:p>
        </w:tc>
        <w:tc>
          <w:tcPr>
            <w:tcW w:w="0" w:type="auto"/>
          </w:tcPr>
          <w:p w14:paraId="2B82C929" w14:textId="77777777" w:rsidR="00B3594C" w:rsidRDefault="00E5266D">
            <w:pPr>
              <w:pStyle w:val="Compact"/>
              <w:jc w:val="center"/>
            </w:pPr>
            <w:r>
              <w:t>0.033</w:t>
            </w:r>
          </w:p>
        </w:tc>
        <w:tc>
          <w:tcPr>
            <w:tcW w:w="0" w:type="auto"/>
          </w:tcPr>
          <w:p w14:paraId="536BFAF7" w14:textId="77777777" w:rsidR="00B3594C" w:rsidRDefault="00E5266D">
            <w:pPr>
              <w:pStyle w:val="Compact"/>
              <w:jc w:val="center"/>
            </w:pPr>
            <w:r>
              <w:t>-.102</w:t>
            </w:r>
          </w:p>
        </w:tc>
        <w:tc>
          <w:tcPr>
            <w:tcW w:w="0" w:type="auto"/>
          </w:tcPr>
          <w:p w14:paraId="7087C419" w14:textId="77777777" w:rsidR="00B3594C" w:rsidRDefault="00E5266D">
            <w:pPr>
              <w:pStyle w:val="Compact"/>
              <w:jc w:val="center"/>
            </w:pPr>
            <w:r>
              <w:t>.097</w:t>
            </w:r>
          </w:p>
        </w:tc>
      </w:tr>
      <w:tr w:rsidR="00B3594C" w14:paraId="4CA4994D" w14:textId="77777777">
        <w:tc>
          <w:tcPr>
            <w:tcW w:w="0" w:type="auto"/>
          </w:tcPr>
          <w:p w14:paraId="3C47868D" w14:textId="77777777" w:rsidR="00B3594C" w:rsidRDefault="00E5266D">
            <w:pPr>
              <w:pStyle w:val="Compact"/>
            </w:pPr>
            <w:r>
              <w:t>   Need for Cognition</w:t>
            </w:r>
          </w:p>
        </w:tc>
        <w:tc>
          <w:tcPr>
            <w:tcW w:w="0" w:type="auto"/>
          </w:tcPr>
          <w:p w14:paraId="1F019103" w14:textId="77777777" w:rsidR="00B3594C" w:rsidRDefault="00E5266D">
            <w:pPr>
              <w:pStyle w:val="Compact"/>
              <w:jc w:val="center"/>
            </w:pPr>
            <w:r>
              <w:t>0.091</w:t>
            </w:r>
          </w:p>
        </w:tc>
        <w:tc>
          <w:tcPr>
            <w:tcW w:w="0" w:type="auto"/>
          </w:tcPr>
          <w:p w14:paraId="1A24E600" w14:textId="77777777" w:rsidR="00B3594C" w:rsidRDefault="00E5266D">
            <w:pPr>
              <w:pStyle w:val="Compact"/>
              <w:jc w:val="center"/>
            </w:pPr>
            <w:r>
              <w:t>0.107</w:t>
            </w:r>
          </w:p>
        </w:tc>
        <w:tc>
          <w:tcPr>
            <w:tcW w:w="0" w:type="auto"/>
          </w:tcPr>
          <w:p w14:paraId="14985389" w14:textId="77777777" w:rsidR="00B3594C" w:rsidRDefault="00E5266D">
            <w:pPr>
              <w:pStyle w:val="Compact"/>
              <w:jc w:val="center"/>
            </w:pPr>
            <w:r>
              <w:t>-0.118</w:t>
            </w:r>
          </w:p>
        </w:tc>
        <w:tc>
          <w:tcPr>
            <w:tcW w:w="0" w:type="auto"/>
          </w:tcPr>
          <w:p w14:paraId="32C977D3" w14:textId="77777777" w:rsidR="00B3594C" w:rsidRDefault="00E5266D">
            <w:pPr>
              <w:pStyle w:val="Compact"/>
              <w:jc w:val="center"/>
            </w:pPr>
            <w:r>
              <w:t>0.300</w:t>
            </w:r>
          </w:p>
        </w:tc>
        <w:tc>
          <w:tcPr>
            <w:tcW w:w="0" w:type="auto"/>
          </w:tcPr>
          <w:p w14:paraId="7606B74F" w14:textId="77777777" w:rsidR="00B3594C" w:rsidRDefault="00E5266D">
            <w:pPr>
              <w:pStyle w:val="Compact"/>
              <w:jc w:val="center"/>
            </w:pPr>
            <w:r>
              <w:t>.070</w:t>
            </w:r>
          </w:p>
        </w:tc>
        <w:tc>
          <w:tcPr>
            <w:tcW w:w="0" w:type="auto"/>
          </w:tcPr>
          <w:p w14:paraId="7AB353D9" w14:textId="77777777" w:rsidR="00B3594C" w:rsidRDefault="00E5266D">
            <w:pPr>
              <w:pStyle w:val="Compact"/>
              <w:jc w:val="center"/>
            </w:pPr>
            <w:r>
              <w:t>.392</w:t>
            </w:r>
          </w:p>
        </w:tc>
      </w:tr>
      <w:tr w:rsidR="00B3594C" w14:paraId="7FDBA8EA" w14:textId="77777777">
        <w:tc>
          <w:tcPr>
            <w:tcW w:w="0" w:type="auto"/>
          </w:tcPr>
          <w:p w14:paraId="619A0759" w14:textId="77777777" w:rsidR="00B3594C" w:rsidRDefault="00E5266D">
            <w:pPr>
              <w:pStyle w:val="Compact"/>
            </w:pPr>
            <w:r>
              <w:t>Physics</w:t>
            </w:r>
          </w:p>
        </w:tc>
        <w:tc>
          <w:tcPr>
            <w:tcW w:w="0" w:type="auto"/>
          </w:tcPr>
          <w:p w14:paraId="6D18BC25" w14:textId="77777777" w:rsidR="00B3594C" w:rsidRDefault="00B3594C">
            <w:pPr>
              <w:pStyle w:val="Compact"/>
            </w:pPr>
          </w:p>
        </w:tc>
        <w:tc>
          <w:tcPr>
            <w:tcW w:w="0" w:type="auto"/>
          </w:tcPr>
          <w:p w14:paraId="68F6B6F9" w14:textId="77777777" w:rsidR="00B3594C" w:rsidRDefault="00B3594C">
            <w:pPr>
              <w:pStyle w:val="Compact"/>
            </w:pPr>
          </w:p>
        </w:tc>
        <w:tc>
          <w:tcPr>
            <w:tcW w:w="0" w:type="auto"/>
          </w:tcPr>
          <w:p w14:paraId="5BD65F13" w14:textId="77777777" w:rsidR="00B3594C" w:rsidRDefault="00B3594C">
            <w:pPr>
              <w:pStyle w:val="Compact"/>
            </w:pPr>
          </w:p>
        </w:tc>
        <w:tc>
          <w:tcPr>
            <w:tcW w:w="0" w:type="auto"/>
          </w:tcPr>
          <w:p w14:paraId="4A0A35F7" w14:textId="77777777" w:rsidR="00B3594C" w:rsidRDefault="00B3594C">
            <w:pPr>
              <w:pStyle w:val="Compact"/>
            </w:pPr>
          </w:p>
        </w:tc>
        <w:tc>
          <w:tcPr>
            <w:tcW w:w="0" w:type="auto"/>
          </w:tcPr>
          <w:p w14:paraId="04C52B50" w14:textId="77777777" w:rsidR="00B3594C" w:rsidRDefault="00B3594C">
            <w:pPr>
              <w:pStyle w:val="Compact"/>
            </w:pPr>
          </w:p>
        </w:tc>
        <w:tc>
          <w:tcPr>
            <w:tcW w:w="0" w:type="auto"/>
          </w:tcPr>
          <w:p w14:paraId="1B1B42BA" w14:textId="77777777" w:rsidR="00B3594C" w:rsidRDefault="00B3594C">
            <w:pPr>
              <w:pStyle w:val="Compact"/>
            </w:pPr>
          </w:p>
        </w:tc>
      </w:tr>
      <w:tr w:rsidR="00B3594C" w14:paraId="73C05646" w14:textId="77777777">
        <w:tc>
          <w:tcPr>
            <w:tcW w:w="0" w:type="auto"/>
          </w:tcPr>
          <w:p w14:paraId="28EC26EC" w14:textId="77777777" w:rsidR="00B3594C" w:rsidRDefault="00E5266D">
            <w:pPr>
              <w:pStyle w:val="Compact"/>
            </w:pPr>
            <w:r>
              <w:t>   Intercept</w:t>
            </w:r>
          </w:p>
        </w:tc>
        <w:tc>
          <w:tcPr>
            <w:tcW w:w="0" w:type="auto"/>
          </w:tcPr>
          <w:p w14:paraId="069E06C7" w14:textId="77777777" w:rsidR="00B3594C" w:rsidRDefault="00E5266D">
            <w:pPr>
              <w:pStyle w:val="Compact"/>
              <w:jc w:val="center"/>
            </w:pPr>
            <w:r>
              <w:t>-0.234</w:t>
            </w:r>
          </w:p>
        </w:tc>
        <w:tc>
          <w:tcPr>
            <w:tcW w:w="0" w:type="auto"/>
          </w:tcPr>
          <w:p w14:paraId="7776A800" w14:textId="77777777" w:rsidR="00B3594C" w:rsidRDefault="00E5266D">
            <w:pPr>
              <w:pStyle w:val="Compact"/>
              <w:jc w:val="center"/>
            </w:pPr>
            <w:r>
              <w:t>0.381</w:t>
            </w:r>
          </w:p>
        </w:tc>
        <w:tc>
          <w:tcPr>
            <w:tcW w:w="0" w:type="auto"/>
          </w:tcPr>
          <w:p w14:paraId="1E18128B" w14:textId="77777777" w:rsidR="00B3594C" w:rsidRDefault="00E5266D">
            <w:pPr>
              <w:pStyle w:val="Compact"/>
              <w:jc w:val="center"/>
            </w:pPr>
            <w:r>
              <w:t>-0.979</w:t>
            </w:r>
          </w:p>
        </w:tc>
        <w:tc>
          <w:tcPr>
            <w:tcW w:w="0" w:type="auto"/>
          </w:tcPr>
          <w:p w14:paraId="1C8C32CB" w14:textId="77777777" w:rsidR="00B3594C" w:rsidRDefault="00E5266D">
            <w:pPr>
              <w:pStyle w:val="Compact"/>
              <w:jc w:val="center"/>
            </w:pPr>
            <w:r>
              <w:t>0.512</w:t>
            </w:r>
          </w:p>
        </w:tc>
        <w:tc>
          <w:tcPr>
            <w:tcW w:w="0" w:type="auto"/>
          </w:tcPr>
          <w:p w14:paraId="4985567C" w14:textId="77777777" w:rsidR="00B3594C" w:rsidRDefault="00E5266D">
            <w:pPr>
              <w:pStyle w:val="Compact"/>
              <w:jc w:val="center"/>
            </w:pPr>
            <w:r>
              <w:t>-.252</w:t>
            </w:r>
          </w:p>
        </w:tc>
        <w:tc>
          <w:tcPr>
            <w:tcW w:w="0" w:type="auto"/>
          </w:tcPr>
          <w:p w14:paraId="1B53AA7E" w14:textId="77777777" w:rsidR="00B3594C" w:rsidRDefault="00E5266D">
            <w:pPr>
              <w:pStyle w:val="Compact"/>
              <w:jc w:val="center"/>
            </w:pPr>
            <w:r>
              <w:t>.539</w:t>
            </w:r>
          </w:p>
        </w:tc>
      </w:tr>
      <w:tr w:rsidR="00B3594C" w14:paraId="573CB875" w14:textId="77777777">
        <w:tc>
          <w:tcPr>
            <w:tcW w:w="0" w:type="auto"/>
          </w:tcPr>
          <w:p w14:paraId="34BAA59B" w14:textId="77777777" w:rsidR="00B3594C" w:rsidRDefault="00E5266D">
            <w:pPr>
              <w:pStyle w:val="Compact"/>
            </w:pPr>
            <w:r>
              <w:t>   Grade Physics</w:t>
            </w:r>
          </w:p>
        </w:tc>
        <w:tc>
          <w:tcPr>
            <w:tcW w:w="0" w:type="auto"/>
          </w:tcPr>
          <w:p w14:paraId="776FED9E" w14:textId="77777777" w:rsidR="00B3594C" w:rsidRDefault="00E5266D">
            <w:pPr>
              <w:pStyle w:val="Compact"/>
              <w:jc w:val="center"/>
            </w:pPr>
            <w:r>
              <w:t>0.533</w:t>
            </w:r>
          </w:p>
        </w:tc>
        <w:tc>
          <w:tcPr>
            <w:tcW w:w="0" w:type="auto"/>
          </w:tcPr>
          <w:p w14:paraId="1BFBBD16" w14:textId="77777777" w:rsidR="00B3594C" w:rsidRDefault="00E5266D">
            <w:pPr>
              <w:pStyle w:val="Compact"/>
              <w:jc w:val="center"/>
            </w:pPr>
            <w:r>
              <w:t>0.064</w:t>
            </w:r>
          </w:p>
        </w:tc>
        <w:tc>
          <w:tcPr>
            <w:tcW w:w="0" w:type="auto"/>
          </w:tcPr>
          <w:p w14:paraId="2391C40B" w14:textId="77777777" w:rsidR="00B3594C" w:rsidRDefault="00E5266D">
            <w:pPr>
              <w:pStyle w:val="Compact"/>
              <w:jc w:val="center"/>
            </w:pPr>
            <w:r>
              <w:t>0.407</w:t>
            </w:r>
          </w:p>
        </w:tc>
        <w:tc>
          <w:tcPr>
            <w:tcW w:w="0" w:type="auto"/>
          </w:tcPr>
          <w:p w14:paraId="2A1AA5AD" w14:textId="77777777" w:rsidR="00B3594C" w:rsidRDefault="00E5266D">
            <w:pPr>
              <w:pStyle w:val="Compact"/>
              <w:jc w:val="center"/>
            </w:pPr>
            <w:r>
              <w:t>0.658</w:t>
            </w:r>
          </w:p>
        </w:tc>
        <w:tc>
          <w:tcPr>
            <w:tcW w:w="0" w:type="auto"/>
          </w:tcPr>
          <w:p w14:paraId="5B52A2DB" w14:textId="77777777" w:rsidR="00B3594C" w:rsidRDefault="00E5266D">
            <w:pPr>
              <w:pStyle w:val="Compact"/>
              <w:jc w:val="center"/>
            </w:pPr>
            <w:r>
              <w:t>.590</w:t>
            </w:r>
          </w:p>
        </w:tc>
        <w:tc>
          <w:tcPr>
            <w:tcW w:w="0" w:type="auto"/>
          </w:tcPr>
          <w:p w14:paraId="0C3E9091" w14:textId="77777777" w:rsidR="00B3594C" w:rsidRDefault="00E5266D">
            <w:pPr>
              <w:pStyle w:val="Compact"/>
              <w:jc w:val="center"/>
            </w:pPr>
            <w:r>
              <w:t>&lt; .001</w:t>
            </w:r>
          </w:p>
        </w:tc>
      </w:tr>
      <w:tr w:rsidR="00B3594C" w14:paraId="24AA0A52" w14:textId="77777777">
        <w:tc>
          <w:tcPr>
            <w:tcW w:w="0" w:type="auto"/>
          </w:tcPr>
          <w:p w14:paraId="4F7D39AB" w14:textId="77777777" w:rsidR="00B3594C" w:rsidRDefault="00E5266D">
            <w:pPr>
              <w:pStyle w:val="Compact"/>
            </w:pPr>
            <w:r>
              <w:t>   Ability Self-Concept Physics</w:t>
            </w:r>
          </w:p>
        </w:tc>
        <w:tc>
          <w:tcPr>
            <w:tcW w:w="0" w:type="auto"/>
          </w:tcPr>
          <w:p w14:paraId="121A34CF" w14:textId="77777777" w:rsidR="00B3594C" w:rsidRDefault="00E5266D">
            <w:pPr>
              <w:pStyle w:val="Compact"/>
              <w:jc w:val="center"/>
            </w:pPr>
            <w:r>
              <w:t>0.062</w:t>
            </w:r>
          </w:p>
        </w:tc>
        <w:tc>
          <w:tcPr>
            <w:tcW w:w="0" w:type="auto"/>
          </w:tcPr>
          <w:p w14:paraId="12689AF4" w14:textId="77777777" w:rsidR="00B3594C" w:rsidRDefault="00E5266D">
            <w:pPr>
              <w:pStyle w:val="Compact"/>
              <w:jc w:val="center"/>
            </w:pPr>
            <w:r>
              <w:t>0.096</w:t>
            </w:r>
          </w:p>
        </w:tc>
        <w:tc>
          <w:tcPr>
            <w:tcW w:w="0" w:type="auto"/>
          </w:tcPr>
          <w:p w14:paraId="520D4D7E" w14:textId="77777777" w:rsidR="00B3594C" w:rsidRDefault="00E5266D">
            <w:pPr>
              <w:pStyle w:val="Compact"/>
              <w:jc w:val="center"/>
            </w:pPr>
            <w:r>
              <w:t>-0.126</w:t>
            </w:r>
          </w:p>
        </w:tc>
        <w:tc>
          <w:tcPr>
            <w:tcW w:w="0" w:type="auto"/>
          </w:tcPr>
          <w:p w14:paraId="6362C638" w14:textId="77777777" w:rsidR="00B3594C" w:rsidRDefault="00E5266D">
            <w:pPr>
              <w:pStyle w:val="Compact"/>
              <w:jc w:val="center"/>
            </w:pPr>
            <w:r>
              <w:t>0.249</w:t>
            </w:r>
          </w:p>
        </w:tc>
        <w:tc>
          <w:tcPr>
            <w:tcW w:w="0" w:type="auto"/>
          </w:tcPr>
          <w:p w14:paraId="5F5B3E50" w14:textId="77777777" w:rsidR="00B3594C" w:rsidRDefault="00E5266D">
            <w:pPr>
              <w:pStyle w:val="Compact"/>
              <w:jc w:val="center"/>
            </w:pPr>
            <w:r>
              <w:t>.066</w:t>
            </w:r>
          </w:p>
        </w:tc>
        <w:tc>
          <w:tcPr>
            <w:tcW w:w="0" w:type="auto"/>
          </w:tcPr>
          <w:p w14:paraId="4A727973" w14:textId="77777777" w:rsidR="00B3594C" w:rsidRDefault="00E5266D">
            <w:pPr>
              <w:pStyle w:val="Compact"/>
              <w:jc w:val="center"/>
            </w:pPr>
            <w:r>
              <w:t>.521</w:t>
            </w:r>
          </w:p>
        </w:tc>
      </w:tr>
      <w:tr w:rsidR="00B3594C" w14:paraId="4F8073DF" w14:textId="77777777">
        <w:tc>
          <w:tcPr>
            <w:tcW w:w="0" w:type="auto"/>
          </w:tcPr>
          <w:p w14:paraId="2A5AA197" w14:textId="77777777" w:rsidR="00B3594C" w:rsidRDefault="00E5266D">
            <w:pPr>
              <w:pStyle w:val="Compact"/>
            </w:pPr>
            <w:r>
              <w:t>   Interest in Physics</w:t>
            </w:r>
          </w:p>
        </w:tc>
        <w:tc>
          <w:tcPr>
            <w:tcW w:w="0" w:type="auto"/>
          </w:tcPr>
          <w:p w14:paraId="71F5E15D" w14:textId="77777777" w:rsidR="00B3594C" w:rsidRDefault="00E5266D">
            <w:pPr>
              <w:pStyle w:val="Compact"/>
              <w:jc w:val="center"/>
            </w:pPr>
            <w:r>
              <w:t>-0.035</w:t>
            </w:r>
          </w:p>
        </w:tc>
        <w:tc>
          <w:tcPr>
            <w:tcW w:w="0" w:type="auto"/>
          </w:tcPr>
          <w:p w14:paraId="00D39FE1" w14:textId="77777777" w:rsidR="00B3594C" w:rsidRDefault="00E5266D">
            <w:pPr>
              <w:pStyle w:val="Compact"/>
              <w:jc w:val="center"/>
            </w:pPr>
            <w:r>
              <w:t>0.068</w:t>
            </w:r>
          </w:p>
        </w:tc>
        <w:tc>
          <w:tcPr>
            <w:tcW w:w="0" w:type="auto"/>
          </w:tcPr>
          <w:p w14:paraId="51A92E37" w14:textId="77777777" w:rsidR="00B3594C" w:rsidRDefault="00E5266D">
            <w:pPr>
              <w:pStyle w:val="Compact"/>
              <w:jc w:val="center"/>
            </w:pPr>
            <w:r>
              <w:t>-0.169</w:t>
            </w:r>
          </w:p>
        </w:tc>
        <w:tc>
          <w:tcPr>
            <w:tcW w:w="0" w:type="auto"/>
          </w:tcPr>
          <w:p w14:paraId="625EC5A7" w14:textId="77777777" w:rsidR="00B3594C" w:rsidRDefault="00E5266D">
            <w:pPr>
              <w:pStyle w:val="Compact"/>
              <w:jc w:val="center"/>
            </w:pPr>
            <w:r>
              <w:t>0.099</w:t>
            </w:r>
          </w:p>
        </w:tc>
        <w:tc>
          <w:tcPr>
            <w:tcW w:w="0" w:type="auto"/>
          </w:tcPr>
          <w:p w14:paraId="68D17C85" w14:textId="77777777" w:rsidR="00B3594C" w:rsidRDefault="00E5266D">
            <w:pPr>
              <w:pStyle w:val="Compact"/>
              <w:jc w:val="center"/>
            </w:pPr>
            <w:r>
              <w:t>-.044</w:t>
            </w:r>
          </w:p>
        </w:tc>
        <w:tc>
          <w:tcPr>
            <w:tcW w:w="0" w:type="auto"/>
          </w:tcPr>
          <w:p w14:paraId="47A2E6E3" w14:textId="77777777" w:rsidR="00B3594C" w:rsidRDefault="00E5266D">
            <w:pPr>
              <w:pStyle w:val="Compact"/>
              <w:jc w:val="center"/>
            </w:pPr>
            <w:r>
              <w:t>.610</w:t>
            </w:r>
          </w:p>
        </w:tc>
      </w:tr>
      <w:tr w:rsidR="00B3594C" w14:paraId="7EF55B0E" w14:textId="77777777">
        <w:tc>
          <w:tcPr>
            <w:tcW w:w="0" w:type="auto"/>
          </w:tcPr>
          <w:p w14:paraId="0DEA10F3" w14:textId="77777777" w:rsidR="00B3594C" w:rsidRDefault="00E5266D">
            <w:pPr>
              <w:pStyle w:val="Compact"/>
            </w:pPr>
            <w:r>
              <w:lastRenderedPageBreak/>
              <w:t>   Hope for Success</w:t>
            </w:r>
          </w:p>
        </w:tc>
        <w:tc>
          <w:tcPr>
            <w:tcW w:w="0" w:type="auto"/>
          </w:tcPr>
          <w:p w14:paraId="6798F312" w14:textId="77777777" w:rsidR="00B3594C" w:rsidRDefault="00E5266D">
            <w:pPr>
              <w:pStyle w:val="Compact"/>
              <w:jc w:val="center"/>
            </w:pPr>
            <w:r>
              <w:t>0.116</w:t>
            </w:r>
          </w:p>
        </w:tc>
        <w:tc>
          <w:tcPr>
            <w:tcW w:w="0" w:type="auto"/>
          </w:tcPr>
          <w:p w14:paraId="71B1ED9A" w14:textId="77777777" w:rsidR="00B3594C" w:rsidRDefault="00E5266D">
            <w:pPr>
              <w:pStyle w:val="Compact"/>
              <w:jc w:val="center"/>
            </w:pPr>
            <w:r>
              <w:t>0.109</w:t>
            </w:r>
          </w:p>
        </w:tc>
        <w:tc>
          <w:tcPr>
            <w:tcW w:w="0" w:type="auto"/>
          </w:tcPr>
          <w:p w14:paraId="51F514A5" w14:textId="77777777" w:rsidR="00B3594C" w:rsidRDefault="00E5266D">
            <w:pPr>
              <w:pStyle w:val="Compact"/>
              <w:jc w:val="center"/>
            </w:pPr>
            <w:r>
              <w:t>-0.098</w:t>
            </w:r>
          </w:p>
        </w:tc>
        <w:tc>
          <w:tcPr>
            <w:tcW w:w="0" w:type="auto"/>
          </w:tcPr>
          <w:p w14:paraId="4225E6C4" w14:textId="77777777" w:rsidR="00B3594C" w:rsidRDefault="00E5266D">
            <w:pPr>
              <w:pStyle w:val="Compact"/>
              <w:jc w:val="center"/>
            </w:pPr>
            <w:r>
              <w:t>0.330</w:t>
            </w:r>
          </w:p>
        </w:tc>
        <w:tc>
          <w:tcPr>
            <w:tcW w:w="0" w:type="auto"/>
          </w:tcPr>
          <w:p w14:paraId="4312CB77" w14:textId="77777777" w:rsidR="00B3594C" w:rsidRDefault="00E5266D">
            <w:pPr>
              <w:pStyle w:val="Compact"/>
              <w:jc w:val="center"/>
            </w:pPr>
            <w:r>
              <w:t>.071</w:t>
            </w:r>
          </w:p>
        </w:tc>
        <w:tc>
          <w:tcPr>
            <w:tcW w:w="0" w:type="auto"/>
          </w:tcPr>
          <w:p w14:paraId="43145B0A" w14:textId="77777777" w:rsidR="00B3594C" w:rsidRDefault="00E5266D">
            <w:pPr>
              <w:pStyle w:val="Compact"/>
              <w:jc w:val="center"/>
            </w:pPr>
            <w:r>
              <w:t>.288</w:t>
            </w:r>
          </w:p>
        </w:tc>
      </w:tr>
      <w:tr w:rsidR="00B3594C" w14:paraId="41B8A2DE" w14:textId="77777777">
        <w:tc>
          <w:tcPr>
            <w:tcW w:w="0" w:type="auto"/>
          </w:tcPr>
          <w:p w14:paraId="25B332C8" w14:textId="77777777" w:rsidR="00B3594C" w:rsidRDefault="00E5266D">
            <w:pPr>
              <w:pStyle w:val="Compact"/>
            </w:pPr>
            <w:r>
              <w:t>   Fear of Failure</w:t>
            </w:r>
          </w:p>
        </w:tc>
        <w:tc>
          <w:tcPr>
            <w:tcW w:w="0" w:type="auto"/>
          </w:tcPr>
          <w:p w14:paraId="66AFDE86" w14:textId="77777777" w:rsidR="00B3594C" w:rsidRDefault="00E5266D">
            <w:pPr>
              <w:pStyle w:val="Compact"/>
              <w:jc w:val="center"/>
            </w:pPr>
            <w:r>
              <w:t>0.117</w:t>
            </w:r>
          </w:p>
        </w:tc>
        <w:tc>
          <w:tcPr>
            <w:tcW w:w="0" w:type="auto"/>
          </w:tcPr>
          <w:p w14:paraId="03F8998B" w14:textId="77777777" w:rsidR="00B3594C" w:rsidRDefault="00E5266D">
            <w:pPr>
              <w:pStyle w:val="Compact"/>
              <w:jc w:val="center"/>
            </w:pPr>
            <w:r>
              <w:t>0.092</w:t>
            </w:r>
          </w:p>
        </w:tc>
        <w:tc>
          <w:tcPr>
            <w:tcW w:w="0" w:type="auto"/>
          </w:tcPr>
          <w:p w14:paraId="73271B52" w14:textId="77777777" w:rsidR="00B3594C" w:rsidRDefault="00E5266D">
            <w:pPr>
              <w:pStyle w:val="Compact"/>
              <w:jc w:val="center"/>
            </w:pPr>
            <w:r>
              <w:t>-0.063</w:t>
            </w:r>
          </w:p>
        </w:tc>
        <w:tc>
          <w:tcPr>
            <w:tcW w:w="0" w:type="auto"/>
          </w:tcPr>
          <w:p w14:paraId="3E5010F9" w14:textId="77777777" w:rsidR="00B3594C" w:rsidRDefault="00E5266D">
            <w:pPr>
              <w:pStyle w:val="Compact"/>
              <w:jc w:val="center"/>
            </w:pPr>
            <w:r>
              <w:t>0.298</w:t>
            </w:r>
          </w:p>
        </w:tc>
        <w:tc>
          <w:tcPr>
            <w:tcW w:w="0" w:type="auto"/>
          </w:tcPr>
          <w:p w14:paraId="20A807C9" w14:textId="77777777" w:rsidR="00B3594C" w:rsidRDefault="00E5266D">
            <w:pPr>
              <w:pStyle w:val="Compact"/>
              <w:jc w:val="center"/>
            </w:pPr>
            <w:r>
              <w:t>.076</w:t>
            </w:r>
          </w:p>
        </w:tc>
        <w:tc>
          <w:tcPr>
            <w:tcW w:w="0" w:type="auto"/>
          </w:tcPr>
          <w:p w14:paraId="693F7000" w14:textId="77777777" w:rsidR="00B3594C" w:rsidRDefault="00E5266D">
            <w:pPr>
              <w:pStyle w:val="Compact"/>
              <w:jc w:val="center"/>
            </w:pPr>
            <w:r>
              <w:t>.204</w:t>
            </w:r>
          </w:p>
        </w:tc>
      </w:tr>
      <w:tr w:rsidR="00B3594C" w14:paraId="355C8CFC" w14:textId="77777777">
        <w:tc>
          <w:tcPr>
            <w:tcW w:w="0" w:type="auto"/>
          </w:tcPr>
          <w:p w14:paraId="634CE395" w14:textId="77777777" w:rsidR="00B3594C" w:rsidRDefault="00E5266D">
            <w:pPr>
              <w:pStyle w:val="Compact"/>
            </w:pPr>
            <w:r>
              <w:t>   Need for Cognition</w:t>
            </w:r>
          </w:p>
        </w:tc>
        <w:tc>
          <w:tcPr>
            <w:tcW w:w="0" w:type="auto"/>
          </w:tcPr>
          <w:p w14:paraId="17C3A92B" w14:textId="77777777" w:rsidR="00B3594C" w:rsidRDefault="00E5266D">
            <w:pPr>
              <w:pStyle w:val="Compact"/>
              <w:jc w:val="center"/>
            </w:pPr>
            <w:r>
              <w:t>0.217</w:t>
            </w:r>
          </w:p>
        </w:tc>
        <w:tc>
          <w:tcPr>
            <w:tcW w:w="0" w:type="auto"/>
          </w:tcPr>
          <w:p w14:paraId="483D8886" w14:textId="77777777" w:rsidR="00B3594C" w:rsidRDefault="00E5266D">
            <w:pPr>
              <w:pStyle w:val="Compact"/>
              <w:jc w:val="center"/>
            </w:pPr>
            <w:r>
              <w:t>0.076</w:t>
            </w:r>
          </w:p>
        </w:tc>
        <w:tc>
          <w:tcPr>
            <w:tcW w:w="0" w:type="auto"/>
          </w:tcPr>
          <w:p w14:paraId="7BAB5577" w14:textId="77777777" w:rsidR="00B3594C" w:rsidRDefault="00E5266D">
            <w:pPr>
              <w:pStyle w:val="Compact"/>
              <w:jc w:val="center"/>
            </w:pPr>
            <w:r>
              <w:t>0.068</w:t>
            </w:r>
          </w:p>
        </w:tc>
        <w:tc>
          <w:tcPr>
            <w:tcW w:w="0" w:type="auto"/>
          </w:tcPr>
          <w:p w14:paraId="76FABFCC" w14:textId="77777777" w:rsidR="00B3594C" w:rsidRDefault="00E5266D">
            <w:pPr>
              <w:pStyle w:val="Compact"/>
              <w:jc w:val="center"/>
            </w:pPr>
            <w:r>
              <w:t>0.366</w:t>
            </w:r>
          </w:p>
        </w:tc>
        <w:tc>
          <w:tcPr>
            <w:tcW w:w="0" w:type="auto"/>
          </w:tcPr>
          <w:p w14:paraId="0C9CE1D5" w14:textId="77777777" w:rsidR="00B3594C" w:rsidRDefault="00E5266D">
            <w:pPr>
              <w:pStyle w:val="Compact"/>
              <w:jc w:val="center"/>
            </w:pPr>
            <w:r>
              <w:t>.197</w:t>
            </w:r>
          </w:p>
        </w:tc>
        <w:tc>
          <w:tcPr>
            <w:tcW w:w="0" w:type="auto"/>
          </w:tcPr>
          <w:p w14:paraId="7990716E" w14:textId="77777777" w:rsidR="00B3594C" w:rsidRDefault="00E5266D">
            <w:pPr>
              <w:pStyle w:val="Compact"/>
              <w:jc w:val="center"/>
            </w:pPr>
            <w:r>
              <w:t>.004</w:t>
            </w:r>
          </w:p>
        </w:tc>
      </w:tr>
      <w:tr w:rsidR="00B3594C" w14:paraId="357A0344" w14:textId="77777777">
        <w:tc>
          <w:tcPr>
            <w:tcW w:w="0" w:type="auto"/>
          </w:tcPr>
          <w:p w14:paraId="3A997B7C" w14:textId="77777777" w:rsidR="00B3594C" w:rsidRDefault="00E5266D">
            <w:pPr>
              <w:pStyle w:val="Compact"/>
            </w:pPr>
            <w:r>
              <w:t>Chemistry</w:t>
            </w:r>
          </w:p>
        </w:tc>
        <w:tc>
          <w:tcPr>
            <w:tcW w:w="0" w:type="auto"/>
          </w:tcPr>
          <w:p w14:paraId="2D231904" w14:textId="77777777" w:rsidR="00B3594C" w:rsidRDefault="00B3594C">
            <w:pPr>
              <w:pStyle w:val="Compact"/>
            </w:pPr>
          </w:p>
        </w:tc>
        <w:tc>
          <w:tcPr>
            <w:tcW w:w="0" w:type="auto"/>
          </w:tcPr>
          <w:p w14:paraId="3683878B" w14:textId="77777777" w:rsidR="00B3594C" w:rsidRDefault="00B3594C">
            <w:pPr>
              <w:pStyle w:val="Compact"/>
            </w:pPr>
          </w:p>
        </w:tc>
        <w:tc>
          <w:tcPr>
            <w:tcW w:w="0" w:type="auto"/>
          </w:tcPr>
          <w:p w14:paraId="6EF3B835" w14:textId="77777777" w:rsidR="00B3594C" w:rsidRDefault="00B3594C">
            <w:pPr>
              <w:pStyle w:val="Compact"/>
            </w:pPr>
          </w:p>
        </w:tc>
        <w:tc>
          <w:tcPr>
            <w:tcW w:w="0" w:type="auto"/>
          </w:tcPr>
          <w:p w14:paraId="16EECBDB" w14:textId="77777777" w:rsidR="00B3594C" w:rsidRDefault="00B3594C">
            <w:pPr>
              <w:pStyle w:val="Compact"/>
            </w:pPr>
          </w:p>
        </w:tc>
        <w:tc>
          <w:tcPr>
            <w:tcW w:w="0" w:type="auto"/>
          </w:tcPr>
          <w:p w14:paraId="620F5B1C" w14:textId="77777777" w:rsidR="00B3594C" w:rsidRDefault="00B3594C">
            <w:pPr>
              <w:pStyle w:val="Compact"/>
            </w:pPr>
          </w:p>
        </w:tc>
        <w:tc>
          <w:tcPr>
            <w:tcW w:w="0" w:type="auto"/>
          </w:tcPr>
          <w:p w14:paraId="0227371D" w14:textId="77777777" w:rsidR="00B3594C" w:rsidRDefault="00B3594C">
            <w:pPr>
              <w:pStyle w:val="Compact"/>
            </w:pPr>
          </w:p>
        </w:tc>
      </w:tr>
      <w:tr w:rsidR="00B3594C" w14:paraId="6F1E5FE3" w14:textId="77777777">
        <w:tc>
          <w:tcPr>
            <w:tcW w:w="0" w:type="auto"/>
          </w:tcPr>
          <w:p w14:paraId="24DC163B" w14:textId="77777777" w:rsidR="00B3594C" w:rsidRDefault="00E5266D">
            <w:pPr>
              <w:pStyle w:val="Compact"/>
            </w:pPr>
            <w:r>
              <w:t>   Intercept</w:t>
            </w:r>
          </w:p>
        </w:tc>
        <w:tc>
          <w:tcPr>
            <w:tcW w:w="0" w:type="auto"/>
          </w:tcPr>
          <w:p w14:paraId="2A4DADB3" w14:textId="77777777" w:rsidR="00B3594C" w:rsidRDefault="00E5266D">
            <w:pPr>
              <w:pStyle w:val="Compact"/>
              <w:jc w:val="center"/>
            </w:pPr>
            <w:r>
              <w:t>0.583</w:t>
            </w:r>
          </w:p>
        </w:tc>
        <w:tc>
          <w:tcPr>
            <w:tcW w:w="0" w:type="auto"/>
          </w:tcPr>
          <w:p w14:paraId="010D84D2" w14:textId="77777777" w:rsidR="00B3594C" w:rsidRDefault="00E5266D">
            <w:pPr>
              <w:pStyle w:val="Compact"/>
              <w:jc w:val="center"/>
            </w:pPr>
            <w:r>
              <w:t>0.348</w:t>
            </w:r>
          </w:p>
        </w:tc>
        <w:tc>
          <w:tcPr>
            <w:tcW w:w="0" w:type="auto"/>
          </w:tcPr>
          <w:p w14:paraId="7EAD2921" w14:textId="77777777" w:rsidR="00B3594C" w:rsidRDefault="00E5266D">
            <w:pPr>
              <w:pStyle w:val="Compact"/>
              <w:jc w:val="center"/>
            </w:pPr>
            <w:r>
              <w:t>-0.098</w:t>
            </w:r>
          </w:p>
        </w:tc>
        <w:tc>
          <w:tcPr>
            <w:tcW w:w="0" w:type="auto"/>
          </w:tcPr>
          <w:p w14:paraId="540FC3B6" w14:textId="77777777" w:rsidR="00B3594C" w:rsidRDefault="00E5266D">
            <w:pPr>
              <w:pStyle w:val="Compact"/>
              <w:jc w:val="center"/>
            </w:pPr>
            <w:r>
              <w:t>1.265</w:t>
            </w:r>
          </w:p>
        </w:tc>
        <w:tc>
          <w:tcPr>
            <w:tcW w:w="0" w:type="auto"/>
          </w:tcPr>
          <w:p w14:paraId="7BD3F1B5" w14:textId="77777777" w:rsidR="00B3594C" w:rsidRDefault="00E5266D">
            <w:pPr>
              <w:pStyle w:val="Compact"/>
              <w:jc w:val="center"/>
            </w:pPr>
            <w:r>
              <w:t>.703</w:t>
            </w:r>
          </w:p>
        </w:tc>
        <w:tc>
          <w:tcPr>
            <w:tcW w:w="0" w:type="auto"/>
          </w:tcPr>
          <w:p w14:paraId="0CECAFBB" w14:textId="77777777" w:rsidR="00B3594C" w:rsidRDefault="00E5266D">
            <w:pPr>
              <w:pStyle w:val="Compact"/>
              <w:jc w:val="center"/>
            </w:pPr>
            <w:r>
              <w:t>.093</w:t>
            </w:r>
          </w:p>
        </w:tc>
      </w:tr>
      <w:tr w:rsidR="00B3594C" w14:paraId="1CCC0F91" w14:textId="77777777">
        <w:tc>
          <w:tcPr>
            <w:tcW w:w="0" w:type="auto"/>
          </w:tcPr>
          <w:p w14:paraId="7B518830" w14:textId="77777777" w:rsidR="00B3594C" w:rsidRDefault="00E5266D">
            <w:pPr>
              <w:pStyle w:val="Compact"/>
            </w:pPr>
            <w:r>
              <w:t>   Grade Chemistry</w:t>
            </w:r>
          </w:p>
        </w:tc>
        <w:tc>
          <w:tcPr>
            <w:tcW w:w="0" w:type="auto"/>
          </w:tcPr>
          <w:p w14:paraId="01E29C0B" w14:textId="77777777" w:rsidR="00B3594C" w:rsidRDefault="00E5266D">
            <w:pPr>
              <w:pStyle w:val="Compact"/>
              <w:jc w:val="center"/>
            </w:pPr>
            <w:r>
              <w:t>0.554</w:t>
            </w:r>
          </w:p>
        </w:tc>
        <w:tc>
          <w:tcPr>
            <w:tcW w:w="0" w:type="auto"/>
          </w:tcPr>
          <w:p w14:paraId="6D88F62F" w14:textId="77777777" w:rsidR="00B3594C" w:rsidRDefault="00E5266D">
            <w:pPr>
              <w:pStyle w:val="Compact"/>
              <w:jc w:val="center"/>
            </w:pPr>
            <w:r>
              <w:t>0.054</w:t>
            </w:r>
          </w:p>
        </w:tc>
        <w:tc>
          <w:tcPr>
            <w:tcW w:w="0" w:type="auto"/>
          </w:tcPr>
          <w:p w14:paraId="3A595F04" w14:textId="77777777" w:rsidR="00B3594C" w:rsidRDefault="00E5266D">
            <w:pPr>
              <w:pStyle w:val="Compact"/>
              <w:jc w:val="center"/>
            </w:pPr>
            <w:r>
              <w:t>0.448</w:t>
            </w:r>
          </w:p>
        </w:tc>
        <w:tc>
          <w:tcPr>
            <w:tcW w:w="0" w:type="auto"/>
          </w:tcPr>
          <w:p w14:paraId="119EE343" w14:textId="77777777" w:rsidR="00B3594C" w:rsidRDefault="00E5266D">
            <w:pPr>
              <w:pStyle w:val="Compact"/>
              <w:jc w:val="center"/>
            </w:pPr>
            <w:r>
              <w:t>0.661</w:t>
            </w:r>
          </w:p>
        </w:tc>
        <w:tc>
          <w:tcPr>
            <w:tcW w:w="0" w:type="auto"/>
          </w:tcPr>
          <w:p w14:paraId="17814DC5" w14:textId="77777777" w:rsidR="00B3594C" w:rsidRDefault="00E5266D">
            <w:pPr>
              <w:pStyle w:val="Compact"/>
              <w:jc w:val="center"/>
            </w:pPr>
            <w:r>
              <w:t>.633</w:t>
            </w:r>
          </w:p>
        </w:tc>
        <w:tc>
          <w:tcPr>
            <w:tcW w:w="0" w:type="auto"/>
          </w:tcPr>
          <w:p w14:paraId="56913C88" w14:textId="77777777" w:rsidR="00B3594C" w:rsidRDefault="00E5266D">
            <w:pPr>
              <w:pStyle w:val="Compact"/>
              <w:jc w:val="center"/>
            </w:pPr>
            <w:r>
              <w:t>&lt; .001</w:t>
            </w:r>
          </w:p>
        </w:tc>
      </w:tr>
      <w:tr w:rsidR="00B3594C" w14:paraId="66A71E9A" w14:textId="77777777">
        <w:tc>
          <w:tcPr>
            <w:tcW w:w="0" w:type="auto"/>
          </w:tcPr>
          <w:p w14:paraId="5B7DDF34" w14:textId="77777777" w:rsidR="00B3594C" w:rsidRDefault="00E5266D">
            <w:pPr>
              <w:pStyle w:val="Compact"/>
            </w:pPr>
            <w:r>
              <w:t>   Ability Self-Concept Chemistry</w:t>
            </w:r>
          </w:p>
        </w:tc>
        <w:tc>
          <w:tcPr>
            <w:tcW w:w="0" w:type="auto"/>
          </w:tcPr>
          <w:p w14:paraId="06E8AA35" w14:textId="77777777" w:rsidR="00B3594C" w:rsidRDefault="00E5266D">
            <w:pPr>
              <w:pStyle w:val="Compact"/>
              <w:jc w:val="center"/>
            </w:pPr>
            <w:r>
              <w:t>0.088</w:t>
            </w:r>
          </w:p>
        </w:tc>
        <w:tc>
          <w:tcPr>
            <w:tcW w:w="0" w:type="auto"/>
          </w:tcPr>
          <w:p w14:paraId="26D65E57" w14:textId="77777777" w:rsidR="00B3594C" w:rsidRDefault="00E5266D">
            <w:pPr>
              <w:pStyle w:val="Compact"/>
              <w:jc w:val="center"/>
            </w:pPr>
            <w:r>
              <w:t>0.069</w:t>
            </w:r>
          </w:p>
        </w:tc>
        <w:tc>
          <w:tcPr>
            <w:tcW w:w="0" w:type="auto"/>
          </w:tcPr>
          <w:p w14:paraId="08EDF418" w14:textId="77777777" w:rsidR="00B3594C" w:rsidRDefault="00E5266D">
            <w:pPr>
              <w:pStyle w:val="Compact"/>
              <w:jc w:val="center"/>
            </w:pPr>
            <w:r>
              <w:t>-0.048</w:t>
            </w:r>
          </w:p>
        </w:tc>
        <w:tc>
          <w:tcPr>
            <w:tcW w:w="0" w:type="auto"/>
          </w:tcPr>
          <w:p w14:paraId="2BB9F0F2" w14:textId="77777777" w:rsidR="00B3594C" w:rsidRDefault="00E5266D">
            <w:pPr>
              <w:pStyle w:val="Compact"/>
              <w:jc w:val="center"/>
            </w:pPr>
            <w:r>
              <w:t>0.223</w:t>
            </w:r>
          </w:p>
        </w:tc>
        <w:tc>
          <w:tcPr>
            <w:tcW w:w="0" w:type="auto"/>
          </w:tcPr>
          <w:p w14:paraId="175D3E8C" w14:textId="77777777" w:rsidR="00B3594C" w:rsidRDefault="00E5266D">
            <w:pPr>
              <w:pStyle w:val="Compact"/>
              <w:jc w:val="center"/>
            </w:pPr>
            <w:r>
              <w:t>.112</w:t>
            </w:r>
          </w:p>
        </w:tc>
        <w:tc>
          <w:tcPr>
            <w:tcW w:w="0" w:type="auto"/>
          </w:tcPr>
          <w:p w14:paraId="6F353109" w14:textId="77777777" w:rsidR="00B3594C" w:rsidRDefault="00E5266D">
            <w:pPr>
              <w:pStyle w:val="Compact"/>
              <w:jc w:val="center"/>
            </w:pPr>
            <w:r>
              <w:t>.205</w:t>
            </w:r>
          </w:p>
        </w:tc>
      </w:tr>
      <w:tr w:rsidR="00B3594C" w14:paraId="24B627AC" w14:textId="77777777">
        <w:tc>
          <w:tcPr>
            <w:tcW w:w="0" w:type="auto"/>
          </w:tcPr>
          <w:p w14:paraId="344DEF5C" w14:textId="77777777" w:rsidR="00B3594C" w:rsidRDefault="00E5266D">
            <w:pPr>
              <w:pStyle w:val="Compact"/>
            </w:pPr>
            <w:r>
              <w:t>   Interest in Chemistry</w:t>
            </w:r>
          </w:p>
        </w:tc>
        <w:tc>
          <w:tcPr>
            <w:tcW w:w="0" w:type="auto"/>
          </w:tcPr>
          <w:p w14:paraId="2CE4681A" w14:textId="77777777" w:rsidR="00B3594C" w:rsidRDefault="00E5266D">
            <w:pPr>
              <w:pStyle w:val="Compact"/>
              <w:jc w:val="center"/>
            </w:pPr>
            <w:r>
              <w:t>-0.011</w:t>
            </w:r>
          </w:p>
        </w:tc>
        <w:tc>
          <w:tcPr>
            <w:tcW w:w="0" w:type="auto"/>
          </w:tcPr>
          <w:p w14:paraId="517A7274" w14:textId="77777777" w:rsidR="00B3594C" w:rsidRDefault="00E5266D">
            <w:pPr>
              <w:pStyle w:val="Compact"/>
              <w:jc w:val="center"/>
            </w:pPr>
            <w:r>
              <w:t>0.056</w:t>
            </w:r>
          </w:p>
        </w:tc>
        <w:tc>
          <w:tcPr>
            <w:tcW w:w="0" w:type="auto"/>
          </w:tcPr>
          <w:p w14:paraId="6185B124" w14:textId="77777777" w:rsidR="00B3594C" w:rsidRDefault="00E5266D">
            <w:pPr>
              <w:pStyle w:val="Compact"/>
              <w:jc w:val="center"/>
            </w:pPr>
            <w:r>
              <w:t>-0.120</w:t>
            </w:r>
          </w:p>
        </w:tc>
        <w:tc>
          <w:tcPr>
            <w:tcW w:w="0" w:type="auto"/>
          </w:tcPr>
          <w:p w14:paraId="60E9AC96" w14:textId="77777777" w:rsidR="00B3594C" w:rsidRDefault="00E5266D">
            <w:pPr>
              <w:pStyle w:val="Compact"/>
              <w:jc w:val="center"/>
            </w:pPr>
            <w:r>
              <w:t>0.098</w:t>
            </w:r>
          </w:p>
        </w:tc>
        <w:tc>
          <w:tcPr>
            <w:tcW w:w="0" w:type="auto"/>
          </w:tcPr>
          <w:p w14:paraId="7F8ECFA7" w14:textId="77777777" w:rsidR="00B3594C" w:rsidRDefault="00E5266D">
            <w:pPr>
              <w:pStyle w:val="Compact"/>
              <w:jc w:val="center"/>
            </w:pPr>
            <w:r>
              <w:t>-.016</w:t>
            </w:r>
          </w:p>
        </w:tc>
        <w:tc>
          <w:tcPr>
            <w:tcW w:w="0" w:type="auto"/>
          </w:tcPr>
          <w:p w14:paraId="24C13FB7" w14:textId="77777777" w:rsidR="00B3594C" w:rsidRDefault="00E5266D">
            <w:pPr>
              <w:pStyle w:val="Compact"/>
              <w:jc w:val="center"/>
            </w:pPr>
            <w:r>
              <w:t>.839</w:t>
            </w:r>
          </w:p>
        </w:tc>
      </w:tr>
      <w:tr w:rsidR="00B3594C" w14:paraId="39FD14C2" w14:textId="77777777">
        <w:tc>
          <w:tcPr>
            <w:tcW w:w="0" w:type="auto"/>
          </w:tcPr>
          <w:p w14:paraId="7B1CC34E" w14:textId="77777777" w:rsidR="00B3594C" w:rsidRDefault="00E5266D">
            <w:pPr>
              <w:pStyle w:val="Compact"/>
            </w:pPr>
            <w:r>
              <w:t>   Hope for Success</w:t>
            </w:r>
          </w:p>
        </w:tc>
        <w:tc>
          <w:tcPr>
            <w:tcW w:w="0" w:type="auto"/>
          </w:tcPr>
          <w:p w14:paraId="197D6EAA" w14:textId="77777777" w:rsidR="00B3594C" w:rsidRDefault="00E5266D">
            <w:pPr>
              <w:pStyle w:val="Compact"/>
              <w:jc w:val="center"/>
            </w:pPr>
            <w:r>
              <w:t>-0.006</w:t>
            </w:r>
          </w:p>
        </w:tc>
        <w:tc>
          <w:tcPr>
            <w:tcW w:w="0" w:type="auto"/>
          </w:tcPr>
          <w:p w14:paraId="7C0B35D0" w14:textId="77777777" w:rsidR="00B3594C" w:rsidRDefault="00E5266D">
            <w:pPr>
              <w:pStyle w:val="Compact"/>
              <w:jc w:val="center"/>
            </w:pPr>
            <w:r>
              <w:t>0.089</w:t>
            </w:r>
          </w:p>
        </w:tc>
        <w:tc>
          <w:tcPr>
            <w:tcW w:w="0" w:type="auto"/>
          </w:tcPr>
          <w:p w14:paraId="551C6665" w14:textId="77777777" w:rsidR="00B3594C" w:rsidRDefault="00E5266D">
            <w:pPr>
              <w:pStyle w:val="Compact"/>
              <w:jc w:val="center"/>
            </w:pPr>
            <w:r>
              <w:t>-0.180</w:t>
            </w:r>
          </w:p>
        </w:tc>
        <w:tc>
          <w:tcPr>
            <w:tcW w:w="0" w:type="auto"/>
          </w:tcPr>
          <w:p w14:paraId="3D911805" w14:textId="77777777" w:rsidR="00B3594C" w:rsidRDefault="00E5266D">
            <w:pPr>
              <w:pStyle w:val="Compact"/>
              <w:jc w:val="center"/>
            </w:pPr>
            <w:r>
              <w:t>0.168</w:t>
            </w:r>
          </w:p>
        </w:tc>
        <w:tc>
          <w:tcPr>
            <w:tcW w:w="0" w:type="auto"/>
          </w:tcPr>
          <w:p w14:paraId="02533DCE" w14:textId="77777777" w:rsidR="00B3594C" w:rsidRDefault="00E5266D">
            <w:pPr>
              <w:pStyle w:val="Compact"/>
              <w:jc w:val="center"/>
            </w:pPr>
            <w:r>
              <w:t>-.004</w:t>
            </w:r>
          </w:p>
        </w:tc>
        <w:tc>
          <w:tcPr>
            <w:tcW w:w="0" w:type="auto"/>
          </w:tcPr>
          <w:p w14:paraId="4E76ADF9" w14:textId="77777777" w:rsidR="00B3594C" w:rsidRDefault="00E5266D">
            <w:pPr>
              <w:pStyle w:val="Compact"/>
              <w:jc w:val="center"/>
            </w:pPr>
            <w:r>
              <w:t>.943</w:t>
            </w:r>
          </w:p>
        </w:tc>
      </w:tr>
      <w:tr w:rsidR="00B3594C" w14:paraId="4744514A" w14:textId="77777777">
        <w:tc>
          <w:tcPr>
            <w:tcW w:w="0" w:type="auto"/>
          </w:tcPr>
          <w:p w14:paraId="3D122527" w14:textId="77777777" w:rsidR="00B3594C" w:rsidRDefault="00E5266D">
            <w:pPr>
              <w:pStyle w:val="Compact"/>
            </w:pPr>
            <w:r>
              <w:t>   Fear of Failure</w:t>
            </w:r>
          </w:p>
        </w:tc>
        <w:tc>
          <w:tcPr>
            <w:tcW w:w="0" w:type="auto"/>
          </w:tcPr>
          <w:p w14:paraId="7C28185D" w14:textId="77777777" w:rsidR="00B3594C" w:rsidRDefault="00E5266D">
            <w:pPr>
              <w:pStyle w:val="Compact"/>
              <w:jc w:val="center"/>
            </w:pPr>
            <w:r>
              <w:t>0.051</w:t>
            </w:r>
          </w:p>
        </w:tc>
        <w:tc>
          <w:tcPr>
            <w:tcW w:w="0" w:type="auto"/>
          </w:tcPr>
          <w:p w14:paraId="293BA7C4" w14:textId="77777777" w:rsidR="00B3594C" w:rsidRDefault="00E5266D">
            <w:pPr>
              <w:pStyle w:val="Compact"/>
              <w:jc w:val="center"/>
            </w:pPr>
            <w:r>
              <w:t>0.082</w:t>
            </w:r>
          </w:p>
        </w:tc>
        <w:tc>
          <w:tcPr>
            <w:tcW w:w="0" w:type="auto"/>
          </w:tcPr>
          <w:p w14:paraId="709FC6F8" w14:textId="77777777" w:rsidR="00B3594C" w:rsidRDefault="00E5266D">
            <w:pPr>
              <w:pStyle w:val="Compact"/>
              <w:jc w:val="center"/>
            </w:pPr>
            <w:r>
              <w:t>-0.111</w:t>
            </w:r>
          </w:p>
        </w:tc>
        <w:tc>
          <w:tcPr>
            <w:tcW w:w="0" w:type="auto"/>
          </w:tcPr>
          <w:p w14:paraId="3CA0FDD9" w14:textId="77777777" w:rsidR="00B3594C" w:rsidRDefault="00E5266D">
            <w:pPr>
              <w:pStyle w:val="Compact"/>
              <w:jc w:val="center"/>
            </w:pPr>
            <w:r>
              <w:t>0.213</w:t>
            </w:r>
          </w:p>
        </w:tc>
        <w:tc>
          <w:tcPr>
            <w:tcW w:w="0" w:type="auto"/>
          </w:tcPr>
          <w:p w14:paraId="07373B16" w14:textId="77777777" w:rsidR="00B3594C" w:rsidRDefault="00E5266D">
            <w:pPr>
              <w:pStyle w:val="Compact"/>
              <w:jc w:val="center"/>
            </w:pPr>
            <w:r>
              <w:t>.037</w:t>
            </w:r>
          </w:p>
        </w:tc>
        <w:tc>
          <w:tcPr>
            <w:tcW w:w="0" w:type="auto"/>
          </w:tcPr>
          <w:p w14:paraId="6CE278E1" w14:textId="77777777" w:rsidR="00B3594C" w:rsidRDefault="00E5266D">
            <w:pPr>
              <w:pStyle w:val="Compact"/>
              <w:jc w:val="center"/>
            </w:pPr>
            <w:r>
              <w:t>.536</w:t>
            </w:r>
          </w:p>
        </w:tc>
      </w:tr>
      <w:tr w:rsidR="00B3594C" w14:paraId="656DD8AE" w14:textId="77777777">
        <w:tc>
          <w:tcPr>
            <w:tcW w:w="0" w:type="auto"/>
          </w:tcPr>
          <w:p w14:paraId="22EF5FF9" w14:textId="77777777" w:rsidR="00B3594C" w:rsidRDefault="00E5266D">
            <w:pPr>
              <w:pStyle w:val="Compact"/>
            </w:pPr>
            <w:r>
              <w:t>   Need for Cognition</w:t>
            </w:r>
          </w:p>
        </w:tc>
        <w:tc>
          <w:tcPr>
            <w:tcW w:w="0" w:type="auto"/>
          </w:tcPr>
          <w:p w14:paraId="54419000" w14:textId="77777777" w:rsidR="00B3594C" w:rsidRDefault="00E5266D">
            <w:pPr>
              <w:pStyle w:val="Compact"/>
              <w:jc w:val="center"/>
            </w:pPr>
            <w:r>
              <w:t>0.122</w:t>
            </w:r>
          </w:p>
        </w:tc>
        <w:tc>
          <w:tcPr>
            <w:tcW w:w="0" w:type="auto"/>
          </w:tcPr>
          <w:p w14:paraId="723E20D8" w14:textId="77777777" w:rsidR="00B3594C" w:rsidRDefault="00E5266D">
            <w:pPr>
              <w:pStyle w:val="Compact"/>
              <w:jc w:val="center"/>
            </w:pPr>
            <w:r>
              <w:t>0.062</w:t>
            </w:r>
          </w:p>
        </w:tc>
        <w:tc>
          <w:tcPr>
            <w:tcW w:w="0" w:type="auto"/>
          </w:tcPr>
          <w:p w14:paraId="547EFE4C" w14:textId="77777777" w:rsidR="00B3594C" w:rsidRDefault="00E5266D">
            <w:pPr>
              <w:pStyle w:val="Compact"/>
              <w:jc w:val="center"/>
            </w:pPr>
            <w:r>
              <w:t>-0.001</w:t>
            </w:r>
          </w:p>
        </w:tc>
        <w:tc>
          <w:tcPr>
            <w:tcW w:w="0" w:type="auto"/>
          </w:tcPr>
          <w:p w14:paraId="26EE7EF4" w14:textId="77777777" w:rsidR="00B3594C" w:rsidRDefault="00E5266D">
            <w:pPr>
              <w:pStyle w:val="Compact"/>
              <w:jc w:val="center"/>
            </w:pPr>
            <w:r>
              <w:t>0.244</w:t>
            </w:r>
          </w:p>
        </w:tc>
        <w:tc>
          <w:tcPr>
            <w:tcW w:w="0" w:type="auto"/>
          </w:tcPr>
          <w:p w14:paraId="26892C36" w14:textId="77777777" w:rsidR="00B3594C" w:rsidRDefault="00E5266D">
            <w:pPr>
              <w:pStyle w:val="Compact"/>
              <w:jc w:val="center"/>
            </w:pPr>
            <w:r>
              <w:t>.124</w:t>
            </w:r>
          </w:p>
        </w:tc>
        <w:tc>
          <w:tcPr>
            <w:tcW w:w="0" w:type="auto"/>
          </w:tcPr>
          <w:p w14:paraId="7771D7B9" w14:textId="77777777" w:rsidR="00B3594C" w:rsidRDefault="00E5266D">
            <w:pPr>
              <w:pStyle w:val="Compact"/>
              <w:jc w:val="center"/>
            </w:pPr>
            <w:r>
              <w:t>.051</w:t>
            </w:r>
          </w:p>
        </w:tc>
      </w:tr>
    </w:tbl>
    <w:p w14:paraId="421E6A72" w14:textId="77777777" w:rsidR="00B3594C" w:rsidRDefault="00E5266D">
      <w:pPr>
        <w:pStyle w:val="Compact"/>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-vcalues</w:t>
      </w:r>
    </w:p>
    <w:p w14:paraId="23E66C16" w14:textId="77777777" w:rsidR="00B3594C" w:rsidRDefault="00E5266D">
      <w:pPr>
        <w:pStyle w:val="Textkrper"/>
      </w:pPr>
      <w:r>
        <w:t> </w:t>
      </w:r>
    </w:p>
    <w:p w14:paraId="59CD4535" w14:textId="54654972" w:rsidR="00B3594C" w:rsidRDefault="00E5266D">
      <w:pPr>
        <w:pStyle w:val="Textkrper"/>
      </w:pPr>
      <w:r>
        <w:t xml:space="preserve">For the four subjects examined, i.e., German, Math, Physics, and Chemistry, similar results </w:t>
      </w:r>
      <w:proofErr w:type="gramStart"/>
      <w:r>
        <w:t>were obtained</w:t>
      </w:r>
      <w:proofErr w:type="gramEnd"/>
      <w:r>
        <w:t xml:space="preserve"> with regard to correlation analyses (see Supplementary Tables S1 to S4). As regards multiple regression analyses (see Table 3), for all subjects, grades at T1 were significant predictors of grades at T2</w:t>
      </w:r>
      <w:proofErr w:type="gramStart"/>
      <w:r>
        <w:t xml:space="preserve">, </w:t>
      </w:r>
      <w:proofErr w:type="gramEnd"/>
      <m:oMath>
        <m:r>
          <w:rPr>
            <w:rFonts w:ascii="Cambria Math" w:hAnsi="Cambria Math"/>
          </w:rPr>
          <m:t>p</m:t>
        </m:r>
        <m:r>
          <m:rPr>
            <m:sty m:val="p"/>
          </m:rPr>
          <w:rPr>
            <w:rFonts w:ascii="Cambria Math" w:hAnsi="Cambria Math"/>
          </w:rPr>
          <m:t>&lt;</m:t>
        </m:r>
        <m:r>
          <w:rPr>
            <w:rFonts w:ascii="Cambria Math" w:hAnsi="Cambria Math"/>
          </w:rPr>
          <m:t>.001</m:t>
        </m:r>
      </m:oMath>
      <w:r>
        <w:t xml:space="preserve">. The subject-specific ability </w:t>
      </w:r>
      <w:del w:id="227" w:author="Preckel, Franzis, Univ.-Prof. Dr." w:date="2022-03-02T10:21:00Z">
        <w:r w:rsidDel="00F7326B">
          <w:delText xml:space="preserve">self </w:delText>
        </w:r>
      </w:del>
      <w:ins w:id="228" w:author="Preckel, Franzis, Univ.-Prof. Dr." w:date="2022-03-02T10:21:00Z">
        <w:r w:rsidR="00F7326B">
          <w:t>self-</w:t>
        </w:r>
      </w:ins>
      <w:r>
        <w:t xml:space="preserve">concept at T1 was a significant predictor of grades at T2 in German only, </w:t>
      </w:r>
      <m:oMath>
        <m:r>
          <w:rPr>
            <w:rFonts w:ascii="Cambria Math" w:hAnsi="Cambria Math"/>
          </w:rPr>
          <m:t>B</m:t>
        </m:r>
        <m:r>
          <m:rPr>
            <m:sty m:val="p"/>
          </m:rPr>
          <w:rPr>
            <w:rFonts w:ascii="Cambria Math" w:hAnsi="Cambria Math"/>
          </w:rPr>
          <m:t>=</m:t>
        </m:r>
      </m:oMath>
      <w:r>
        <w:t xml:space="preserve"> 0.29, 95% CI [0.15, 0.43]</w:t>
      </w:r>
      <w:proofErr w:type="gramStart"/>
      <w:r>
        <w:t xml:space="preserve">, </w:t>
      </w:r>
      <w:proofErr w:type="gramEnd"/>
      <m:oMath>
        <m:r>
          <w:rPr>
            <w:rFonts w:ascii="Cambria Math" w:hAnsi="Cambria Math"/>
          </w:rPr>
          <m:t>p</m:t>
        </m:r>
        <m:r>
          <m:rPr>
            <m:sty m:val="p"/>
          </m:rPr>
          <w:rPr>
            <w:rFonts w:ascii="Cambria Math" w:hAnsi="Cambria Math"/>
          </w:rPr>
          <m:t>&lt;</m:t>
        </m:r>
        <m:r>
          <w:rPr>
            <w:rFonts w:ascii="Cambria Math" w:hAnsi="Cambria Math"/>
          </w:rPr>
          <m:t>.001</m:t>
        </m:r>
      </m:oMath>
      <w:r>
        <w:t xml:space="preserve">. NFC at T1 was a significant predictor of T2 grades in German, </w:t>
      </w:r>
      <m:oMath>
        <m:r>
          <w:rPr>
            <w:rFonts w:ascii="Cambria Math" w:hAnsi="Cambria Math"/>
          </w:rPr>
          <m:t>B</m:t>
        </m:r>
        <m:r>
          <m:rPr>
            <m:sty m:val="p"/>
          </m:rPr>
          <w:rPr>
            <w:rFonts w:ascii="Cambria Math" w:hAnsi="Cambria Math"/>
          </w:rPr>
          <m:t>=</m:t>
        </m:r>
      </m:oMath>
      <w:r>
        <w:t xml:space="preserve"> 0.18, 95% CI [0.05, 0.32], </w:t>
      </w:r>
      <m:oMath>
        <m:r>
          <w:rPr>
            <w:rFonts w:ascii="Cambria Math" w:hAnsi="Cambria Math"/>
          </w:rPr>
          <m:t>p</m:t>
        </m:r>
        <m:r>
          <m:rPr>
            <m:sty m:val="p"/>
          </m:rPr>
          <w:rPr>
            <w:rFonts w:ascii="Cambria Math" w:hAnsi="Cambria Math"/>
          </w:rPr>
          <m:t>=</m:t>
        </m:r>
        <m:r>
          <w:rPr>
            <w:rFonts w:ascii="Cambria Math" w:hAnsi="Cambria Math"/>
          </w:rPr>
          <m:t>.007</m:t>
        </m:r>
      </m:oMath>
      <w:r>
        <w:t xml:space="preserve"> and physics, </w:t>
      </w:r>
      <m:oMath>
        <m:r>
          <w:rPr>
            <w:rFonts w:ascii="Cambria Math" w:hAnsi="Cambria Math"/>
          </w:rPr>
          <m:t>B</m:t>
        </m:r>
        <m:r>
          <m:rPr>
            <m:sty m:val="p"/>
          </m:rPr>
          <w:rPr>
            <w:rFonts w:ascii="Cambria Math" w:hAnsi="Cambria Math"/>
          </w:rPr>
          <m:t>=</m:t>
        </m:r>
      </m:oMath>
      <w:r>
        <w:t xml:space="preserve"> 0.22, 95% CI [0.07, 0.37]</w:t>
      </w:r>
      <w:proofErr w:type="gramStart"/>
      <w:r>
        <w:t xml:space="preserve">, </w:t>
      </w:r>
      <w:proofErr w:type="gramEnd"/>
      <m:oMath>
        <m:r>
          <w:rPr>
            <w:rFonts w:ascii="Cambria Math" w:hAnsi="Cambria Math"/>
          </w:rPr>
          <m:t>p</m:t>
        </m:r>
        <m:r>
          <m:rPr>
            <m:sty m:val="p"/>
          </m:rPr>
          <w:rPr>
            <w:rFonts w:ascii="Cambria Math" w:hAnsi="Cambria Math"/>
          </w:rPr>
          <m:t>=</m:t>
        </m:r>
        <m:r>
          <w:rPr>
            <w:rFonts w:ascii="Cambria Math" w:hAnsi="Cambria Math"/>
          </w:rPr>
          <m:t>.004</m:t>
        </m:r>
      </m:oMath>
      <w:r>
        <w:t xml:space="preserve">. In both cases, models </w:t>
      </w:r>
      <w:r>
        <w:lastRenderedPageBreak/>
        <w:t xml:space="preserve">with NFC as predictor together with grades at T1 and ability self-concept were superior to models with grades at T1 and ability self-concept only, German: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9.31, </w:t>
      </w:r>
      <m:oMath>
        <m:r>
          <w:rPr>
            <w:rFonts w:ascii="Cambria Math" w:hAnsi="Cambria Math"/>
          </w:rPr>
          <m:t>p</m:t>
        </m:r>
      </m:oMath>
      <w:r>
        <w:t xml:space="preserve"> = .002, physics: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13.49, </w:t>
      </w:r>
      <m:oMath>
        <m:r>
          <w:rPr>
            <w:rFonts w:ascii="Cambria Math" w:hAnsi="Cambria Math"/>
          </w:rPr>
          <m:t>p</m:t>
        </m:r>
      </m:oMath>
      <w:r>
        <w:t xml:space="preserve"> = &lt; .001.</w:t>
      </w:r>
    </w:p>
    <w:p w14:paraId="32E4EB74" w14:textId="77777777" w:rsidR="00B3594C" w:rsidRDefault="00E5266D">
      <w:pPr>
        <w:pStyle w:val="Textkrper"/>
      </w:pPr>
      <w:r>
        <w:t xml:space="preserve">As regards the latent change score models, there was evidence for significant self-feedback for all subjects, </w:t>
      </w:r>
      <w:proofErr w:type="gramStart"/>
      <w:r>
        <w:t xml:space="preserve">all </w:t>
      </w:r>
      <w:proofErr w:type="gramEnd"/>
      <m:oMath>
        <m:r>
          <w:rPr>
            <w:rFonts w:ascii="Cambria Math" w:hAnsi="Cambria Math"/>
          </w:rPr>
          <m:t>p</m:t>
        </m:r>
        <m:r>
          <m:rPr>
            <m:sty m:val="p"/>
          </m:rPr>
          <w:rPr>
            <w:rFonts w:ascii="Cambria Math" w:hAnsi="Cambria Math"/>
          </w:rPr>
          <m:t>&lt;</m:t>
        </m:r>
        <m:r>
          <w:rPr>
            <w:rFonts w:ascii="Cambria Math" w:hAnsi="Cambria Math"/>
          </w:rPr>
          <m:t>.001</m:t>
        </m:r>
      </m:oMath>
      <w:r>
        <w:t>. With regard to the subject-specific abi</w:t>
      </w:r>
      <w:proofErr w:type="spellStart"/>
      <w:r>
        <w:t>lity</w:t>
      </w:r>
      <w:proofErr w:type="spellEnd"/>
      <w:r>
        <w:t xml:space="preserve"> self-concept, cross-domain coupling with changes in grades was observed for German, </w:t>
      </w:r>
      <m:oMath>
        <m:r>
          <w:rPr>
            <w:rFonts w:ascii="Cambria Math" w:hAnsi="Cambria Math"/>
          </w:rPr>
          <m:t>B</m:t>
        </m:r>
        <m:r>
          <m:rPr>
            <m:sty m:val="p"/>
          </m:rPr>
          <w:rPr>
            <w:rFonts w:ascii="Cambria Math" w:hAnsi="Cambria Math"/>
          </w:rPr>
          <m:t>=</m:t>
        </m:r>
      </m:oMath>
      <w:r>
        <w:t xml:space="preserve"> 0.28, 95% CI [0.16, 0.40]</w:t>
      </w:r>
      <w:proofErr w:type="gramStart"/>
      <w:r>
        <w:t xml:space="preserve">, </w:t>
      </w:r>
      <w:proofErr w:type="gramEnd"/>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.36, and Chemistry, </w:t>
      </w:r>
      <m:oMath>
        <m:r>
          <w:rPr>
            <w:rFonts w:ascii="Cambria Math" w:hAnsi="Cambria Math"/>
          </w:rPr>
          <m:t>B</m:t>
        </m:r>
        <m:r>
          <m:rPr>
            <m:sty m:val="p"/>
          </m:rPr>
          <w:rPr>
            <w:rFonts w:ascii="Cambria Math" w:hAnsi="Cambria Math"/>
          </w:rPr>
          <m:t>=</m:t>
        </m:r>
      </m:oMath>
      <w:r>
        <w:t xml:space="preserve"> 0.09, 95% CI [0.00, 0.18], </w:t>
      </w:r>
      <m:oMath>
        <m:r>
          <w:rPr>
            <w:rFonts w:ascii="Cambria Math" w:hAnsi="Cambria Math"/>
          </w:rPr>
          <m:t>p</m:t>
        </m:r>
        <m:r>
          <m:rPr>
            <m:sty m:val="p"/>
          </m:rPr>
          <w:rPr>
            <w:rFonts w:ascii="Cambria Math" w:hAnsi="Cambria Math"/>
          </w:rPr>
          <m:t>=</m:t>
        </m:r>
        <m:r>
          <w:rPr>
            <w:rFonts w:ascii="Cambria Math" w:hAnsi="Cambria Math"/>
          </w:rPr>
          <m:t>.042</m:t>
        </m:r>
      </m:oMath>
      <w:r>
        <w:t xml:space="preserve">, </w:t>
      </w:r>
      <m:oMath>
        <m:r>
          <w:rPr>
            <w:rFonts w:ascii="Cambria Math" w:hAnsi="Cambria Math"/>
          </w:rPr>
          <m:t>β</m:t>
        </m:r>
        <m:r>
          <m:rPr>
            <m:sty m:val="p"/>
          </m:rPr>
          <w:rPr>
            <w:rFonts w:ascii="Cambria Math" w:hAnsi="Cambria Math"/>
          </w:rPr>
          <m:t>=</m:t>
        </m:r>
      </m:oMath>
      <w:r>
        <w:t xml:space="preserve"> .14. NFC at T1 showed cross-domain coupling with grades at T2 for German, </w:t>
      </w:r>
      <m:oMath>
        <m:r>
          <w:rPr>
            <w:rFonts w:ascii="Cambria Math" w:hAnsi="Cambria Math"/>
          </w:rPr>
          <m:t>B</m:t>
        </m:r>
        <m:r>
          <m:rPr>
            <m:sty m:val="p"/>
          </m:rPr>
          <w:rPr>
            <w:rFonts w:ascii="Cambria Math" w:hAnsi="Cambria Math"/>
          </w:rPr>
          <m:t>=</m:t>
        </m:r>
      </m:oMath>
      <w:r>
        <w:t xml:space="preserve"> 0.13, 95% CI [0.04, 0.21], </w:t>
      </w:r>
      <m:oMath>
        <m:r>
          <w:rPr>
            <w:rFonts w:ascii="Cambria Math" w:hAnsi="Cambria Math"/>
          </w:rPr>
          <m:t>p</m:t>
        </m:r>
        <m:r>
          <m:rPr>
            <m:sty m:val="p"/>
          </m:rPr>
          <w:rPr>
            <w:rFonts w:ascii="Cambria Math" w:hAnsi="Cambria Math"/>
          </w:rPr>
          <m:t>=</m:t>
        </m:r>
        <m:r>
          <w:rPr>
            <w:rFonts w:ascii="Cambria Math" w:hAnsi="Cambria Math"/>
          </w:rPr>
          <m:t>.005</m:t>
        </m:r>
      </m:oMath>
      <w:r>
        <w:t xml:space="preserve">, </w:t>
      </w:r>
      <m:oMath>
        <m:r>
          <w:rPr>
            <w:rFonts w:ascii="Cambria Math" w:hAnsi="Cambria Math"/>
          </w:rPr>
          <m:t>β</m:t>
        </m:r>
        <m:r>
          <m:rPr>
            <m:sty m:val="p"/>
          </m:rPr>
          <w:rPr>
            <w:rFonts w:ascii="Cambria Math" w:hAnsi="Cambria Math"/>
          </w:rPr>
          <m:t>=</m:t>
        </m:r>
      </m:oMath>
      <w:r>
        <w:t xml:space="preserve"> .17, Physics, </w:t>
      </w:r>
      <m:oMath>
        <m:r>
          <w:rPr>
            <w:rFonts w:ascii="Cambria Math" w:hAnsi="Cambria Math"/>
          </w:rPr>
          <m:t>B</m:t>
        </m:r>
        <m:r>
          <m:rPr>
            <m:sty m:val="p"/>
          </m:rPr>
          <w:rPr>
            <w:rFonts w:ascii="Cambria Math" w:hAnsi="Cambria Math"/>
          </w:rPr>
          <m:t>=</m:t>
        </m:r>
      </m:oMath>
      <w:r>
        <w:t xml:space="preserve"> 0.23, 95% CI [0.13, 0.33],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.24, and Chemistry, </w:t>
      </w:r>
      <m:oMath>
        <m:r>
          <w:rPr>
            <w:rFonts w:ascii="Cambria Math" w:hAnsi="Cambria Math"/>
          </w:rPr>
          <m:t>B</m:t>
        </m:r>
        <m:r>
          <m:rPr>
            <m:sty m:val="p"/>
          </m:rPr>
          <w:rPr>
            <w:rFonts w:ascii="Cambria Math" w:hAnsi="Cambria Math"/>
          </w:rPr>
          <m:t>=</m:t>
        </m:r>
      </m:oMath>
      <w:r>
        <w:t xml:space="preserve"> 0.10, 95% CI [0.00, 0.20], </w:t>
      </w:r>
      <m:oMath>
        <m:r>
          <w:rPr>
            <w:rFonts w:ascii="Cambria Math" w:hAnsi="Cambria Math"/>
          </w:rPr>
          <m:t>p</m:t>
        </m:r>
        <m:r>
          <m:rPr>
            <m:sty m:val="p"/>
          </m:rPr>
          <w:rPr>
            <w:rFonts w:ascii="Cambria Math" w:hAnsi="Cambria Math"/>
          </w:rPr>
          <m:t>=</m:t>
        </m:r>
        <m:r>
          <w:rPr>
            <w:rFonts w:ascii="Cambria Math" w:hAnsi="Cambria Math"/>
          </w:rPr>
          <m:t>.047</m:t>
        </m:r>
      </m:oMath>
      <w:r>
        <w:t xml:space="preserve">, </w:t>
      </w:r>
      <m:oMath>
        <m:r>
          <w:rPr>
            <w:rFonts w:ascii="Cambria Math" w:hAnsi="Cambria Math"/>
          </w:rPr>
          <m:t>β</m:t>
        </m:r>
        <m:r>
          <m:rPr>
            <m:sty m:val="p"/>
          </m:rPr>
          <w:rPr>
            <w:rFonts w:ascii="Cambria Math" w:hAnsi="Cambria Math"/>
          </w:rPr>
          <m:t>=</m:t>
        </m:r>
      </m:oMath>
      <w:r>
        <w:t xml:space="preserve"> .13. Correlated change between grades and the subject-specific ability self-concept </w:t>
      </w:r>
      <w:proofErr w:type="gramStart"/>
      <w:r>
        <w:t>was observed</w:t>
      </w:r>
      <w:proofErr w:type="gramEnd"/>
      <w:r>
        <w:t xml:space="preserve"> for all subjects, while correlated change between grades and NFC was observed for German, Math, and Physics only (see Fig. 1C-</w:t>
      </w:r>
      <w:commentRangeStart w:id="229"/>
      <w:r>
        <w:t>F</w:t>
      </w:r>
      <w:commentRangeEnd w:id="229"/>
      <w:r w:rsidR="00F7326B">
        <w:rPr>
          <w:rStyle w:val="Kommentarzeichen"/>
        </w:rPr>
        <w:commentReference w:id="229"/>
      </w:r>
      <w:r>
        <w:t>).</w:t>
      </w:r>
    </w:p>
    <w:p w14:paraId="13299BE2" w14:textId="77777777" w:rsidR="00B3594C" w:rsidRDefault="00E5266D">
      <w:pPr>
        <w:pStyle w:val="berschrift1"/>
      </w:pPr>
      <w:bookmarkStart w:id="230" w:name="discussion"/>
      <w:bookmarkEnd w:id="218"/>
      <w:bookmarkEnd w:id="226"/>
      <w:r>
        <w:t>Discussion</w:t>
      </w:r>
    </w:p>
    <w:p w14:paraId="3E4DDF4E" w14:textId="1B8AD666" w:rsidR="00B3594C" w:rsidRDefault="00E5266D">
      <w:pPr>
        <w:pStyle w:val="FirstParagraph"/>
      </w:pPr>
      <w:r>
        <w:t xml:space="preserve">The present study </w:t>
      </w:r>
      <w:proofErr w:type="gramStart"/>
      <w:r>
        <w:t>was conducted</w:t>
      </w:r>
      <w:proofErr w:type="gramEnd"/>
      <w:r>
        <w:t xml:space="preserve"> to provide new insights into the interplay of </w:t>
      </w:r>
      <w:del w:id="231" w:author="Preckel, Franzis, Univ.-Prof. Dr." w:date="2022-03-02T10:49:00Z">
        <w:r w:rsidDel="005C294E">
          <w:delText>school performance</w:delText>
        </w:r>
      </w:del>
      <w:ins w:id="232" w:author="Preckel, Franzis, Univ.-Prof. Dr." w:date="2022-03-02T10:49:00Z">
        <w:r w:rsidR="005C294E">
          <w:t>academic achievement</w:t>
        </w:r>
      </w:ins>
      <w:r>
        <w:t>, motivational variables an</w:t>
      </w:r>
      <w:ins w:id="233" w:author="Preckel, Franzis, Univ.-Prof. Dr." w:date="2022-03-02T10:49:00Z">
        <w:r w:rsidR="005C294E">
          <w:t>d</w:t>
        </w:r>
      </w:ins>
      <w:del w:id="234" w:author="Preckel, Franzis, Univ.-Prof. Dr." w:date="2022-03-02T10:49:00Z">
        <w:r w:rsidDel="005C294E">
          <w:delText>f</w:delText>
        </w:r>
      </w:del>
      <w:r>
        <w:t xml:space="preserve"> NFC. In a sample of secondary school </w:t>
      </w:r>
      <w:del w:id="235" w:author="Preckel, Franzis, Univ.-Prof. Dr." w:date="2022-03-02T10:50:00Z">
        <w:r w:rsidDel="005C294E">
          <w:delText>children</w:delText>
        </w:r>
      </w:del>
      <w:ins w:id="236" w:author="Preckel, Franzis, Univ.-Prof. Dr." w:date="2022-03-02T10:50:00Z">
        <w:r w:rsidR="005C294E">
          <w:t>students</w:t>
        </w:r>
      </w:ins>
      <w:r>
        <w:t>, we examined the incremental value of NFC, considering ability self-concept, interest (general and domain-specific), hope for success and fear of failure as well as prior achievement in the prediction of school grades (GPA, German, Math, Physics, and Chemistry ). By applying latent change score modelling, we determined the influence of these predictors on the change of school performance over on</w:t>
      </w:r>
      <w:del w:id="237" w:author="Preckel, Franzis, Univ.-Prof. Dr." w:date="2022-03-02T10:50:00Z">
        <w:r w:rsidDel="005C294E">
          <w:delText>y</w:delText>
        </w:r>
      </w:del>
      <w:r>
        <w:t xml:space="preserve">e year. At the same time, we examined mutual influences of change in these variables. The main results </w:t>
      </w:r>
      <w:proofErr w:type="gramStart"/>
      <w:r>
        <w:t>are discussed</w:t>
      </w:r>
      <w:proofErr w:type="gramEnd"/>
      <w:r>
        <w:t xml:space="preserve"> below.</w:t>
      </w:r>
    </w:p>
    <w:p w14:paraId="4C7C81A3" w14:textId="77777777" w:rsidR="00B3594C" w:rsidRDefault="00E5266D">
      <w:pPr>
        <w:pStyle w:val="berschrift2"/>
      </w:pPr>
      <w:bookmarkStart w:id="238" w:name="predictive-value-of-nfc"/>
      <w:r>
        <w:lastRenderedPageBreak/>
        <w:t>Predictive value of NFC</w:t>
      </w:r>
    </w:p>
    <w:p w14:paraId="5F861CEF" w14:textId="6EA1A67B" w:rsidR="00B3594C" w:rsidRDefault="00E5266D">
      <w:pPr>
        <w:pStyle w:val="FirstParagraph"/>
      </w:pPr>
      <w:r>
        <w:t>Concerning associations of all predictors examined and school grades, we found typical correlation patterns: In line with former findings (</w:t>
      </w:r>
      <w:proofErr w:type="spellStart"/>
      <w:r>
        <w:t>Hailikari</w:t>
      </w:r>
      <w:proofErr w:type="spellEnd"/>
      <w:r>
        <w:t xml:space="preserve"> et al., 2007; </w:t>
      </w:r>
      <w:proofErr w:type="spellStart"/>
      <w:r>
        <w:t>Steinmayr</w:t>
      </w:r>
      <w:proofErr w:type="spellEnd"/>
      <w:r>
        <w:t xml:space="preserve"> et al., 2019), prior achievement showed a strong relation to GPA at the second time of assessment. Also mirroring previous findings (</w:t>
      </w:r>
      <w:proofErr w:type="spellStart"/>
      <w:r>
        <w:t>Steinmayr</w:t>
      </w:r>
      <w:proofErr w:type="spellEnd"/>
      <w:r>
        <w:t xml:space="preserve"> et al., 2019), among the motivational variables, ability self-concept showed the hig</w:t>
      </w:r>
      <w:ins w:id="239" w:author="Preckel, Franzis, Univ.-Prof. Dr." w:date="2022-03-02T10:51:00Z">
        <w:r w:rsidR="005C294E">
          <w:t>h</w:t>
        </w:r>
      </w:ins>
      <w:r>
        <w:t xml:space="preserve">est correlations with school grades, and this </w:t>
      </w:r>
      <w:del w:id="240" w:author="Preckel, Franzis, Univ.-Prof. Dr." w:date="2022-03-02T10:51:00Z">
        <w:r w:rsidDel="005C294E">
          <w:delText>was true</w:delText>
        </w:r>
      </w:del>
      <w:ins w:id="241" w:author="Preckel, Franzis, Univ.-Prof. Dr." w:date="2022-03-02T10:51:00Z">
        <w:r w:rsidR="005C294E">
          <w:t>held</w:t>
        </w:r>
      </w:ins>
      <w:r>
        <w:t xml:space="preserve"> for general as well as domain-specific ability self-concept. Furthermore, comparable to associations reported by </w:t>
      </w:r>
      <w:proofErr w:type="spellStart"/>
      <w:r>
        <w:t>Ginet</w:t>
      </w:r>
      <w:proofErr w:type="spellEnd"/>
      <w:r>
        <w:t xml:space="preserve"> and </w:t>
      </w:r>
      <w:proofErr w:type="spellStart"/>
      <w:r>
        <w:t>Py</w:t>
      </w:r>
      <w:proofErr w:type="spellEnd"/>
      <w:r>
        <w:t xml:space="preserve"> (2000) or Luong et al. (2017), moderate to strong associations </w:t>
      </w:r>
      <w:proofErr w:type="gramStart"/>
      <w:r>
        <w:t>were found</w:t>
      </w:r>
      <w:proofErr w:type="gramEnd"/>
      <w:r>
        <w:t xml:space="preserve"> for school grades and NFC pointing to the relevance of this variable in the school </w:t>
      </w:r>
      <w:commentRangeStart w:id="242"/>
      <w:r>
        <w:t>context</w:t>
      </w:r>
      <w:commentRangeEnd w:id="242"/>
      <w:r w:rsidR="005C294E">
        <w:rPr>
          <w:rStyle w:val="Kommentarzeichen"/>
        </w:rPr>
        <w:commentReference w:id="242"/>
      </w:r>
      <w:r>
        <w:t>.</w:t>
      </w:r>
    </w:p>
    <w:p w14:paraId="3710EB0B" w14:textId="77777777" w:rsidR="00B3594C" w:rsidRDefault="00E5266D">
      <w:pPr>
        <w:pStyle w:val="berschrift2"/>
      </w:pPr>
      <w:bookmarkStart w:id="243" w:name="interplay-of-all-predictors"/>
      <w:bookmarkEnd w:id="238"/>
      <w:r>
        <w:t>Interplay of all predictors</w:t>
      </w:r>
    </w:p>
    <w:p w14:paraId="1F15E641" w14:textId="1BD0A93A" w:rsidR="00B3594C" w:rsidRDefault="00E5266D">
      <w:pPr>
        <w:pStyle w:val="FirstParagraph"/>
      </w:pPr>
      <w:r>
        <w:t xml:space="preserve">The importance of NFC becomes even more apparent when looking at the prediction models: Multiple regression analyses found NFC – with the exception of the prediction of Math and (- (albeit just missing significance) Chemistry grades - to incrementally predict school grades over and above prior achievement and the general or domain-specific ability self-concept. </w:t>
      </w:r>
      <w:proofErr w:type="gramStart"/>
      <w:r>
        <w:t>A more differentiated picture is provided by the latent change score models</w:t>
      </w:r>
      <w:proofErr w:type="gramEnd"/>
      <w:r>
        <w:t xml:space="preserve">. For GPA, German and Chemistry, prior achievement </w:t>
      </w:r>
      <w:ins w:id="244" w:author="Preckel, Franzis, Univ.-Prof. Dr." w:date="2022-03-02T11:03:00Z">
        <w:r w:rsidR="00BB56EF">
          <w:t xml:space="preserve">positively </w:t>
        </w:r>
      </w:ins>
      <w:r>
        <w:t xml:space="preserve">predicted changes in grades, as did general, or domain specific ability self-concept, respectively, and NFC. Concerning Physics, only NFC </w:t>
      </w:r>
      <w:proofErr w:type="gramStart"/>
      <w:r>
        <w:t>was found</w:t>
      </w:r>
      <w:proofErr w:type="gramEnd"/>
      <w:r>
        <w:t xml:space="preserve"> to predict changes in grades for this subject alongside with prior achievement, while for Math grades, prior achievement was the only relevant predictor. All in all and comparable to the results of </w:t>
      </w:r>
      <w:proofErr w:type="spellStart"/>
      <w:r>
        <w:t>Lavrijsen</w:t>
      </w:r>
      <w:proofErr w:type="spellEnd"/>
      <w:r>
        <w:t xml:space="preserve"> et al. (2021), NFC proved to be a valuable predictor that should be considered alongside established motivational variables in order to gain a comprehensive picture of the factors that influence grades.</w:t>
      </w:r>
    </w:p>
    <w:p w14:paraId="262F1C9D" w14:textId="3B0FC0C1" w:rsidR="00B3594C" w:rsidRDefault="00E5266D">
      <w:pPr>
        <w:pStyle w:val="Textkrper"/>
      </w:pPr>
      <w:r>
        <w:lastRenderedPageBreak/>
        <w:t xml:space="preserve">By applying latent change score modelling, we were also able to gain insights into the interplay of prior achievement, ability self-concept, and NFC. For all three variables, their level at the first measurement occasion predicted </w:t>
      </w:r>
      <w:commentRangeStart w:id="245"/>
      <w:r>
        <w:t>changes</w:t>
      </w:r>
      <w:commentRangeEnd w:id="245"/>
      <w:r w:rsidR="00BB56EF">
        <w:rPr>
          <w:rStyle w:val="Kommentarzeichen"/>
        </w:rPr>
        <w:commentReference w:id="245"/>
      </w:r>
      <w:r>
        <w:t xml:space="preserve"> at the second time of assessment. Changes in NFC could also be predicted by prior achievement (with the exception of Physics) while for changes in ability self-concept, prior achievement was only predictive for GPA and German grades. Furthermore, concerning correlated change, the amount of change in grades at the second measurement occasion correlated with changes in ability self-concept for GPA and all subjects, that is, changes in grades were accompanied by changes in ability self-concept and vice versa. This is a plausible interplay as ability self-concept is subject to change through feedback and the experience of success or failure (e.g., Marsh, </w:t>
      </w:r>
      <w:proofErr w:type="spellStart"/>
      <w:r>
        <w:t>Trautwein</w:t>
      </w:r>
      <w:proofErr w:type="spellEnd"/>
      <w:r>
        <w:t xml:space="preserve">, </w:t>
      </w:r>
      <w:proofErr w:type="spellStart"/>
      <w:r>
        <w:t>Lüdtke</w:t>
      </w:r>
      <w:proofErr w:type="spellEnd"/>
      <w:r>
        <w:t xml:space="preserve">, </w:t>
      </w:r>
      <w:proofErr w:type="spellStart"/>
      <w:r>
        <w:t>Köller</w:t>
      </w:r>
      <w:proofErr w:type="spellEnd"/>
      <w:r>
        <w:t xml:space="preserve">, &amp; Baumert, 2005; </w:t>
      </w:r>
      <w:proofErr w:type="spellStart"/>
      <w:r>
        <w:t>Spinath</w:t>
      </w:r>
      <w:proofErr w:type="spellEnd"/>
      <w:r>
        <w:t xml:space="preserve"> &amp; </w:t>
      </w:r>
      <w:proofErr w:type="spellStart"/>
      <w:r>
        <w:t>Spinath</w:t>
      </w:r>
      <w:proofErr w:type="spellEnd"/>
      <w:r>
        <w:t xml:space="preserve">, </w:t>
      </w:r>
      <w:commentRangeStart w:id="246"/>
      <w:r>
        <w:t>2005</w:t>
      </w:r>
      <w:commentRangeEnd w:id="246"/>
      <w:r w:rsidR="00BB56EF">
        <w:rPr>
          <w:rStyle w:val="Kommentarzeichen"/>
        </w:rPr>
        <w:commentReference w:id="246"/>
      </w:r>
      <w:r>
        <w:t xml:space="preserve">). </w:t>
      </w:r>
      <w:commentRangeStart w:id="247"/>
      <w:r>
        <w:t xml:space="preserve">The same association was observable for changes in grades and NFC in German, Math and Physics. Thus, change in grades </w:t>
      </w:r>
      <w:proofErr w:type="gramStart"/>
      <w:r>
        <w:t>was accompanied</w:t>
      </w:r>
      <w:proofErr w:type="gramEnd"/>
      <w:r>
        <w:t xml:space="preserve"> by greater change in the enjoyment of and motivation for thinking</w:t>
      </w:r>
      <w:ins w:id="248" w:author="Preckel, Franzis, Univ.-Prof. Dr." w:date="2022-03-02T11:12:00Z">
        <w:r w:rsidR="00CF017D">
          <w:t xml:space="preserve"> and vice versa</w:t>
        </w:r>
      </w:ins>
      <w:r>
        <w:t xml:space="preserve">, particularly in these subjects. Changes in ability self-concept and NFC, in turn, </w:t>
      </w:r>
      <w:proofErr w:type="gramStart"/>
      <w:r>
        <w:t>were correlated</w:t>
      </w:r>
      <w:proofErr w:type="gramEnd"/>
      <w:r>
        <w:t xml:space="preserve"> for GPA and Chemistry. </w:t>
      </w:r>
      <w:commentRangeEnd w:id="247"/>
      <w:r w:rsidR="00BB56EF">
        <w:rPr>
          <w:rStyle w:val="Kommentarzeichen"/>
        </w:rPr>
        <w:commentReference w:id="247"/>
      </w:r>
      <w:r>
        <w:t xml:space="preserve">Taken together, this lends support to self-enhancement and skill-development processes for both, ability self-concept and NFC. While the interplay of school performance and the ability self-concept is </w:t>
      </w:r>
      <w:proofErr w:type="gramStart"/>
      <w:r>
        <w:t>well-confirmed</w:t>
      </w:r>
      <w:proofErr w:type="gramEnd"/>
      <w:r>
        <w:t xml:space="preserve"> (Marsh &amp; Craven, 2006; Marsh &amp; O’Mara, 2008; </w:t>
      </w:r>
      <w:proofErr w:type="spellStart"/>
      <w:r>
        <w:t>Möller</w:t>
      </w:r>
      <w:proofErr w:type="spellEnd"/>
      <w:r>
        <w:t xml:space="preserve">, </w:t>
      </w:r>
      <w:proofErr w:type="spellStart"/>
      <w:r>
        <w:t>Retelsdorf</w:t>
      </w:r>
      <w:proofErr w:type="spellEnd"/>
      <w:r>
        <w:t xml:space="preserve">, </w:t>
      </w:r>
      <w:proofErr w:type="spellStart"/>
      <w:r>
        <w:t>Köller</w:t>
      </w:r>
      <w:proofErr w:type="spellEnd"/>
      <w:r>
        <w:t>, &amp; Marsh, 2011), to our knowledge, this has not yet been demonstrated for NFC as well. School achievement and NFC appear to mutually strengthen or weaken each other. Ther</w:t>
      </w:r>
      <w:ins w:id="249" w:author="Preckel, Franzis, Univ.-Prof. Dr." w:date="2022-03-02T11:13:00Z">
        <w:r w:rsidR="00CF017D">
          <w:t>e</w:t>
        </w:r>
      </w:ins>
      <w:r>
        <w:t>fore, fostering NFC at school can therefore be an essential part of ensuring that children can develop their intellectual potential to the full. The findings of Meier et al. (2014) support this assumption: for the attendance of a gifted class, the level of NFC played a pivotal role even after controlling for cognitive ability or ability self-concept.</w:t>
      </w:r>
    </w:p>
    <w:p w14:paraId="78697412" w14:textId="77777777" w:rsidR="00B3594C" w:rsidRDefault="00E5266D">
      <w:pPr>
        <w:pStyle w:val="berschrift2"/>
      </w:pPr>
      <w:bookmarkStart w:id="250" w:name="limitations-and-further-directions"/>
      <w:bookmarkEnd w:id="243"/>
      <w:r>
        <w:lastRenderedPageBreak/>
        <w:t>Limitations and further directions</w:t>
      </w:r>
    </w:p>
    <w:p w14:paraId="0096C9DC" w14:textId="77777777" w:rsidR="00B3594C" w:rsidRDefault="00E5266D">
      <w:pPr>
        <w:pStyle w:val="FirstParagraph"/>
      </w:pPr>
      <w:r>
        <w:t xml:space="preserve">Some limitations of our study have to </w:t>
      </w:r>
      <w:proofErr w:type="gramStart"/>
      <w:r>
        <w:t>be noted</w:t>
      </w:r>
      <w:proofErr w:type="gramEnd"/>
      <w:r>
        <w:t xml:space="preserve">. We assessed all data in a convenience sample, and while it was large enough to have adequate power to detect small to medium correlations, it was not representative for the German population of adolescents. Furthermore, there were missing values in the data and we had to impute them in order to raise power for our analyses. Yet, the FIML approach to treat missing values </w:t>
      </w:r>
      <w:proofErr w:type="gramStart"/>
      <w:r>
        <w:t>was shown</w:t>
      </w:r>
      <w:proofErr w:type="gramEnd"/>
      <w:r>
        <w:t xml:space="preserve"> to lead to adequate estimates for the standard error of regression estimates (Larsen, 2011). </w:t>
      </w:r>
      <w:proofErr w:type="gramStart"/>
      <w:r>
        <w:t>Also</w:t>
      </w:r>
      <w:proofErr w:type="gramEnd"/>
      <w:r>
        <w:t xml:space="preserve">,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Furthermore, because of the </w:t>
      </w:r>
      <w:commentRangeStart w:id="251"/>
      <w:r>
        <w:t xml:space="preserve">trait-character </w:t>
      </w:r>
      <w:commentRangeEnd w:id="251"/>
      <w:r w:rsidR="00CF017D">
        <w:rPr>
          <w:rStyle w:val="Kommentarzeichen"/>
        </w:rPr>
        <w:commentReference w:id="251"/>
      </w:r>
      <w:r>
        <w:t xml:space="preserve">of NFC, hope for success and fear of failure, we did not assess these variables in a domain-specific way. As research concerning NFC could shows that there is also a domain-specific component for this variable (Keller, Strobel, Martin, &amp; Preckel, 2019) which is especially relevant in Math, it could be worthwhile to incorporate domain-specific measures at least of NFC, too. As a last aspect, it would be interesting </w:t>
      </w:r>
      <w:proofErr w:type="gramStart"/>
      <w:r>
        <w:t>to longitudinally investigate</w:t>
      </w:r>
      <w:proofErr w:type="gramEnd"/>
      <w:r>
        <w:t xml:space="preserve"> the potential of NFC together with established motivational variables in school especially in critical stages of school life, for instance when decisions about school tracks are made.</w:t>
      </w:r>
    </w:p>
    <w:p w14:paraId="33CA9F04" w14:textId="77777777" w:rsidR="00B3594C" w:rsidRDefault="00E5266D">
      <w:pPr>
        <w:pStyle w:val="berschrift2"/>
      </w:pPr>
      <w:bookmarkStart w:id="253" w:name="conclusion"/>
      <w:bookmarkEnd w:id="250"/>
      <w:r>
        <w:t>Conclusion</w:t>
      </w:r>
    </w:p>
    <w:p w14:paraId="7F4328BA" w14:textId="77777777" w:rsidR="00B3594C" w:rsidRDefault="00E5266D">
      <w:pPr>
        <w:pStyle w:val="FirstParagraph"/>
      </w:pPr>
      <w:r>
        <w:t xml:space="preserve">Taken together, the present study shows that NFC is of incremental value when aiming at a comprehensive picture on the prediction of school performance. Associations of NFC with grades are comparable or even stronger than for well-established motivational variables. In the prediction of grades over time, NFC could largely consistently prove its predictive value over and </w:t>
      </w:r>
      <w:r>
        <w:lastRenderedPageBreak/>
        <w:t xml:space="preserve">above prior achievement. Furthermore, a mutual influence of NFC and school performance </w:t>
      </w:r>
      <w:proofErr w:type="gramStart"/>
      <w:r>
        <w:t>could be demonstrated</w:t>
      </w:r>
      <w:proofErr w:type="gramEnd"/>
      <w:r>
        <w:t xml:space="preserve"> with first evidence for skill-development as well as self-enhancement processes taken place in this interplay. To sum up, we propose NFC to be included in models aiming at explaining performance in school. In addition, we deem fostering the general joy of thinking and conquering cognitively challenging tasks a worthwhile </w:t>
      </w:r>
      <w:proofErr w:type="spellStart"/>
      <w:r>
        <w:t>endeavour</w:t>
      </w:r>
      <w:proofErr w:type="spellEnd"/>
      <w:r>
        <w:t xml:space="preserve"> to help children to unfold their potential.</w:t>
      </w:r>
    </w:p>
    <w:p w14:paraId="4E7E6FD4" w14:textId="77777777" w:rsidR="00B3594C" w:rsidRDefault="00E5266D">
      <w:r>
        <w:br w:type="page"/>
      </w:r>
    </w:p>
    <w:p w14:paraId="6394EACF" w14:textId="77777777" w:rsidR="00B3594C" w:rsidRDefault="00E5266D">
      <w:pPr>
        <w:pStyle w:val="berschrift1"/>
      </w:pPr>
      <w:bookmarkStart w:id="254" w:name="references"/>
      <w:bookmarkEnd w:id="230"/>
      <w:bookmarkEnd w:id="253"/>
      <w:r>
        <w:lastRenderedPageBreak/>
        <w:t>References</w:t>
      </w:r>
    </w:p>
    <w:p w14:paraId="6300FC63" w14:textId="77777777" w:rsidR="00B3594C" w:rsidRDefault="00E5266D">
      <w:pPr>
        <w:pStyle w:val="Literaturverzeichnis"/>
      </w:pPr>
      <w:bookmarkStart w:id="255" w:name="ref-Ackerman1997"/>
      <w:bookmarkStart w:id="256" w:name="refs"/>
      <w:r>
        <w:t xml:space="preserve">Ackerman, P. L., &amp; </w:t>
      </w:r>
      <w:proofErr w:type="spellStart"/>
      <w:r>
        <w:t>Heggestad</w:t>
      </w:r>
      <w:proofErr w:type="spellEnd"/>
      <w:r>
        <w:t xml:space="preserve">, E. D. (1997). Intelligence, personality, and interests: Evidence for overlapping traits. </w:t>
      </w:r>
      <w:r>
        <w:rPr>
          <w:i/>
          <w:iCs/>
        </w:rPr>
        <w:t>Psychological Bulletin</w:t>
      </w:r>
      <w:r>
        <w:t xml:space="preserve">, </w:t>
      </w:r>
      <w:r>
        <w:rPr>
          <w:i/>
          <w:iCs/>
        </w:rPr>
        <w:t>121</w:t>
      </w:r>
      <w:r>
        <w:t>(2), 219.</w:t>
      </w:r>
    </w:p>
    <w:p w14:paraId="37DF3F1A" w14:textId="77777777" w:rsidR="00B3594C" w:rsidRDefault="00E5266D">
      <w:pPr>
        <w:pStyle w:val="Literaturverzeichnis"/>
      </w:pPr>
      <w:bookmarkStart w:id="257" w:name="ref-APA2008"/>
      <w:bookmarkEnd w:id="255"/>
      <w:r>
        <w:t xml:space="preserve">APA Publications and Communications Board Working Group on Journal Article Reporting Standards. (2008). </w:t>
      </w:r>
      <w:proofErr w:type="gramStart"/>
      <w:r>
        <w:t>Reporting</w:t>
      </w:r>
      <w:proofErr w:type="gramEnd"/>
      <w:r>
        <w:t xml:space="preserve"> standards for research in psychology: Why do we need them? What might they be? </w:t>
      </w:r>
      <w:r>
        <w:rPr>
          <w:i/>
          <w:iCs/>
        </w:rPr>
        <w:t>American Psychologist</w:t>
      </w:r>
      <w:r>
        <w:t xml:space="preserve">, </w:t>
      </w:r>
      <w:r>
        <w:rPr>
          <w:i/>
          <w:iCs/>
        </w:rPr>
        <w:t>63</w:t>
      </w:r>
      <w:r>
        <w:t xml:space="preserve">, 839–851. </w:t>
      </w:r>
      <w:hyperlink r:id="rId12">
        <w:r>
          <w:rPr>
            <w:rStyle w:val="Hyperlink"/>
          </w:rPr>
          <w:t>https://doi.org/10.1037/0003-066X.63.9.839</w:t>
        </w:r>
      </w:hyperlink>
    </w:p>
    <w:p w14:paraId="0A8499D2" w14:textId="77777777" w:rsidR="00B3594C" w:rsidRPr="00864AC3" w:rsidRDefault="00E5266D">
      <w:pPr>
        <w:pStyle w:val="Literaturverzeichnis"/>
        <w:rPr>
          <w:lang w:val="de-DE"/>
          <w:rPrChange w:id="258" w:author="Ricarda Steinmayr" w:date="2022-02-22T17:04:00Z">
            <w:rPr/>
          </w:rPrChange>
        </w:rPr>
      </w:pPr>
      <w:bookmarkStart w:id="259" w:name="ref-R-papaja"/>
      <w:bookmarkEnd w:id="257"/>
      <w:proofErr w:type="spellStart"/>
      <w:r>
        <w:t>Aust</w:t>
      </w:r>
      <w:proofErr w:type="spellEnd"/>
      <w:r>
        <w:t xml:space="preserve">, F., &amp; Barth, M. (2018). </w:t>
      </w:r>
      <w:proofErr w:type="spellStart"/>
      <w:proofErr w:type="gramStart"/>
      <w:r>
        <w:rPr>
          <w:i/>
          <w:iCs/>
        </w:rPr>
        <w:t>papaja</w:t>
      </w:r>
      <w:proofErr w:type="spellEnd"/>
      <w:proofErr w:type="gramEnd"/>
      <w:r>
        <w:rPr>
          <w:i/>
          <w:iCs/>
        </w:rPr>
        <w:t>: Create APA manuscripts with R Markdown</w:t>
      </w:r>
      <w:r>
        <w:t xml:space="preserve">. </w:t>
      </w:r>
      <w:proofErr w:type="spellStart"/>
      <w:r w:rsidRPr="00864AC3">
        <w:rPr>
          <w:lang w:val="de-DE"/>
          <w:rPrChange w:id="260" w:author="Ricarda Steinmayr" w:date="2022-02-22T17:04:00Z">
            <w:rPr/>
          </w:rPrChange>
        </w:rPr>
        <w:t>Retrieved</w:t>
      </w:r>
      <w:proofErr w:type="spellEnd"/>
      <w:r w:rsidRPr="00864AC3">
        <w:rPr>
          <w:lang w:val="de-DE"/>
          <w:rPrChange w:id="261" w:author="Ricarda Steinmayr" w:date="2022-02-22T17:04:00Z">
            <w:rPr/>
          </w:rPrChange>
        </w:rPr>
        <w:t xml:space="preserve"> </w:t>
      </w:r>
      <w:proofErr w:type="spellStart"/>
      <w:r w:rsidRPr="00864AC3">
        <w:rPr>
          <w:lang w:val="de-DE"/>
          <w:rPrChange w:id="262" w:author="Ricarda Steinmayr" w:date="2022-02-22T17:04:00Z">
            <w:rPr/>
          </w:rPrChange>
        </w:rPr>
        <w:t>from</w:t>
      </w:r>
      <w:proofErr w:type="spellEnd"/>
      <w:r w:rsidRPr="00864AC3">
        <w:rPr>
          <w:lang w:val="de-DE"/>
          <w:rPrChange w:id="263" w:author="Ricarda Steinmayr" w:date="2022-02-22T17:04:00Z">
            <w:rPr/>
          </w:rPrChange>
        </w:rPr>
        <w:t xml:space="preserve"> </w:t>
      </w:r>
      <w:r>
        <w:fldChar w:fldCharType="begin"/>
      </w:r>
      <w:r w:rsidRPr="00864AC3">
        <w:rPr>
          <w:lang w:val="de-DE"/>
          <w:rPrChange w:id="264" w:author="Ricarda Steinmayr" w:date="2022-02-22T17:04:00Z">
            <w:rPr/>
          </w:rPrChange>
        </w:rPr>
        <w:instrText xml:space="preserve"> HYPERLINK "https://github.com/crsh/papaja" \h </w:instrText>
      </w:r>
      <w:r>
        <w:fldChar w:fldCharType="separate"/>
      </w:r>
      <w:r w:rsidRPr="00864AC3">
        <w:rPr>
          <w:rStyle w:val="Hyperlink"/>
          <w:lang w:val="de-DE"/>
          <w:rPrChange w:id="265" w:author="Ricarda Steinmayr" w:date="2022-02-22T17:04:00Z">
            <w:rPr>
              <w:rStyle w:val="Hyperlink"/>
            </w:rPr>
          </w:rPrChange>
        </w:rPr>
        <w:t>https://github.com/crsh/papaja</w:t>
      </w:r>
      <w:r>
        <w:rPr>
          <w:rStyle w:val="Hyperlink"/>
        </w:rPr>
        <w:fldChar w:fldCharType="end"/>
      </w:r>
    </w:p>
    <w:p w14:paraId="1C0DCACF" w14:textId="77777777" w:rsidR="00B3594C" w:rsidRPr="00864AC3" w:rsidRDefault="00E5266D">
      <w:pPr>
        <w:pStyle w:val="Literaturverzeichnis"/>
        <w:rPr>
          <w:lang w:val="de-DE"/>
          <w:rPrChange w:id="266" w:author="Ricarda Steinmayr" w:date="2022-02-22T17:04:00Z">
            <w:rPr/>
          </w:rPrChange>
        </w:rPr>
      </w:pPr>
      <w:bookmarkStart w:id="267" w:name="ref-Bless1994"/>
      <w:bookmarkEnd w:id="259"/>
      <w:proofErr w:type="spellStart"/>
      <w:r w:rsidRPr="00864AC3">
        <w:rPr>
          <w:lang w:val="de-DE"/>
          <w:rPrChange w:id="268" w:author="Ricarda Steinmayr" w:date="2022-02-22T17:04:00Z">
            <w:rPr/>
          </w:rPrChange>
        </w:rPr>
        <w:t>Bless</w:t>
      </w:r>
      <w:proofErr w:type="spellEnd"/>
      <w:r w:rsidRPr="00864AC3">
        <w:rPr>
          <w:lang w:val="de-DE"/>
          <w:rPrChange w:id="269" w:author="Ricarda Steinmayr" w:date="2022-02-22T17:04:00Z">
            <w:rPr/>
          </w:rPrChange>
        </w:rPr>
        <w:t xml:space="preserve">, H., </w:t>
      </w:r>
      <w:proofErr w:type="spellStart"/>
      <w:r w:rsidRPr="00864AC3">
        <w:rPr>
          <w:lang w:val="de-DE"/>
          <w:rPrChange w:id="270" w:author="Ricarda Steinmayr" w:date="2022-02-22T17:04:00Z">
            <w:rPr/>
          </w:rPrChange>
        </w:rPr>
        <w:t>Wänke</w:t>
      </w:r>
      <w:proofErr w:type="spellEnd"/>
      <w:r w:rsidRPr="00864AC3">
        <w:rPr>
          <w:lang w:val="de-DE"/>
          <w:rPrChange w:id="271" w:author="Ricarda Steinmayr" w:date="2022-02-22T17:04:00Z">
            <w:rPr/>
          </w:rPrChange>
        </w:rPr>
        <w:t xml:space="preserve">, M., Bohner, G., Fellhauer, R. L., &amp; Schwarz, N. (1994). Need </w:t>
      </w:r>
      <w:proofErr w:type="spellStart"/>
      <w:r w:rsidRPr="00864AC3">
        <w:rPr>
          <w:lang w:val="de-DE"/>
          <w:rPrChange w:id="272" w:author="Ricarda Steinmayr" w:date="2022-02-22T17:04:00Z">
            <w:rPr/>
          </w:rPrChange>
        </w:rPr>
        <w:t>for</w:t>
      </w:r>
      <w:proofErr w:type="spellEnd"/>
      <w:r w:rsidRPr="00864AC3">
        <w:rPr>
          <w:lang w:val="de-DE"/>
          <w:rPrChange w:id="273" w:author="Ricarda Steinmayr" w:date="2022-02-22T17:04:00Z">
            <w:rPr/>
          </w:rPrChange>
        </w:rPr>
        <w:t xml:space="preserve"> </w:t>
      </w:r>
      <w:proofErr w:type="spellStart"/>
      <w:r w:rsidRPr="00864AC3">
        <w:rPr>
          <w:lang w:val="de-DE"/>
          <w:rPrChange w:id="274" w:author="Ricarda Steinmayr" w:date="2022-02-22T17:04:00Z">
            <w:rPr/>
          </w:rPrChange>
        </w:rPr>
        <w:t>Cognition</w:t>
      </w:r>
      <w:proofErr w:type="spellEnd"/>
      <w:r w:rsidRPr="00864AC3">
        <w:rPr>
          <w:lang w:val="de-DE"/>
          <w:rPrChange w:id="275" w:author="Ricarda Steinmayr" w:date="2022-02-22T17:04:00Z">
            <w:rPr/>
          </w:rPrChange>
        </w:rPr>
        <w:t xml:space="preserve">: Eine Skala zur Erfassung von Engagement und Freude bei Denkaufgaben [Need </w:t>
      </w:r>
      <w:proofErr w:type="spellStart"/>
      <w:r w:rsidRPr="00864AC3">
        <w:rPr>
          <w:lang w:val="de-DE"/>
          <w:rPrChange w:id="276" w:author="Ricarda Steinmayr" w:date="2022-02-22T17:04:00Z">
            <w:rPr/>
          </w:rPrChange>
        </w:rPr>
        <w:t>for</w:t>
      </w:r>
      <w:proofErr w:type="spellEnd"/>
      <w:r w:rsidRPr="00864AC3">
        <w:rPr>
          <w:lang w:val="de-DE"/>
          <w:rPrChange w:id="277" w:author="Ricarda Steinmayr" w:date="2022-02-22T17:04:00Z">
            <w:rPr/>
          </w:rPrChange>
        </w:rPr>
        <w:t xml:space="preserve"> </w:t>
      </w:r>
      <w:proofErr w:type="spellStart"/>
      <w:r w:rsidRPr="00864AC3">
        <w:rPr>
          <w:lang w:val="de-DE"/>
          <w:rPrChange w:id="278" w:author="Ricarda Steinmayr" w:date="2022-02-22T17:04:00Z">
            <w:rPr/>
          </w:rPrChange>
        </w:rPr>
        <w:t>Cognition</w:t>
      </w:r>
      <w:proofErr w:type="spellEnd"/>
      <w:r w:rsidRPr="00864AC3">
        <w:rPr>
          <w:lang w:val="de-DE"/>
          <w:rPrChange w:id="279" w:author="Ricarda Steinmayr" w:date="2022-02-22T17:04:00Z">
            <w:rPr/>
          </w:rPrChange>
        </w:rPr>
        <w:t xml:space="preserve">: A </w:t>
      </w:r>
      <w:proofErr w:type="spellStart"/>
      <w:r w:rsidRPr="00864AC3">
        <w:rPr>
          <w:lang w:val="de-DE"/>
          <w:rPrChange w:id="280" w:author="Ricarda Steinmayr" w:date="2022-02-22T17:04:00Z">
            <w:rPr/>
          </w:rPrChange>
        </w:rPr>
        <w:t>scale</w:t>
      </w:r>
      <w:proofErr w:type="spellEnd"/>
      <w:r w:rsidRPr="00864AC3">
        <w:rPr>
          <w:lang w:val="de-DE"/>
          <w:rPrChange w:id="281" w:author="Ricarda Steinmayr" w:date="2022-02-22T17:04:00Z">
            <w:rPr/>
          </w:rPrChange>
        </w:rPr>
        <w:t xml:space="preserve"> </w:t>
      </w:r>
      <w:proofErr w:type="spellStart"/>
      <w:r w:rsidRPr="00864AC3">
        <w:rPr>
          <w:lang w:val="de-DE"/>
          <w:rPrChange w:id="282" w:author="Ricarda Steinmayr" w:date="2022-02-22T17:04:00Z">
            <w:rPr/>
          </w:rPrChange>
        </w:rPr>
        <w:t>measuring</w:t>
      </w:r>
      <w:proofErr w:type="spellEnd"/>
      <w:r w:rsidRPr="00864AC3">
        <w:rPr>
          <w:lang w:val="de-DE"/>
          <w:rPrChange w:id="283" w:author="Ricarda Steinmayr" w:date="2022-02-22T17:04:00Z">
            <w:rPr/>
          </w:rPrChange>
        </w:rPr>
        <w:t xml:space="preserve"> </w:t>
      </w:r>
      <w:proofErr w:type="spellStart"/>
      <w:r w:rsidRPr="00864AC3">
        <w:rPr>
          <w:lang w:val="de-DE"/>
          <w:rPrChange w:id="284" w:author="Ricarda Steinmayr" w:date="2022-02-22T17:04:00Z">
            <w:rPr/>
          </w:rPrChange>
        </w:rPr>
        <w:t>engagement</w:t>
      </w:r>
      <w:proofErr w:type="spellEnd"/>
      <w:r w:rsidRPr="00864AC3">
        <w:rPr>
          <w:lang w:val="de-DE"/>
          <w:rPrChange w:id="285" w:author="Ricarda Steinmayr" w:date="2022-02-22T17:04:00Z">
            <w:rPr/>
          </w:rPrChange>
        </w:rPr>
        <w:t xml:space="preserve"> </w:t>
      </w:r>
      <w:proofErr w:type="spellStart"/>
      <w:r w:rsidRPr="00864AC3">
        <w:rPr>
          <w:lang w:val="de-DE"/>
          <w:rPrChange w:id="286" w:author="Ricarda Steinmayr" w:date="2022-02-22T17:04:00Z">
            <w:rPr/>
          </w:rPrChange>
        </w:rPr>
        <w:t>and</w:t>
      </w:r>
      <w:proofErr w:type="spellEnd"/>
      <w:r w:rsidRPr="00864AC3">
        <w:rPr>
          <w:lang w:val="de-DE"/>
          <w:rPrChange w:id="287" w:author="Ricarda Steinmayr" w:date="2022-02-22T17:04:00Z">
            <w:rPr/>
          </w:rPrChange>
        </w:rPr>
        <w:t xml:space="preserve"> </w:t>
      </w:r>
      <w:proofErr w:type="spellStart"/>
      <w:r w:rsidRPr="00864AC3">
        <w:rPr>
          <w:lang w:val="de-DE"/>
          <w:rPrChange w:id="288" w:author="Ricarda Steinmayr" w:date="2022-02-22T17:04:00Z">
            <w:rPr/>
          </w:rPrChange>
        </w:rPr>
        <w:t>happiness</w:t>
      </w:r>
      <w:proofErr w:type="spellEnd"/>
      <w:r w:rsidRPr="00864AC3">
        <w:rPr>
          <w:lang w:val="de-DE"/>
          <w:rPrChange w:id="289" w:author="Ricarda Steinmayr" w:date="2022-02-22T17:04:00Z">
            <w:rPr/>
          </w:rPrChange>
        </w:rPr>
        <w:t xml:space="preserve"> in </w:t>
      </w:r>
      <w:proofErr w:type="spellStart"/>
      <w:r w:rsidRPr="00864AC3">
        <w:rPr>
          <w:lang w:val="de-DE"/>
          <w:rPrChange w:id="290" w:author="Ricarda Steinmayr" w:date="2022-02-22T17:04:00Z">
            <w:rPr/>
          </w:rPrChange>
        </w:rPr>
        <w:t>cognitive</w:t>
      </w:r>
      <w:proofErr w:type="spellEnd"/>
      <w:r w:rsidRPr="00864AC3">
        <w:rPr>
          <w:lang w:val="de-DE"/>
          <w:rPrChange w:id="291" w:author="Ricarda Steinmayr" w:date="2022-02-22T17:04:00Z">
            <w:rPr/>
          </w:rPrChange>
        </w:rPr>
        <w:t xml:space="preserve"> </w:t>
      </w:r>
      <w:proofErr w:type="spellStart"/>
      <w:r w:rsidRPr="00864AC3">
        <w:rPr>
          <w:lang w:val="de-DE"/>
          <w:rPrChange w:id="292" w:author="Ricarda Steinmayr" w:date="2022-02-22T17:04:00Z">
            <w:rPr/>
          </w:rPrChange>
        </w:rPr>
        <w:t>tasks</w:t>
      </w:r>
      <w:proofErr w:type="spellEnd"/>
      <w:r w:rsidRPr="00864AC3">
        <w:rPr>
          <w:lang w:val="de-DE"/>
          <w:rPrChange w:id="293" w:author="Ricarda Steinmayr" w:date="2022-02-22T17:04:00Z">
            <w:rPr/>
          </w:rPrChange>
        </w:rPr>
        <w:t xml:space="preserve">]. </w:t>
      </w:r>
      <w:r w:rsidRPr="00864AC3">
        <w:rPr>
          <w:i/>
          <w:iCs/>
          <w:lang w:val="de-DE"/>
          <w:rPrChange w:id="294" w:author="Ricarda Steinmayr" w:date="2022-02-22T17:04:00Z">
            <w:rPr>
              <w:i/>
              <w:iCs/>
            </w:rPr>
          </w:rPrChange>
        </w:rPr>
        <w:t>Zeitschrift für Sozialpsychologie</w:t>
      </w:r>
      <w:r w:rsidRPr="00864AC3">
        <w:rPr>
          <w:lang w:val="de-DE"/>
          <w:rPrChange w:id="295" w:author="Ricarda Steinmayr" w:date="2022-02-22T17:04:00Z">
            <w:rPr/>
          </w:rPrChange>
        </w:rPr>
        <w:t xml:space="preserve">, </w:t>
      </w:r>
      <w:r w:rsidRPr="00864AC3">
        <w:rPr>
          <w:i/>
          <w:iCs/>
          <w:lang w:val="de-DE"/>
          <w:rPrChange w:id="296" w:author="Ricarda Steinmayr" w:date="2022-02-22T17:04:00Z">
            <w:rPr>
              <w:i/>
              <w:iCs/>
            </w:rPr>
          </w:rPrChange>
        </w:rPr>
        <w:t>25</w:t>
      </w:r>
      <w:r w:rsidRPr="00864AC3">
        <w:rPr>
          <w:lang w:val="de-DE"/>
          <w:rPrChange w:id="297" w:author="Ricarda Steinmayr" w:date="2022-02-22T17:04:00Z">
            <w:rPr/>
          </w:rPrChange>
        </w:rPr>
        <w:t>, 147–154.</w:t>
      </w:r>
    </w:p>
    <w:p w14:paraId="582A1F8B" w14:textId="77777777" w:rsidR="00B3594C" w:rsidRDefault="00E5266D">
      <w:pPr>
        <w:pStyle w:val="Literaturverzeichnis"/>
      </w:pPr>
      <w:bookmarkStart w:id="298" w:name="ref-Cacioppo1982"/>
      <w:bookmarkEnd w:id="267"/>
      <w:proofErr w:type="spellStart"/>
      <w:r w:rsidRPr="00864AC3">
        <w:rPr>
          <w:lang w:val="de-DE"/>
          <w:rPrChange w:id="299" w:author="Ricarda Steinmayr" w:date="2022-02-22T17:04:00Z">
            <w:rPr/>
          </w:rPrChange>
        </w:rPr>
        <w:t>Cacioppo</w:t>
      </w:r>
      <w:proofErr w:type="spellEnd"/>
      <w:r w:rsidRPr="00864AC3">
        <w:rPr>
          <w:lang w:val="de-DE"/>
          <w:rPrChange w:id="300" w:author="Ricarda Steinmayr" w:date="2022-02-22T17:04:00Z">
            <w:rPr/>
          </w:rPrChange>
        </w:rPr>
        <w:t xml:space="preserve">, J. T., &amp; Petty, R. E. (1982). The </w:t>
      </w:r>
      <w:proofErr w:type="spellStart"/>
      <w:r w:rsidRPr="00864AC3">
        <w:rPr>
          <w:lang w:val="de-DE"/>
          <w:rPrChange w:id="301" w:author="Ricarda Steinmayr" w:date="2022-02-22T17:04:00Z">
            <w:rPr/>
          </w:rPrChange>
        </w:rPr>
        <w:t>need</w:t>
      </w:r>
      <w:proofErr w:type="spellEnd"/>
      <w:r w:rsidRPr="00864AC3">
        <w:rPr>
          <w:lang w:val="de-DE"/>
          <w:rPrChange w:id="302" w:author="Ricarda Steinmayr" w:date="2022-02-22T17:04:00Z">
            <w:rPr/>
          </w:rPrChange>
        </w:rPr>
        <w:t xml:space="preserve"> </w:t>
      </w:r>
      <w:proofErr w:type="spellStart"/>
      <w:r w:rsidRPr="00864AC3">
        <w:rPr>
          <w:lang w:val="de-DE"/>
          <w:rPrChange w:id="303" w:author="Ricarda Steinmayr" w:date="2022-02-22T17:04:00Z">
            <w:rPr/>
          </w:rPrChange>
        </w:rPr>
        <w:t>for</w:t>
      </w:r>
      <w:proofErr w:type="spellEnd"/>
      <w:r w:rsidRPr="00864AC3">
        <w:rPr>
          <w:lang w:val="de-DE"/>
          <w:rPrChange w:id="304" w:author="Ricarda Steinmayr" w:date="2022-02-22T17:04:00Z">
            <w:rPr/>
          </w:rPrChange>
        </w:rPr>
        <w:t xml:space="preserve"> </w:t>
      </w:r>
      <w:proofErr w:type="spellStart"/>
      <w:r w:rsidRPr="00864AC3">
        <w:rPr>
          <w:lang w:val="de-DE"/>
          <w:rPrChange w:id="305" w:author="Ricarda Steinmayr" w:date="2022-02-22T17:04:00Z">
            <w:rPr/>
          </w:rPrChange>
        </w:rPr>
        <w:t>cognition</w:t>
      </w:r>
      <w:proofErr w:type="spellEnd"/>
      <w:r w:rsidRPr="00864AC3">
        <w:rPr>
          <w:lang w:val="de-DE"/>
          <w:rPrChange w:id="306" w:author="Ricarda Steinmayr" w:date="2022-02-22T17:04:00Z">
            <w:rPr/>
          </w:rPrChange>
        </w:rPr>
        <w:t xml:space="preserve">. </w:t>
      </w:r>
      <w:r>
        <w:rPr>
          <w:i/>
          <w:iCs/>
        </w:rPr>
        <w:t>Journal of Personality and Social Psychology</w:t>
      </w:r>
      <w:r>
        <w:t xml:space="preserve">, </w:t>
      </w:r>
      <w:r>
        <w:rPr>
          <w:i/>
          <w:iCs/>
        </w:rPr>
        <w:t>42</w:t>
      </w:r>
      <w:r>
        <w:t>, 116–131.</w:t>
      </w:r>
    </w:p>
    <w:p w14:paraId="6309081D" w14:textId="77777777" w:rsidR="00B3594C" w:rsidRDefault="00E5266D">
      <w:pPr>
        <w:pStyle w:val="Literaturverzeichnis"/>
      </w:pPr>
      <w:bookmarkStart w:id="307" w:name="ref-Cacioppo1996"/>
      <w:bookmarkEnd w:id="298"/>
      <w:proofErr w:type="spellStart"/>
      <w:r>
        <w:t>Cacioppo</w:t>
      </w:r>
      <w:proofErr w:type="spellEnd"/>
      <w:r>
        <w:t xml:space="preserve">, J. T., Petty, R. E., Feinstein, J. A., &amp; Jarvis, W. B. G. (1996). Dispositional differences in cognitive motivation: The life and times of individuals varying in Need for Cognition. </w:t>
      </w:r>
      <w:r>
        <w:rPr>
          <w:i/>
          <w:iCs/>
        </w:rPr>
        <w:t>Psychological Bulletin</w:t>
      </w:r>
      <w:r>
        <w:t xml:space="preserve">, </w:t>
      </w:r>
      <w:r>
        <w:rPr>
          <w:i/>
          <w:iCs/>
        </w:rPr>
        <w:t>119</w:t>
      </w:r>
      <w:r>
        <w:t xml:space="preserve">(2), 197–253. </w:t>
      </w:r>
      <w:hyperlink r:id="rId13">
        <w:r>
          <w:rPr>
            <w:rStyle w:val="Hyperlink"/>
          </w:rPr>
          <w:t>https://doi.org/10.1037/0033-2909.119.2.197</w:t>
        </w:r>
      </w:hyperlink>
    </w:p>
    <w:p w14:paraId="6C891A99" w14:textId="77777777" w:rsidR="00B3594C" w:rsidRDefault="00E5266D">
      <w:pPr>
        <w:pStyle w:val="Literaturverzeichnis"/>
      </w:pPr>
      <w:bookmarkStart w:id="308" w:name="ref-R-pwr"/>
      <w:bookmarkEnd w:id="307"/>
      <w:proofErr w:type="spellStart"/>
      <w:r>
        <w:t>Champely</w:t>
      </w:r>
      <w:proofErr w:type="spellEnd"/>
      <w:r>
        <w:t xml:space="preserve">, S. (2018). </w:t>
      </w:r>
      <w:proofErr w:type="spellStart"/>
      <w:r>
        <w:rPr>
          <w:i/>
          <w:iCs/>
        </w:rPr>
        <w:t>Pwr</w:t>
      </w:r>
      <w:proofErr w:type="spellEnd"/>
      <w:r>
        <w:rPr>
          <w:i/>
          <w:iCs/>
        </w:rPr>
        <w:t>: Basic functions for power analysis</w:t>
      </w:r>
      <w:r>
        <w:t xml:space="preserve">. Retrieved from </w:t>
      </w:r>
      <w:hyperlink r:id="rId14">
        <w:r>
          <w:rPr>
            <w:rStyle w:val="Hyperlink"/>
          </w:rPr>
          <w:t>https://CRAN.R-project.org/package=pwr</w:t>
        </w:r>
      </w:hyperlink>
    </w:p>
    <w:p w14:paraId="62CE4628" w14:textId="77777777" w:rsidR="00B3594C" w:rsidRDefault="00E5266D">
      <w:pPr>
        <w:pStyle w:val="Literaturverzeichnis"/>
      </w:pPr>
      <w:bookmarkStart w:id="309" w:name="ref-Colling2021"/>
      <w:bookmarkEnd w:id="308"/>
      <w:proofErr w:type="spellStart"/>
      <w:r w:rsidRPr="00864AC3">
        <w:rPr>
          <w:lang w:val="de-DE"/>
          <w:rPrChange w:id="310" w:author="Ricarda Steinmayr" w:date="2022-02-22T17:04:00Z">
            <w:rPr/>
          </w:rPrChange>
        </w:rPr>
        <w:lastRenderedPageBreak/>
        <w:t>Colling</w:t>
      </w:r>
      <w:proofErr w:type="spellEnd"/>
      <w:r w:rsidRPr="00864AC3">
        <w:rPr>
          <w:lang w:val="de-DE"/>
          <w:rPrChange w:id="311" w:author="Ricarda Steinmayr" w:date="2022-02-22T17:04:00Z">
            <w:rPr/>
          </w:rPrChange>
        </w:rPr>
        <w:t xml:space="preserve">, J., Wollschläger, R., Keller, U., Preckel, F., &amp; Fischbach, A. (2022). </w:t>
      </w:r>
      <w:r>
        <w:t xml:space="preserve">Need for cognition and its relation to academic achievement in different learning environments. </w:t>
      </w:r>
      <w:r>
        <w:rPr>
          <w:i/>
          <w:iCs/>
        </w:rPr>
        <w:t>Learning and Individual Differences</w:t>
      </w:r>
      <w:r>
        <w:t xml:space="preserve">, </w:t>
      </w:r>
      <w:r>
        <w:rPr>
          <w:i/>
          <w:iCs/>
        </w:rPr>
        <w:t>93</w:t>
      </w:r>
      <w:r>
        <w:t>, 102110. https://doi.org/</w:t>
      </w:r>
      <w:hyperlink r:id="rId15">
        <w:r>
          <w:rPr>
            <w:rStyle w:val="Hyperlink"/>
          </w:rPr>
          <w:t>https://doi.org/10.1016/j.lindif.2021.102110</w:t>
        </w:r>
      </w:hyperlink>
    </w:p>
    <w:p w14:paraId="1E666000" w14:textId="77777777" w:rsidR="00B3594C" w:rsidRPr="00864AC3" w:rsidRDefault="00E5266D">
      <w:pPr>
        <w:pStyle w:val="Literaturverzeichnis"/>
        <w:rPr>
          <w:lang w:val="de-DE"/>
          <w:rPrChange w:id="312" w:author="Ricarda Steinmayr" w:date="2022-02-22T17:04:00Z">
            <w:rPr/>
          </w:rPrChange>
        </w:rPr>
      </w:pPr>
      <w:bookmarkStart w:id="313" w:name="ref-Deary2007"/>
      <w:bookmarkEnd w:id="309"/>
      <w:proofErr w:type="spellStart"/>
      <w:r>
        <w:t>Deary</w:t>
      </w:r>
      <w:proofErr w:type="spellEnd"/>
      <w:r>
        <w:t xml:space="preserve">, I. J., Strand, S., Smith, P., &amp; </w:t>
      </w:r>
      <w:proofErr w:type="spellStart"/>
      <w:r>
        <w:t>Fernandes</w:t>
      </w:r>
      <w:proofErr w:type="spellEnd"/>
      <w:r>
        <w:t xml:space="preserve">, C. (2007). Intelligence and educational achievement. </w:t>
      </w:r>
      <w:r>
        <w:rPr>
          <w:i/>
          <w:iCs/>
        </w:rPr>
        <w:t>Intelligence</w:t>
      </w:r>
      <w:r>
        <w:t xml:space="preserve">, </w:t>
      </w:r>
      <w:r>
        <w:rPr>
          <w:i/>
          <w:iCs/>
        </w:rPr>
        <w:t>35</w:t>
      </w:r>
      <w:r>
        <w:t xml:space="preserve">(1), 13–21. </w:t>
      </w:r>
      <w:r>
        <w:fldChar w:fldCharType="begin"/>
      </w:r>
      <w:r>
        <w:instrText xml:space="preserve"> HYPERLINK "https://doi.org/10.1016/j.intell.2006.02.001" \h </w:instrText>
      </w:r>
      <w:r>
        <w:fldChar w:fldCharType="separate"/>
      </w:r>
      <w:r w:rsidRPr="00864AC3">
        <w:rPr>
          <w:rStyle w:val="Hyperlink"/>
          <w:lang w:val="de-DE"/>
          <w:rPrChange w:id="314" w:author="Ricarda Steinmayr" w:date="2022-02-22T17:04:00Z">
            <w:rPr>
              <w:rStyle w:val="Hyperlink"/>
            </w:rPr>
          </w:rPrChange>
        </w:rPr>
        <w:t>https://doi.org/10.1016/j.intell.2006.02.001</w:t>
      </w:r>
      <w:r>
        <w:rPr>
          <w:rStyle w:val="Hyperlink"/>
        </w:rPr>
        <w:fldChar w:fldCharType="end"/>
      </w:r>
    </w:p>
    <w:p w14:paraId="587D8FF4" w14:textId="77777777" w:rsidR="00B3594C" w:rsidRDefault="00E5266D">
      <w:pPr>
        <w:pStyle w:val="Literaturverzeichnis"/>
      </w:pPr>
      <w:bookmarkStart w:id="315" w:name="ref-Dickhaeuser2016"/>
      <w:bookmarkEnd w:id="313"/>
      <w:r w:rsidRPr="00864AC3">
        <w:rPr>
          <w:lang w:val="de-DE"/>
          <w:rPrChange w:id="316" w:author="Ricarda Steinmayr" w:date="2022-02-22T17:04:00Z">
            <w:rPr/>
          </w:rPrChange>
        </w:rPr>
        <w:t xml:space="preserve">Dickhäuser, O., Dinger, F. C., Janke, S., </w:t>
      </w:r>
      <w:proofErr w:type="spellStart"/>
      <w:r w:rsidRPr="00864AC3">
        <w:rPr>
          <w:lang w:val="de-DE"/>
          <w:rPrChange w:id="317" w:author="Ricarda Steinmayr" w:date="2022-02-22T17:04:00Z">
            <w:rPr/>
          </w:rPrChange>
        </w:rPr>
        <w:t>Spinath</w:t>
      </w:r>
      <w:proofErr w:type="spellEnd"/>
      <w:r w:rsidRPr="00864AC3">
        <w:rPr>
          <w:lang w:val="de-DE"/>
          <w:rPrChange w:id="318" w:author="Ricarda Steinmayr" w:date="2022-02-22T17:04:00Z">
            <w:rPr/>
          </w:rPrChange>
        </w:rPr>
        <w:t xml:space="preserve">, B., &amp; </w:t>
      </w:r>
      <w:proofErr w:type="spellStart"/>
      <w:r w:rsidRPr="00864AC3">
        <w:rPr>
          <w:lang w:val="de-DE"/>
          <w:rPrChange w:id="319" w:author="Ricarda Steinmayr" w:date="2022-02-22T17:04:00Z">
            <w:rPr/>
          </w:rPrChange>
        </w:rPr>
        <w:t>Steinmayr</w:t>
      </w:r>
      <w:proofErr w:type="spellEnd"/>
      <w:r w:rsidRPr="00864AC3">
        <w:rPr>
          <w:lang w:val="de-DE"/>
          <w:rPrChange w:id="320" w:author="Ricarda Steinmayr" w:date="2022-02-22T17:04:00Z">
            <w:rPr/>
          </w:rPrChange>
        </w:rPr>
        <w:t xml:space="preserve">, R. (2016). </w:t>
      </w:r>
      <w:r>
        <w:t xml:space="preserve">A prospective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16">
        <w:r>
          <w:rPr>
            <w:rStyle w:val="Hyperlink"/>
          </w:rPr>
          <w:t>https://doi.org/10.1016/j.lindif.2016.06.020</w:t>
        </w:r>
      </w:hyperlink>
    </w:p>
    <w:p w14:paraId="64086712" w14:textId="77777777" w:rsidR="00B3594C" w:rsidRDefault="00E5266D">
      <w:pPr>
        <w:pStyle w:val="Literaturverzeichnis"/>
      </w:pPr>
      <w:bookmarkStart w:id="321" w:name="ref-Dickhaeuser2010"/>
      <w:bookmarkEnd w:id="315"/>
      <w:proofErr w:type="spellStart"/>
      <w:r>
        <w:t>Dickhäuser</w:t>
      </w:r>
      <w:proofErr w:type="spellEnd"/>
      <w:r>
        <w:t xml:space="preserve">, O., &amp; </w:t>
      </w:r>
      <w:proofErr w:type="spellStart"/>
      <w:r>
        <w:t>Reinhard</w:t>
      </w:r>
      <w:proofErr w:type="spellEnd"/>
      <w:r>
        <w:t xml:space="preserve">, M.-A. (2010). </w:t>
      </w:r>
      <w:proofErr w:type="gramStart"/>
      <w:r>
        <w:t>How</w:t>
      </w:r>
      <w:proofErr w:type="gramEnd"/>
      <w:r>
        <w:t xml:space="preserve"> students build their performance expectancies: The importance of need for cognition. </w:t>
      </w:r>
      <w:r>
        <w:rPr>
          <w:i/>
          <w:iCs/>
        </w:rPr>
        <w:t>European Journal of Psychology of Education</w:t>
      </w:r>
      <w:r>
        <w:t xml:space="preserve">, </w:t>
      </w:r>
      <w:r>
        <w:rPr>
          <w:i/>
          <w:iCs/>
        </w:rPr>
        <w:t>25</w:t>
      </w:r>
      <w:r>
        <w:t xml:space="preserve">(3), 399–409. </w:t>
      </w:r>
      <w:hyperlink r:id="rId17">
        <w:r>
          <w:rPr>
            <w:rStyle w:val="Hyperlink"/>
          </w:rPr>
          <w:t>https://doi.org/10.1007/s10212-010-0027-4</w:t>
        </w:r>
      </w:hyperlink>
    </w:p>
    <w:p w14:paraId="3166F8CE" w14:textId="77777777" w:rsidR="00B3594C" w:rsidRDefault="00E5266D">
      <w:pPr>
        <w:pStyle w:val="Literaturverzeichnis"/>
      </w:pPr>
      <w:bookmarkStart w:id="322" w:name="ref-Diseth2003"/>
      <w:bookmarkEnd w:id="321"/>
      <w:proofErr w:type="spellStart"/>
      <w:r>
        <w:t>Diseth</w:t>
      </w:r>
      <w:proofErr w:type="spellEnd"/>
      <w:r>
        <w:t xml:space="preserve">, </w:t>
      </w:r>
      <w:proofErr w:type="gramStart"/>
      <w:r>
        <w:t>Å.,</w:t>
      </w:r>
      <w:proofErr w:type="gramEnd"/>
      <w:r>
        <w:t xml:space="preserve"> &amp; </w:t>
      </w:r>
      <w:proofErr w:type="spellStart"/>
      <w:r>
        <w:t>Martinsen</w:t>
      </w:r>
      <w:proofErr w:type="spellEnd"/>
      <w:r>
        <w:t xml:space="preserve">, Ø. (2003). Approaches to learning, cognitive style, and motives as predictors of academic achievement. </w:t>
      </w:r>
      <w:r>
        <w:rPr>
          <w:i/>
          <w:iCs/>
        </w:rPr>
        <w:t>Educational Psychology</w:t>
      </w:r>
      <w:r>
        <w:t xml:space="preserve">, </w:t>
      </w:r>
      <w:r>
        <w:rPr>
          <w:i/>
          <w:iCs/>
        </w:rPr>
        <w:t>23</w:t>
      </w:r>
      <w:r>
        <w:t xml:space="preserve">(2), 195–207. </w:t>
      </w:r>
      <w:hyperlink r:id="rId18">
        <w:r>
          <w:rPr>
            <w:rStyle w:val="Hyperlink"/>
          </w:rPr>
          <w:t>https://doi.org/10.1080/01443410303225</w:t>
        </w:r>
      </w:hyperlink>
    </w:p>
    <w:p w14:paraId="5663B374" w14:textId="77777777" w:rsidR="00B3594C" w:rsidRDefault="00E5266D">
      <w:pPr>
        <w:pStyle w:val="Literaturverzeichnis"/>
      </w:pPr>
      <w:bookmarkStart w:id="323" w:name="ref-Elias2002"/>
      <w:bookmarkEnd w:id="322"/>
      <w:r>
        <w:t xml:space="preserve">Elias, S. M., &amp; Loomis, R. J. (2002). Utilizing need for cognition and perceived self-efficacy to predict academic Performance1. </w:t>
      </w:r>
      <w:r>
        <w:rPr>
          <w:i/>
          <w:iCs/>
        </w:rPr>
        <w:t>Journal of Applied Social Psychology</w:t>
      </w:r>
      <w:r>
        <w:t xml:space="preserve">, </w:t>
      </w:r>
      <w:r>
        <w:rPr>
          <w:i/>
          <w:iCs/>
        </w:rPr>
        <w:t>32</w:t>
      </w:r>
      <w:r>
        <w:t xml:space="preserve">(8), 1687–1702. </w:t>
      </w:r>
      <w:hyperlink r:id="rId19">
        <w:r>
          <w:rPr>
            <w:rStyle w:val="Hyperlink"/>
          </w:rPr>
          <w:t>https://doi.org/10.1111/j.1559-1816.2002.tb02770.x</w:t>
        </w:r>
      </w:hyperlink>
    </w:p>
    <w:p w14:paraId="49E840F5" w14:textId="77777777" w:rsidR="00B3594C" w:rsidRDefault="00E5266D">
      <w:pPr>
        <w:pStyle w:val="Literaturverzeichnis"/>
      </w:pPr>
      <w:bookmarkStart w:id="324" w:name="ref-Evans2003"/>
      <w:bookmarkEnd w:id="323"/>
      <w:r>
        <w:lastRenderedPageBreak/>
        <w:t xml:space="preserve">Evans, C. J., Kirby, J. R., &amp; </w:t>
      </w:r>
      <w:proofErr w:type="spellStart"/>
      <w:r>
        <w:t>Fabrigar</w:t>
      </w:r>
      <w:proofErr w:type="spellEnd"/>
      <w:r>
        <w:t xml:space="preserve">, L. R. (2003). Approaches to learning, need for cognition, and strategic flexibility among university students. </w:t>
      </w:r>
      <w:r>
        <w:rPr>
          <w:i/>
          <w:iCs/>
        </w:rPr>
        <w:t>British Journal of Educational Psychology</w:t>
      </w:r>
      <w:r>
        <w:t xml:space="preserve">, </w:t>
      </w:r>
      <w:r>
        <w:rPr>
          <w:i/>
          <w:iCs/>
        </w:rPr>
        <w:t>73</w:t>
      </w:r>
      <w:r>
        <w:t>(4), 507–528.</w:t>
      </w:r>
    </w:p>
    <w:p w14:paraId="6E10CC58" w14:textId="77777777" w:rsidR="00B3594C" w:rsidRDefault="00E5266D">
      <w:pPr>
        <w:pStyle w:val="Literaturverzeichnis"/>
      </w:pPr>
      <w:bookmarkStart w:id="325" w:name="ref-Fleischhauer2010"/>
      <w:bookmarkEnd w:id="324"/>
      <w:proofErr w:type="spellStart"/>
      <w:r>
        <w:t>Fleischhauer</w:t>
      </w:r>
      <w:proofErr w:type="spellEnd"/>
      <w:r>
        <w:t xml:space="preserve">, M., </w:t>
      </w:r>
      <w:proofErr w:type="spellStart"/>
      <w:r>
        <w:t>Enge</w:t>
      </w:r>
      <w:proofErr w:type="spellEnd"/>
      <w:r>
        <w:t xml:space="preserve">, S., </w:t>
      </w:r>
      <w:proofErr w:type="spellStart"/>
      <w:r>
        <w:t>Brocke</w:t>
      </w:r>
      <w:proofErr w:type="spellEnd"/>
      <w:r>
        <w:t xml:space="preserve">, B., </w:t>
      </w:r>
      <w:proofErr w:type="spellStart"/>
      <w:r>
        <w:t>Ullrich</w:t>
      </w:r>
      <w:proofErr w:type="spellEnd"/>
      <w:r>
        <w:t xml:space="preserve">,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0">
        <w:r>
          <w:rPr>
            <w:rStyle w:val="Hyperlink"/>
          </w:rPr>
          <w:t>https://doi.org/10.1177/0146167209351886</w:t>
        </w:r>
      </w:hyperlink>
    </w:p>
    <w:p w14:paraId="157C47E7" w14:textId="77777777" w:rsidR="00B3594C" w:rsidRDefault="00E5266D">
      <w:pPr>
        <w:pStyle w:val="Literaturverzeichnis"/>
      </w:pPr>
      <w:bookmarkStart w:id="326" w:name="ref-Fleischhauer2015"/>
      <w:bookmarkEnd w:id="325"/>
      <w:proofErr w:type="spellStart"/>
      <w:r>
        <w:t>Fleischhauer</w:t>
      </w:r>
      <w:proofErr w:type="spellEnd"/>
      <w:r>
        <w:t xml:space="preserve">,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1">
        <w:r>
          <w:rPr>
            <w:rStyle w:val="Hyperlink"/>
          </w:rPr>
          <w:t>https://doi.org/10.1027/1614-0001/a000161</w:t>
        </w:r>
      </w:hyperlink>
    </w:p>
    <w:p w14:paraId="5BDF2D2D" w14:textId="77777777" w:rsidR="00B3594C" w:rsidRDefault="00E5266D">
      <w:pPr>
        <w:pStyle w:val="Literaturverzeichnis"/>
      </w:pPr>
      <w:bookmarkStart w:id="327" w:name="ref-Gignac2016"/>
      <w:bookmarkEnd w:id="326"/>
      <w:proofErr w:type="spellStart"/>
      <w:r>
        <w:t>Gignac</w:t>
      </w:r>
      <w:proofErr w:type="spellEnd"/>
      <w:r>
        <w:t xml:space="preserve">, G. E., &amp; </w:t>
      </w:r>
      <w:proofErr w:type="spellStart"/>
      <w:r>
        <w:t>Szodorai</w:t>
      </w:r>
      <w:proofErr w:type="spellEnd"/>
      <w:r>
        <w:t xml:space="preserve">, E. T. (2016). Effect size guidelines for individual differences researchers. </w:t>
      </w:r>
      <w:r>
        <w:rPr>
          <w:i/>
          <w:iCs/>
        </w:rPr>
        <w:t>Personality and Individual Differences</w:t>
      </w:r>
      <w:r>
        <w:t xml:space="preserve">, </w:t>
      </w:r>
      <w:r>
        <w:rPr>
          <w:i/>
          <w:iCs/>
        </w:rPr>
        <w:t>102</w:t>
      </w:r>
      <w:r>
        <w:t xml:space="preserve">, 74–78. </w:t>
      </w:r>
      <w:hyperlink r:id="rId22">
        <w:r>
          <w:rPr>
            <w:rStyle w:val="Hyperlink"/>
          </w:rPr>
          <w:t>https://doi.org/10.1016/j.paid.2016.06.069</w:t>
        </w:r>
      </w:hyperlink>
    </w:p>
    <w:p w14:paraId="1BD50366" w14:textId="77777777" w:rsidR="00B3594C" w:rsidRDefault="00E5266D">
      <w:pPr>
        <w:pStyle w:val="Literaturverzeichnis"/>
      </w:pPr>
      <w:bookmarkStart w:id="328" w:name="ref-Ginet2000"/>
      <w:bookmarkEnd w:id="327"/>
      <w:proofErr w:type="spellStart"/>
      <w:r>
        <w:t>Ginet</w:t>
      </w:r>
      <w:proofErr w:type="spellEnd"/>
      <w:r>
        <w:t xml:space="preserve">, A., &amp; </w:t>
      </w:r>
      <w:proofErr w:type="spellStart"/>
      <w:r>
        <w:t>Py</w:t>
      </w:r>
      <w:proofErr w:type="spellEnd"/>
      <w:r>
        <w:t xml:space="preserve">, J. (2000). Le </w:t>
      </w:r>
      <w:proofErr w:type="spellStart"/>
      <w:r>
        <w:t>besoin</w:t>
      </w:r>
      <w:proofErr w:type="spellEnd"/>
      <w:r>
        <w:t xml:space="preserve"> de cognition: </w:t>
      </w:r>
      <w:proofErr w:type="spellStart"/>
      <w:r>
        <w:t>Une</w:t>
      </w:r>
      <w:proofErr w:type="spellEnd"/>
      <w:r>
        <w:t xml:space="preserve"> </w:t>
      </w:r>
      <w:proofErr w:type="spellStart"/>
      <w:r>
        <w:t>échelle</w:t>
      </w:r>
      <w:proofErr w:type="spellEnd"/>
      <w:r>
        <w:t xml:space="preserve"> </w:t>
      </w:r>
      <w:proofErr w:type="spellStart"/>
      <w:r>
        <w:t>française</w:t>
      </w:r>
      <w:proofErr w:type="spellEnd"/>
      <w:r>
        <w:t xml:space="preserve"> pour </w:t>
      </w:r>
      <w:proofErr w:type="spellStart"/>
      <w:r>
        <w:t>enfants</w:t>
      </w:r>
      <w:proofErr w:type="spellEnd"/>
      <w:r>
        <w:t xml:space="preserve"> </w:t>
      </w:r>
      <w:proofErr w:type="gramStart"/>
      <w:r>
        <w:t>et</w:t>
      </w:r>
      <w:proofErr w:type="gramEnd"/>
      <w:r>
        <w:t xml:space="preserve"> </w:t>
      </w:r>
      <w:proofErr w:type="spellStart"/>
      <w:r>
        <w:t>ses</w:t>
      </w:r>
      <w:proofErr w:type="spellEnd"/>
      <w:r>
        <w:t xml:space="preserve"> </w:t>
      </w:r>
      <w:proofErr w:type="spellStart"/>
      <w:r>
        <w:t>conséquences</w:t>
      </w:r>
      <w:proofErr w:type="spellEnd"/>
      <w:r>
        <w:t xml:space="preserve"> au plan </w:t>
      </w:r>
      <w:proofErr w:type="spellStart"/>
      <w:r>
        <w:t>sociocognitif</w:t>
      </w:r>
      <w:proofErr w:type="spellEnd"/>
      <w:r>
        <w:t xml:space="preserve">. </w:t>
      </w:r>
      <w:proofErr w:type="spellStart"/>
      <w:r>
        <w:rPr>
          <w:i/>
          <w:iCs/>
        </w:rPr>
        <w:t>L’année</w:t>
      </w:r>
      <w:proofErr w:type="spellEnd"/>
      <w:r>
        <w:rPr>
          <w:i/>
          <w:iCs/>
        </w:rPr>
        <w:t xml:space="preserve"> </w:t>
      </w:r>
      <w:proofErr w:type="spellStart"/>
      <w:r>
        <w:rPr>
          <w:i/>
          <w:iCs/>
        </w:rPr>
        <w:t>Psychologique</w:t>
      </w:r>
      <w:proofErr w:type="spellEnd"/>
      <w:r>
        <w:t xml:space="preserve">, </w:t>
      </w:r>
      <w:r>
        <w:rPr>
          <w:i/>
          <w:iCs/>
        </w:rPr>
        <w:t>100</w:t>
      </w:r>
      <w:r>
        <w:t>(4), 585–627.</w:t>
      </w:r>
    </w:p>
    <w:p w14:paraId="55F010AF" w14:textId="77777777" w:rsidR="00B3594C" w:rsidRDefault="00E5266D">
      <w:pPr>
        <w:pStyle w:val="Literaturverzeichnis"/>
      </w:pPr>
      <w:bookmarkStart w:id="329" w:name="ref-Gjesme1970"/>
      <w:bookmarkEnd w:id="328"/>
      <w:proofErr w:type="spellStart"/>
      <w:r>
        <w:t>Gjesme</w:t>
      </w:r>
      <w:proofErr w:type="spellEnd"/>
      <w:r>
        <w:t xml:space="preserve">, T., &amp; </w:t>
      </w:r>
      <w:proofErr w:type="spellStart"/>
      <w:r>
        <w:t>Nygard</w:t>
      </w:r>
      <w:proofErr w:type="spellEnd"/>
      <w:r>
        <w:t xml:space="preserve">, R. (2006). </w:t>
      </w:r>
      <w:r>
        <w:rPr>
          <w:i/>
          <w:iCs/>
        </w:rPr>
        <w:t>Achievement-related motives: Theoretical considerations and construction of a measuring instrument</w:t>
      </w:r>
      <w:r>
        <w:t>. University of Oslo.</w:t>
      </w:r>
    </w:p>
    <w:p w14:paraId="75BCDEFD" w14:textId="77777777" w:rsidR="00B3594C" w:rsidRDefault="00E5266D">
      <w:pPr>
        <w:pStyle w:val="Literaturverzeichnis"/>
      </w:pPr>
      <w:bookmarkStart w:id="330" w:name="ref-Goettert1980"/>
      <w:bookmarkEnd w:id="329"/>
      <w:proofErr w:type="spellStart"/>
      <w:r>
        <w:t>Göttert</w:t>
      </w:r>
      <w:proofErr w:type="spellEnd"/>
      <w:r>
        <w:t xml:space="preserve">, R., &amp; </w:t>
      </w:r>
      <w:proofErr w:type="spellStart"/>
      <w:r>
        <w:t>Kuhl</w:t>
      </w:r>
      <w:proofErr w:type="spellEnd"/>
      <w:r>
        <w:t xml:space="preserve">, J. (1980). AMS — Achievement Motives Scale von </w:t>
      </w:r>
      <w:proofErr w:type="spellStart"/>
      <w:r>
        <w:t>Gjesme</w:t>
      </w:r>
      <w:proofErr w:type="spellEnd"/>
      <w:r>
        <w:t xml:space="preserve"> und </w:t>
      </w:r>
      <w:proofErr w:type="spellStart"/>
      <w:r>
        <w:t>Nygard</w:t>
      </w:r>
      <w:proofErr w:type="spellEnd"/>
      <w:r>
        <w:t xml:space="preserve"> — Deutsche </w:t>
      </w:r>
      <w:proofErr w:type="spellStart"/>
      <w:r>
        <w:t>Fassung</w:t>
      </w:r>
      <w:proofErr w:type="spellEnd"/>
      <w:r>
        <w:t xml:space="preserve"> [AMS — German version]. </w:t>
      </w:r>
      <w:r w:rsidRPr="00864AC3">
        <w:rPr>
          <w:lang w:val="de-DE"/>
          <w:rPrChange w:id="331" w:author="Ricarda Steinmayr" w:date="2022-02-22T17:04:00Z">
            <w:rPr/>
          </w:rPrChange>
        </w:rPr>
        <w:t xml:space="preserve">In F. Rheinberg &amp; S. Krug (Eds.), </w:t>
      </w:r>
      <w:r w:rsidRPr="00864AC3">
        <w:rPr>
          <w:i/>
          <w:iCs/>
          <w:lang w:val="de-DE"/>
          <w:rPrChange w:id="332" w:author="Ricarda Steinmayr" w:date="2022-02-22T17:04:00Z">
            <w:rPr>
              <w:i/>
              <w:iCs/>
            </w:rPr>
          </w:rPrChange>
        </w:rPr>
        <w:lastRenderedPageBreak/>
        <w:t>Motivationsförderung im Schulalltag [</w:t>
      </w:r>
      <w:proofErr w:type="spellStart"/>
      <w:r w:rsidRPr="00864AC3">
        <w:rPr>
          <w:i/>
          <w:iCs/>
          <w:lang w:val="de-DE"/>
          <w:rPrChange w:id="333" w:author="Ricarda Steinmayr" w:date="2022-02-22T17:04:00Z">
            <w:rPr>
              <w:i/>
              <w:iCs/>
            </w:rPr>
          </w:rPrChange>
        </w:rPr>
        <w:t>Enhancement</w:t>
      </w:r>
      <w:proofErr w:type="spellEnd"/>
      <w:r w:rsidRPr="00864AC3">
        <w:rPr>
          <w:i/>
          <w:iCs/>
          <w:lang w:val="de-DE"/>
          <w:rPrChange w:id="334" w:author="Ricarda Steinmayr" w:date="2022-02-22T17:04:00Z">
            <w:rPr>
              <w:i/>
              <w:iCs/>
            </w:rPr>
          </w:rPrChange>
        </w:rPr>
        <w:t xml:space="preserve"> </w:t>
      </w:r>
      <w:proofErr w:type="spellStart"/>
      <w:r w:rsidRPr="00864AC3">
        <w:rPr>
          <w:i/>
          <w:iCs/>
          <w:lang w:val="de-DE"/>
          <w:rPrChange w:id="335" w:author="Ricarda Steinmayr" w:date="2022-02-22T17:04:00Z">
            <w:rPr>
              <w:i/>
              <w:iCs/>
            </w:rPr>
          </w:rPrChange>
        </w:rPr>
        <w:t>of</w:t>
      </w:r>
      <w:proofErr w:type="spellEnd"/>
      <w:r w:rsidRPr="00864AC3">
        <w:rPr>
          <w:i/>
          <w:iCs/>
          <w:lang w:val="de-DE"/>
          <w:rPrChange w:id="336" w:author="Ricarda Steinmayr" w:date="2022-02-22T17:04:00Z">
            <w:rPr>
              <w:i/>
              <w:iCs/>
            </w:rPr>
          </w:rPrChange>
        </w:rPr>
        <w:t xml:space="preserve"> </w:t>
      </w:r>
      <w:proofErr w:type="spellStart"/>
      <w:r w:rsidRPr="00864AC3">
        <w:rPr>
          <w:i/>
          <w:iCs/>
          <w:lang w:val="de-DE"/>
          <w:rPrChange w:id="337" w:author="Ricarda Steinmayr" w:date="2022-02-22T17:04:00Z">
            <w:rPr>
              <w:i/>
              <w:iCs/>
            </w:rPr>
          </w:rPrChange>
        </w:rPr>
        <w:t>motivation</w:t>
      </w:r>
      <w:proofErr w:type="spellEnd"/>
      <w:r w:rsidRPr="00864AC3">
        <w:rPr>
          <w:i/>
          <w:iCs/>
          <w:lang w:val="de-DE"/>
          <w:rPrChange w:id="338" w:author="Ricarda Steinmayr" w:date="2022-02-22T17:04:00Z">
            <w:rPr>
              <w:i/>
              <w:iCs/>
            </w:rPr>
          </w:rPrChange>
        </w:rPr>
        <w:t xml:space="preserve"> in </w:t>
      </w:r>
      <w:proofErr w:type="spellStart"/>
      <w:r w:rsidRPr="00864AC3">
        <w:rPr>
          <w:i/>
          <w:iCs/>
          <w:lang w:val="de-DE"/>
          <w:rPrChange w:id="339" w:author="Ricarda Steinmayr" w:date="2022-02-22T17:04:00Z">
            <w:rPr>
              <w:i/>
              <w:iCs/>
            </w:rPr>
          </w:rPrChange>
        </w:rPr>
        <w:t>school</w:t>
      </w:r>
      <w:proofErr w:type="spellEnd"/>
      <w:r w:rsidRPr="00864AC3">
        <w:rPr>
          <w:i/>
          <w:iCs/>
          <w:lang w:val="de-DE"/>
          <w:rPrChange w:id="340" w:author="Ricarda Steinmayr" w:date="2022-02-22T17:04:00Z">
            <w:rPr>
              <w:i/>
              <w:iCs/>
            </w:rPr>
          </w:rPrChange>
        </w:rPr>
        <w:t xml:space="preserve"> </w:t>
      </w:r>
      <w:proofErr w:type="spellStart"/>
      <w:r w:rsidRPr="00864AC3">
        <w:rPr>
          <w:i/>
          <w:iCs/>
          <w:lang w:val="de-DE"/>
          <w:rPrChange w:id="341" w:author="Ricarda Steinmayr" w:date="2022-02-22T17:04:00Z">
            <w:rPr>
              <w:i/>
              <w:iCs/>
            </w:rPr>
          </w:rPrChange>
        </w:rPr>
        <w:t>context</w:t>
      </w:r>
      <w:proofErr w:type="spellEnd"/>
      <w:r w:rsidRPr="00864AC3">
        <w:rPr>
          <w:i/>
          <w:iCs/>
          <w:lang w:val="de-DE"/>
          <w:rPrChange w:id="342" w:author="Ricarda Steinmayr" w:date="2022-02-22T17:04:00Z">
            <w:rPr>
              <w:i/>
              <w:iCs/>
            </w:rPr>
          </w:rPrChange>
        </w:rPr>
        <w:t>]</w:t>
      </w:r>
      <w:r w:rsidRPr="00864AC3">
        <w:rPr>
          <w:lang w:val="de-DE"/>
          <w:rPrChange w:id="343" w:author="Ricarda Steinmayr" w:date="2022-02-22T17:04:00Z">
            <w:rPr/>
          </w:rPrChange>
        </w:rPr>
        <w:t xml:space="preserve"> (pp. 194–200). </w:t>
      </w:r>
      <w:proofErr w:type="spellStart"/>
      <w:r>
        <w:t>Göttingen</w:t>
      </w:r>
      <w:proofErr w:type="spellEnd"/>
      <w:r>
        <w:t xml:space="preserve">: </w:t>
      </w:r>
      <w:proofErr w:type="spellStart"/>
      <w:r>
        <w:t>Hogrefe</w:t>
      </w:r>
      <w:proofErr w:type="spellEnd"/>
      <w:r>
        <w:t>.</w:t>
      </w:r>
    </w:p>
    <w:p w14:paraId="69C392CF" w14:textId="77777777" w:rsidR="00B3594C" w:rsidRDefault="00E5266D">
      <w:pPr>
        <w:pStyle w:val="Literaturverzeichnis"/>
      </w:pPr>
      <w:bookmarkStart w:id="344" w:name="ref-Grass2017"/>
      <w:bookmarkEnd w:id="330"/>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23">
        <w:r>
          <w:rPr>
            <w:rStyle w:val="Hyperlink"/>
          </w:rPr>
          <w:t>https://doi.org/10.3389/fpsyg.2017.00790</w:t>
        </w:r>
      </w:hyperlink>
    </w:p>
    <w:p w14:paraId="0EE3F5A1" w14:textId="77777777" w:rsidR="00B3594C" w:rsidRDefault="00E5266D">
      <w:pPr>
        <w:pStyle w:val="Literaturverzeichnis"/>
      </w:pPr>
      <w:bookmarkStart w:id="345" w:name="ref-Guay2003"/>
      <w:bookmarkEnd w:id="344"/>
      <w:proofErr w:type="spellStart"/>
      <w:r>
        <w:t>Guay</w:t>
      </w:r>
      <w:proofErr w:type="spellEnd"/>
      <w:r>
        <w:t xml:space="preserve">, F., Marsh, H. W., &amp; </w:t>
      </w:r>
      <w:proofErr w:type="spellStart"/>
      <w:r>
        <w:t>Boivin</w:t>
      </w:r>
      <w:proofErr w:type="spellEnd"/>
      <w:r>
        <w:t xml:space="preserve">, M. (2003). Academic self-concept and academic achievement: Relations and causal ordering. </w:t>
      </w:r>
      <w:r>
        <w:rPr>
          <w:i/>
          <w:iCs/>
        </w:rPr>
        <w:t>Journal of Educational Psychology</w:t>
      </w:r>
      <w:r>
        <w:t xml:space="preserve">, </w:t>
      </w:r>
      <w:r>
        <w:rPr>
          <w:i/>
          <w:iCs/>
        </w:rPr>
        <w:t>95</w:t>
      </w:r>
      <w:r>
        <w:t xml:space="preserve">, 124–136. </w:t>
      </w:r>
      <w:hyperlink r:id="rId24">
        <w:r>
          <w:rPr>
            <w:rStyle w:val="Hyperlink"/>
          </w:rPr>
          <w:t>https://doi.org/10.1037/0022-0663.95.1.124</w:t>
        </w:r>
      </w:hyperlink>
    </w:p>
    <w:p w14:paraId="5A52E094" w14:textId="77777777" w:rsidR="00B3594C" w:rsidRDefault="00E5266D">
      <w:pPr>
        <w:pStyle w:val="Literaturverzeichnis"/>
      </w:pPr>
      <w:bookmarkStart w:id="346" w:name="ref-Hailikari2007"/>
      <w:bookmarkEnd w:id="345"/>
      <w:proofErr w:type="spellStart"/>
      <w:r>
        <w:t>Hailikari</w:t>
      </w:r>
      <w:proofErr w:type="spellEnd"/>
      <w:r>
        <w:t xml:space="preserve">, T., </w:t>
      </w:r>
      <w:proofErr w:type="spellStart"/>
      <w:r>
        <w:t>Nevgi</w:t>
      </w:r>
      <w:proofErr w:type="spellEnd"/>
      <w:r>
        <w:t xml:space="preserve">, A., &amp; </w:t>
      </w:r>
      <w:proofErr w:type="spellStart"/>
      <w:r>
        <w:t>Komulainen</w:t>
      </w:r>
      <w:proofErr w:type="spellEnd"/>
      <w:r>
        <w:t xml:space="preserve">,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25">
        <w:r>
          <w:rPr>
            <w:rStyle w:val="Hyperlink"/>
          </w:rPr>
          <w:t>https://doi.org/10.1080/01443410701413753</w:t>
        </w:r>
      </w:hyperlink>
    </w:p>
    <w:p w14:paraId="387E655C" w14:textId="77777777" w:rsidR="00B3594C" w:rsidRDefault="00E5266D">
      <w:pPr>
        <w:pStyle w:val="Literaturverzeichnis"/>
      </w:pPr>
      <w:bookmarkStart w:id="347" w:name="ref-Hattie2009"/>
      <w:bookmarkEnd w:id="346"/>
      <w:r>
        <w:t xml:space="preserve">Hattie, J. A. C. (2009). </w:t>
      </w:r>
      <w:r>
        <w:rPr>
          <w:i/>
          <w:iCs/>
        </w:rPr>
        <w:t>Visible learning: A synthesis of 800 + meta-analyses on achievement</w:t>
      </w:r>
      <w:r>
        <w:t>. Oxford: Routledge.</w:t>
      </w:r>
    </w:p>
    <w:p w14:paraId="64033ADC" w14:textId="77777777" w:rsidR="00B3594C" w:rsidRDefault="00E5266D">
      <w:pPr>
        <w:pStyle w:val="Literaturverzeichnis"/>
      </w:pPr>
      <w:bookmarkStart w:id="348" w:name="ref-Hu1999"/>
      <w:bookmarkEnd w:id="347"/>
      <w:r>
        <w:t xml:space="preserve">Hu, L. T., &amp; </w:t>
      </w:r>
      <w:proofErr w:type="spellStart"/>
      <w:r>
        <w:t>Bentler</w:t>
      </w:r>
      <w:proofErr w:type="spellEnd"/>
      <w:r>
        <w:t xml:space="preserve">,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26">
        <w:r>
          <w:rPr>
            <w:rStyle w:val="Hyperlink"/>
          </w:rPr>
          <w:t>https://doi.org/10.1080/10705519909540118</w:t>
        </w:r>
      </w:hyperlink>
    </w:p>
    <w:p w14:paraId="6AF5EBDA" w14:textId="77777777" w:rsidR="00B3594C" w:rsidRDefault="00E5266D">
      <w:pPr>
        <w:pStyle w:val="Literaturverzeichnis"/>
      </w:pPr>
      <w:bookmarkStart w:id="349" w:name="ref-Huang2011"/>
      <w:bookmarkEnd w:id="348"/>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27">
        <w:r>
          <w:rPr>
            <w:rStyle w:val="Hyperlink"/>
          </w:rPr>
          <w:t>https://doi.org/10.1016/j.jsp.2011.07.001</w:t>
        </w:r>
      </w:hyperlink>
    </w:p>
    <w:p w14:paraId="7765F38B" w14:textId="77777777" w:rsidR="00B3594C" w:rsidRDefault="00E5266D">
      <w:pPr>
        <w:pStyle w:val="Literaturverzeichnis"/>
      </w:pPr>
      <w:bookmarkStart w:id="350" w:name="ref-Jacobs2002"/>
      <w:bookmarkEnd w:id="349"/>
      <w:r>
        <w:t xml:space="preserve">Jacobs, J. E., Lanza, S., Osgood, D. W., Eccles, J. S., &amp; </w:t>
      </w:r>
      <w:proofErr w:type="spellStart"/>
      <w:r>
        <w:t>Wigfield</w:t>
      </w:r>
      <w:proofErr w:type="spellEnd"/>
      <w:r>
        <w:t xml:space="preserve">, A. (2002). Changes in children’s self-competence and values: Gender and domain differences across grades one </w:t>
      </w:r>
      <w:proofErr w:type="spellStart"/>
      <w:r>
        <w:lastRenderedPageBreak/>
        <w:t>though</w:t>
      </w:r>
      <w:proofErr w:type="spellEnd"/>
      <w:r>
        <w:t xml:space="preserve"> twelve. </w:t>
      </w:r>
      <w:r>
        <w:rPr>
          <w:i/>
          <w:iCs/>
        </w:rPr>
        <w:t>Child Development</w:t>
      </w:r>
      <w:r>
        <w:t xml:space="preserve">, </w:t>
      </w:r>
      <w:r>
        <w:rPr>
          <w:i/>
          <w:iCs/>
        </w:rPr>
        <w:t>73</w:t>
      </w:r>
      <w:r>
        <w:t xml:space="preserve">(2), 509–527. </w:t>
      </w:r>
      <w:hyperlink r:id="rId28">
        <w:r>
          <w:rPr>
            <w:rStyle w:val="Hyperlink"/>
          </w:rPr>
          <w:t>https://doi.org/10.1111/1467-8624.00421</w:t>
        </w:r>
      </w:hyperlink>
    </w:p>
    <w:p w14:paraId="1D3D0453" w14:textId="77777777" w:rsidR="00B3594C" w:rsidRDefault="00E5266D">
      <w:pPr>
        <w:pStyle w:val="Literaturverzeichnis"/>
      </w:pPr>
      <w:bookmarkStart w:id="351" w:name="ref-Keller2019"/>
      <w:bookmarkEnd w:id="350"/>
      <w:r>
        <w:t xml:space="preserve">Keller, U., Strobel, A., Martin, R., &amp; Preckel, F. (2019). Domain-specificity of need for cognition among high school students. </w:t>
      </w:r>
      <w:r>
        <w:rPr>
          <w:i/>
          <w:iCs/>
        </w:rPr>
        <w:t>European Journal of Psychological Assessment</w:t>
      </w:r>
      <w:r>
        <w:t xml:space="preserve">, </w:t>
      </w:r>
      <w:r>
        <w:rPr>
          <w:i/>
          <w:iCs/>
        </w:rPr>
        <w:t>35</w:t>
      </w:r>
      <w:r>
        <w:t xml:space="preserve">(5), 607–616. </w:t>
      </w:r>
      <w:hyperlink r:id="rId29">
        <w:r>
          <w:rPr>
            <w:rStyle w:val="Hyperlink"/>
          </w:rPr>
          <w:t>https://doi.org/10.1027/1015-5759/a000437</w:t>
        </w:r>
      </w:hyperlink>
    </w:p>
    <w:p w14:paraId="48DB9C20" w14:textId="77777777" w:rsidR="00B3594C" w:rsidRPr="00864AC3" w:rsidRDefault="00E5266D">
      <w:pPr>
        <w:pStyle w:val="Literaturverzeichnis"/>
        <w:rPr>
          <w:lang w:val="de-DE"/>
          <w:rPrChange w:id="352" w:author="Ricarda Steinmayr" w:date="2022-02-22T17:04:00Z">
            <w:rPr/>
          </w:rPrChange>
        </w:rPr>
      </w:pPr>
      <w:bookmarkStart w:id="353" w:name="ref-Keller2016"/>
      <w:bookmarkEnd w:id="351"/>
      <w:r>
        <w:t xml:space="preserve">Keller, U., Strobel, A., </w:t>
      </w:r>
      <w:proofErr w:type="spellStart"/>
      <w:r>
        <w:t>Wollschläger</w:t>
      </w:r>
      <w:proofErr w:type="spellEnd"/>
      <w:r>
        <w:t xml:space="preserve">, R., </w:t>
      </w:r>
      <w:proofErr w:type="spellStart"/>
      <w:r>
        <w:t>Greiff</w:t>
      </w:r>
      <w:proofErr w:type="spellEnd"/>
      <w:r>
        <w:t xml:space="preserve">, S., Martin, R., </w:t>
      </w:r>
      <w:proofErr w:type="spellStart"/>
      <w:r>
        <w:t>Vainikainen</w:t>
      </w:r>
      <w:proofErr w:type="spellEnd"/>
      <w:r>
        <w:t xml:space="preserve">, M.-P., &amp; Preckel, F. (2019). A need for cognition scale for children and adolescents. </w:t>
      </w:r>
      <w:r>
        <w:rPr>
          <w:i/>
          <w:iCs/>
        </w:rPr>
        <w:t>European Journal of Psychological Assessment</w:t>
      </w:r>
      <w:r>
        <w:t xml:space="preserve">, </w:t>
      </w:r>
      <w:r>
        <w:rPr>
          <w:i/>
          <w:iCs/>
        </w:rPr>
        <w:t>35</w:t>
      </w:r>
      <w:r>
        <w:t xml:space="preserve">(1), 137–149. </w:t>
      </w:r>
      <w:r>
        <w:fldChar w:fldCharType="begin"/>
      </w:r>
      <w:r>
        <w:instrText xml:space="preserve"> HYPERLINK "https://doi.org/10.1027/1015-5759/a000370" \h </w:instrText>
      </w:r>
      <w:r>
        <w:fldChar w:fldCharType="separate"/>
      </w:r>
      <w:r w:rsidRPr="00864AC3">
        <w:rPr>
          <w:rStyle w:val="Hyperlink"/>
          <w:lang w:val="de-DE"/>
          <w:rPrChange w:id="354" w:author="Ricarda Steinmayr" w:date="2022-02-22T17:04:00Z">
            <w:rPr>
              <w:rStyle w:val="Hyperlink"/>
            </w:rPr>
          </w:rPrChange>
        </w:rPr>
        <w:t>https://doi.org/10.1027/1015-5759/a000370</w:t>
      </w:r>
      <w:r>
        <w:rPr>
          <w:rStyle w:val="Hyperlink"/>
        </w:rPr>
        <w:fldChar w:fldCharType="end"/>
      </w:r>
    </w:p>
    <w:p w14:paraId="2C014567" w14:textId="77777777" w:rsidR="00B3594C" w:rsidRDefault="00E5266D">
      <w:pPr>
        <w:pStyle w:val="Literaturverzeichnis"/>
      </w:pPr>
      <w:bookmarkStart w:id="355" w:name="ref-Kievit2018"/>
      <w:bookmarkEnd w:id="353"/>
      <w:proofErr w:type="spellStart"/>
      <w:r w:rsidRPr="00864AC3">
        <w:rPr>
          <w:lang w:val="de-DE"/>
          <w:rPrChange w:id="356" w:author="Ricarda Steinmayr" w:date="2022-02-22T17:04:00Z">
            <w:rPr/>
          </w:rPrChange>
        </w:rPr>
        <w:t>Kievit</w:t>
      </w:r>
      <w:proofErr w:type="spellEnd"/>
      <w:r w:rsidRPr="00864AC3">
        <w:rPr>
          <w:lang w:val="de-DE"/>
          <w:rPrChange w:id="357" w:author="Ricarda Steinmayr" w:date="2022-02-22T17:04:00Z">
            <w:rPr/>
          </w:rPrChange>
        </w:rPr>
        <w:t xml:space="preserve">, R. A., </w:t>
      </w:r>
      <w:proofErr w:type="spellStart"/>
      <w:r w:rsidRPr="00864AC3">
        <w:rPr>
          <w:lang w:val="de-DE"/>
          <w:rPrChange w:id="358" w:author="Ricarda Steinmayr" w:date="2022-02-22T17:04:00Z">
            <w:rPr/>
          </w:rPrChange>
        </w:rPr>
        <w:t>Brandmaier</w:t>
      </w:r>
      <w:proofErr w:type="spellEnd"/>
      <w:r w:rsidRPr="00864AC3">
        <w:rPr>
          <w:lang w:val="de-DE"/>
          <w:rPrChange w:id="359" w:author="Ricarda Steinmayr" w:date="2022-02-22T17:04:00Z">
            <w:rPr/>
          </w:rPrChange>
        </w:rPr>
        <w:t xml:space="preserve">, A. M., Ziegler, G., van </w:t>
      </w:r>
      <w:proofErr w:type="spellStart"/>
      <w:r w:rsidRPr="00864AC3">
        <w:rPr>
          <w:lang w:val="de-DE"/>
          <w:rPrChange w:id="360" w:author="Ricarda Steinmayr" w:date="2022-02-22T17:04:00Z">
            <w:rPr/>
          </w:rPrChange>
        </w:rPr>
        <w:t>Harmelen</w:t>
      </w:r>
      <w:proofErr w:type="spellEnd"/>
      <w:r w:rsidRPr="00864AC3">
        <w:rPr>
          <w:lang w:val="de-DE"/>
          <w:rPrChange w:id="361" w:author="Ricarda Steinmayr" w:date="2022-02-22T17:04:00Z">
            <w:rPr/>
          </w:rPrChange>
        </w:rPr>
        <w:t xml:space="preserve">, A.-L., de </w:t>
      </w:r>
      <w:proofErr w:type="spellStart"/>
      <w:r w:rsidRPr="00864AC3">
        <w:rPr>
          <w:lang w:val="de-DE"/>
          <w:rPrChange w:id="362" w:author="Ricarda Steinmayr" w:date="2022-02-22T17:04:00Z">
            <w:rPr/>
          </w:rPrChange>
        </w:rPr>
        <w:t>Mooij</w:t>
      </w:r>
      <w:proofErr w:type="spellEnd"/>
      <w:r w:rsidRPr="00864AC3">
        <w:rPr>
          <w:lang w:val="de-DE"/>
          <w:rPrChange w:id="363" w:author="Ricarda Steinmayr" w:date="2022-02-22T17:04:00Z">
            <w:rPr/>
          </w:rPrChange>
        </w:rPr>
        <w:t xml:space="preserve">, S. M. M., </w:t>
      </w:r>
      <w:proofErr w:type="spellStart"/>
      <w:r w:rsidRPr="00864AC3">
        <w:rPr>
          <w:lang w:val="de-DE"/>
          <w:rPrChange w:id="364" w:author="Ricarda Steinmayr" w:date="2022-02-22T17:04:00Z">
            <w:rPr/>
          </w:rPrChange>
        </w:rPr>
        <w:t>Moutoussis</w:t>
      </w:r>
      <w:proofErr w:type="spellEnd"/>
      <w:r w:rsidRPr="00864AC3">
        <w:rPr>
          <w:lang w:val="de-DE"/>
          <w:rPrChange w:id="365" w:author="Ricarda Steinmayr" w:date="2022-02-22T17:04:00Z">
            <w:rPr/>
          </w:rPrChange>
        </w:rPr>
        <w:t xml:space="preserve">, M., … </w:t>
      </w:r>
      <w:r>
        <w:t xml:space="preserve">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30">
        <w:r>
          <w:rPr>
            <w:rStyle w:val="Hyperlink"/>
          </w:rPr>
          <w:t>https://doi.org/10.1016/j.dcn.2017.11.007</w:t>
        </w:r>
      </w:hyperlink>
    </w:p>
    <w:p w14:paraId="47D048B9" w14:textId="77777777" w:rsidR="00B3594C" w:rsidRDefault="00E5266D">
      <w:pPr>
        <w:pStyle w:val="Literaturverzeichnis"/>
      </w:pPr>
      <w:bookmarkStart w:id="366" w:name="ref-Kriegbaum2018"/>
      <w:bookmarkEnd w:id="355"/>
      <w:proofErr w:type="spellStart"/>
      <w:r>
        <w:t>Kriegbaum</w:t>
      </w:r>
      <w:proofErr w:type="spellEnd"/>
      <w:r>
        <w:t xml:space="preserve">, K., Becker, N., &amp; </w:t>
      </w:r>
      <w:proofErr w:type="spellStart"/>
      <w:r>
        <w:t>Spinath</w:t>
      </w:r>
      <w:proofErr w:type="spellEnd"/>
      <w:r>
        <w:t xml:space="preserve">,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31">
        <w:r>
          <w:rPr>
            <w:rStyle w:val="Hyperlink"/>
          </w:rPr>
          <w:t>https://doi.org/10.1016/j.edurev.2018.10.001</w:t>
        </w:r>
      </w:hyperlink>
    </w:p>
    <w:p w14:paraId="1C82C5EA" w14:textId="77777777" w:rsidR="00B3594C" w:rsidRDefault="00E5266D">
      <w:pPr>
        <w:pStyle w:val="Literaturverzeichnis"/>
      </w:pPr>
      <w:bookmarkStart w:id="367" w:name="ref-Larson2011"/>
      <w:bookmarkEnd w:id="366"/>
      <w:r>
        <w:t xml:space="preserve">Larsen, R. (2011). Missing data imputation versus full information maximum likelihood with second-level dependencies. </w:t>
      </w:r>
      <w:r>
        <w:rPr>
          <w:i/>
          <w:iCs/>
        </w:rPr>
        <w:t>Structural Equation Modeling: A Multidisciplinary Journal</w:t>
      </w:r>
      <w:r>
        <w:t xml:space="preserve">, </w:t>
      </w:r>
      <w:r>
        <w:rPr>
          <w:i/>
          <w:iCs/>
        </w:rPr>
        <w:t>18</w:t>
      </w:r>
      <w:r>
        <w:t xml:space="preserve">(4), 649–662. </w:t>
      </w:r>
      <w:hyperlink r:id="rId32">
        <w:r>
          <w:rPr>
            <w:rStyle w:val="Hyperlink"/>
          </w:rPr>
          <w:t>https://doi.org/10.1080/10705511.2011.607721</w:t>
        </w:r>
      </w:hyperlink>
    </w:p>
    <w:p w14:paraId="5FEF5A47" w14:textId="77777777" w:rsidR="00B3594C" w:rsidRDefault="00E5266D">
      <w:pPr>
        <w:pStyle w:val="Literaturverzeichnis"/>
      </w:pPr>
      <w:bookmarkStart w:id="368" w:name="ref-Lavrijsen2021"/>
      <w:bookmarkEnd w:id="367"/>
      <w:proofErr w:type="spellStart"/>
      <w:r>
        <w:t>Lavrijsen</w:t>
      </w:r>
      <w:proofErr w:type="spellEnd"/>
      <w:r>
        <w:t xml:space="preserve">, J., </w:t>
      </w:r>
      <w:proofErr w:type="spellStart"/>
      <w:r>
        <w:t>Vansteenkiste</w:t>
      </w:r>
      <w:proofErr w:type="spellEnd"/>
      <w:r>
        <w:t xml:space="preserve">, M., </w:t>
      </w:r>
      <w:proofErr w:type="spellStart"/>
      <w:r>
        <w:t>Boncquet</w:t>
      </w:r>
      <w:proofErr w:type="spellEnd"/>
      <w:r>
        <w:t xml:space="preserve">, M., &amp; </w:t>
      </w:r>
      <w:proofErr w:type="spellStart"/>
      <w:r>
        <w:t>Verschueren</w:t>
      </w:r>
      <w:proofErr w:type="spellEnd"/>
      <w:r>
        <w:t xml:space="preserve">, K. (2021). Does motivation predict changes in academic achievement beyond intelligence and personality? A </w:t>
      </w:r>
      <w:proofErr w:type="spellStart"/>
      <w:r>
        <w:lastRenderedPageBreak/>
        <w:t>multitheoretical</w:t>
      </w:r>
      <w:proofErr w:type="spellEnd"/>
      <w:r>
        <w:t xml:space="preserve"> perspective. </w:t>
      </w:r>
      <w:r>
        <w:rPr>
          <w:i/>
          <w:iCs/>
        </w:rPr>
        <w:t>Journal of Educational Psychology</w:t>
      </w:r>
      <w:r>
        <w:t xml:space="preserve">. </w:t>
      </w:r>
      <w:hyperlink r:id="rId33">
        <w:r>
          <w:rPr>
            <w:rStyle w:val="Hyperlink"/>
          </w:rPr>
          <w:t>https://doi.org/10.1037/edu0000666</w:t>
        </w:r>
      </w:hyperlink>
    </w:p>
    <w:p w14:paraId="7C673F70" w14:textId="77777777" w:rsidR="00B3594C" w:rsidRDefault="00E5266D">
      <w:pPr>
        <w:pStyle w:val="Literaturverzeichnis"/>
      </w:pPr>
      <w:bookmarkStart w:id="369" w:name="ref-Luong2017"/>
      <w:bookmarkEnd w:id="368"/>
      <w:r w:rsidRPr="00864AC3">
        <w:rPr>
          <w:lang w:val="de-DE"/>
          <w:rPrChange w:id="370" w:author="Ricarda Steinmayr" w:date="2022-02-22T17:04:00Z">
            <w:rPr/>
          </w:rPrChange>
        </w:rPr>
        <w:t xml:space="preserve">Luong, C., Strobel, A., Wollschläger, R., Greiff, S., </w:t>
      </w:r>
      <w:proofErr w:type="spellStart"/>
      <w:r w:rsidRPr="00864AC3">
        <w:rPr>
          <w:lang w:val="de-DE"/>
          <w:rPrChange w:id="371" w:author="Ricarda Steinmayr" w:date="2022-02-22T17:04:00Z">
            <w:rPr/>
          </w:rPrChange>
        </w:rPr>
        <w:t>Vainikainen</w:t>
      </w:r>
      <w:proofErr w:type="spellEnd"/>
      <w:r w:rsidRPr="00864AC3">
        <w:rPr>
          <w:lang w:val="de-DE"/>
          <w:rPrChange w:id="372" w:author="Ricarda Steinmayr" w:date="2022-02-22T17:04:00Z">
            <w:rPr/>
          </w:rPrChange>
        </w:rPr>
        <w:t xml:space="preserve">, M.-P., &amp; Preckel, F. (2017). </w:t>
      </w:r>
      <w:r>
        <w:t xml:space="preserve">Need for cognition in children and adolescents: Behavioral correlates and relations to academic achievement and potential. </w:t>
      </w:r>
      <w:r>
        <w:rPr>
          <w:i/>
          <w:iCs/>
        </w:rPr>
        <w:t>Learning and Individual Differences</w:t>
      </w:r>
      <w:r>
        <w:t xml:space="preserve">, </w:t>
      </w:r>
      <w:r>
        <w:rPr>
          <w:i/>
          <w:iCs/>
        </w:rPr>
        <w:t>53</w:t>
      </w:r>
      <w:r>
        <w:t xml:space="preserve">, 103–113. </w:t>
      </w:r>
      <w:hyperlink r:id="rId34">
        <w:r>
          <w:rPr>
            <w:rStyle w:val="Hyperlink"/>
          </w:rPr>
          <w:t>https://doi.org/10.1016/j.lindif.2016.10.019</w:t>
        </w:r>
      </w:hyperlink>
    </w:p>
    <w:p w14:paraId="1FF9B03D" w14:textId="77777777" w:rsidR="00B3594C" w:rsidRDefault="00E5266D">
      <w:pPr>
        <w:pStyle w:val="Literaturverzeichnis"/>
      </w:pPr>
      <w:bookmarkStart w:id="373" w:name="ref-Marsh1990"/>
      <w:bookmarkEnd w:id="369"/>
      <w:r>
        <w:t xml:space="preserve">Marsh, H. W. (1990). Causal ordering of academic self-concept and academic achievement: A </w:t>
      </w:r>
      <w:proofErr w:type="spellStart"/>
      <w:r>
        <w:t>multiwave</w:t>
      </w:r>
      <w:proofErr w:type="spellEnd"/>
      <w:r>
        <w:t xml:space="preserve">, longitudinal panel analysis. </w:t>
      </w:r>
      <w:r>
        <w:rPr>
          <w:i/>
          <w:iCs/>
        </w:rPr>
        <w:t>Journal of Educational Psychology</w:t>
      </w:r>
      <w:r>
        <w:t xml:space="preserve">, </w:t>
      </w:r>
      <w:r>
        <w:rPr>
          <w:i/>
          <w:iCs/>
        </w:rPr>
        <w:t>82</w:t>
      </w:r>
      <w:r>
        <w:t xml:space="preserve">, 646–656. </w:t>
      </w:r>
      <w:hyperlink r:id="rId35">
        <w:r>
          <w:rPr>
            <w:rStyle w:val="Hyperlink"/>
          </w:rPr>
          <w:t>https://doi.org/10.1037/0022-0663.82.4.646</w:t>
        </w:r>
      </w:hyperlink>
    </w:p>
    <w:p w14:paraId="48EAD413" w14:textId="77777777" w:rsidR="00B3594C" w:rsidRDefault="00E5266D">
      <w:pPr>
        <w:pStyle w:val="Literaturverzeichnis"/>
      </w:pPr>
      <w:bookmarkStart w:id="374" w:name="ref-Marsh2006"/>
      <w:bookmarkEnd w:id="373"/>
      <w:r>
        <w:t xml:space="preserve">Marsh, H. W., &amp; Craven, R. G. (2006). Reciprocal effects of self-concept and performance from a multidimensional perspective: Beyond seductive pleasure and unidimensional perspectives. </w:t>
      </w:r>
      <w:r>
        <w:rPr>
          <w:i/>
          <w:iCs/>
        </w:rPr>
        <w:t>Perspectives on Psychological Science</w:t>
      </w:r>
      <w:r>
        <w:t xml:space="preserve">, </w:t>
      </w:r>
      <w:r>
        <w:rPr>
          <w:i/>
          <w:iCs/>
        </w:rPr>
        <w:t>1</w:t>
      </w:r>
      <w:r>
        <w:t xml:space="preserve">(2), 133–163. </w:t>
      </w:r>
      <w:hyperlink r:id="rId36">
        <w:r>
          <w:rPr>
            <w:rStyle w:val="Hyperlink"/>
          </w:rPr>
          <w:t>https://doi.org/10.1111/j.1745-6916.2006.00010.x</w:t>
        </w:r>
      </w:hyperlink>
    </w:p>
    <w:p w14:paraId="73D6B46A" w14:textId="77777777" w:rsidR="00B3594C" w:rsidRDefault="00E5266D">
      <w:pPr>
        <w:pStyle w:val="Literaturverzeichnis"/>
      </w:pPr>
      <w:bookmarkStart w:id="375" w:name="ref-Marsh2011"/>
      <w:bookmarkEnd w:id="374"/>
      <w:r>
        <w:t xml:space="preserve">Marsh, H. W.,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37">
        <w:r>
          <w:rPr>
            <w:rStyle w:val="Hyperlink"/>
          </w:rPr>
          <w:t>https://doi.org/10.1348/000709910X50350</w:t>
        </w:r>
      </w:hyperlink>
    </w:p>
    <w:p w14:paraId="0ED44CB5" w14:textId="77777777" w:rsidR="00B3594C" w:rsidRDefault="00E5266D">
      <w:pPr>
        <w:pStyle w:val="Literaturverzeichnis"/>
      </w:pPr>
      <w:bookmarkStart w:id="376" w:name="ref-Marsh2008"/>
      <w:bookmarkEnd w:id="375"/>
      <w:r>
        <w:t xml:space="preserve">Marsh, H. W., &amp; O’Mara, A. (2008). Reciprocal effects between academic self-concept, self-esteem, achievement, and attainment over seven adolescent years: Unidimensional and multidimensional perspectives of self-concept. </w:t>
      </w:r>
      <w:r>
        <w:rPr>
          <w:i/>
          <w:iCs/>
        </w:rPr>
        <w:t>Personality and Social Psychology Bulletin</w:t>
      </w:r>
      <w:r>
        <w:t xml:space="preserve">, </w:t>
      </w:r>
      <w:r>
        <w:rPr>
          <w:i/>
          <w:iCs/>
        </w:rPr>
        <w:t>34</w:t>
      </w:r>
      <w:r>
        <w:t xml:space="preserve">(4), 542–552. </w:t>
      </w:r>
      <w:hyperlink r:id="rId38">
        <w:r>
          <w:rPr>
            <w:rStyle w:val="Hyperlink"/>
          </w:rPr>
          <w:t>https://doi.org/10.1177/0146167207312313</w:t>
        </w:r>
      </w:hyperlink>
    </w:p>
    <w:p w14:paraId="018F7B86" w14:textId="77777777" w:rsidR="00B3594C" w:rsidRDefault="00E5266D">
      <w:pPr>
        <w:pStyle w:val="Literaturverzeichnis"/>
      </w:pPr>
      <w:bookmarkStart w:id="377" w:name="ref-Marsh2005"/>
      <w:bookmarkEnd w:id="376"/>
      <w:r>
        <w:lastRenderedPageBreak/>
        <w:t xml:space="preserve">Marsh, H. W., </w:t>
      </w:r>
      <w:proofErr w:type="spellStart"/>
      <w:r>
        <w:t>Trautwein</w:t>
      </w:r>
      <w:proofErr w:type="spellEnd"/>
      <w:r>
        <w:t xml:space="preserve">, U., </w:t>
      </w:r>
      <w:proofErr w:type="spellStart"/>
      <w:r>
        <w:t>Lüdtke</w:t>
      </w:r>
      <w:proofErr w:type="spellEnd"/>
      <w:r>
        <w:t xml:space="preserve">, O., </w:t>
      </w:r>
      <w:proofErr w:type="spellStart"/>
      <w:r>
        <w:t>Köller</w:t>
      </w:r>
      <w:proofErr w:type="spellEnd"/>
      <w:r>
        <w:t xml:space="preserve">, O., &amp; Baumert, J. (2005). Academic self-concept, interest, grades, and standardized test scores: Reciprocal effects models of causal ordering. </w:t>
      </w:r>
      <w:r>
        <w:rPr>
          <w:i/>
          <w:iCs/>
        </w:rPr>
        <w:t>Child Development</w:t>
      </w:r>
      <w:r>
        <w:t xml:space="preserve">, </w:t>
      </w:r>
      <w:r>
        <w:rPr>
          <w:i/>
          <w:iCs/>
        </w:rPr>
        <w:t>76</w:t>
      </w:r>
      <w:r>
        <w:t>(2), 397–416. https://doi.org/</w:t>
      </w:r>
      <w:hyperlink r:id="rId39">
        <w:r>
          <w:rPr>
            <w:rStyle w:val="Hyperlink"/>
          </w:rPr>
          <w:t>https://doi.org/10.1111/j.1467-8624.2005.00853.x</w:t>
        </w:r>
      </w:hyperlink>
    </w:p>
    <w:p w14:paraId="788266E5" w14:textId="77777777" w:rsidR="00B3594C" w:rsidRDefault="00E5266D">
      <w:pPr>
        <w:pStyle w:val="Literaturverzeichnis"/>
      </w:pPr>
      <w:bookmarkStart w:id="378" w:name="ref-McClelland1953"/>
      <w:bookmarkEnd w:id="377"/>
      <w:r>
        <w:t xml:space="preserve">McClelland, D. C., Atkinson, J. W., Clark, R. A., &amp; Lowell, E. L. &amp;. (1953). </w:t>
      </w:r>
      <w:proofErr w:type="gramStart"/>
      <w:r>
        <w:rPr>
          <w:i/>
          <w:iCs/>
        </w:rPr>
        <w:t>The</w:t>
      </w:r>
      <w:proofErr w:type="gramEnd"/>
      <w:r>
        <w:rPr>
          <w:i/>
          <w:iCs/>
        </w:rPr>
        <w:t xml:space="preserve"> achievement motive</w:t>
      </w:r>
      <w:r>
        <w:t>. New York: Appleton-Century Crofts.</w:t>
      </w:r>
    </w:p>
    <w:p w14:paraId="3DB24745" w14:textId="77777777" w:rsidR="00B3594C" w:rsidRDefault="00E5266D">
      <w:pPr>
        <w:pStyle w:val="Literaturverzeichnis"/>
      </w:pPr>
      <w:bookmarkStart w:id="379" w:name="ref-Meier2014"/>
      <w:bookmarkEnd w:id="378"/>
      <w:r>
        <w:t xml:space="preserve">Meier, E., </w:t>
      </w:r>
      <w:proofErr w:type="spellStart"/>
      <w:r>
        <w:t>Vogl</w:t>
      </w:r>
      <w:proofErr w:type="spellEnd"/>
      <w:r>
        <w:t xml:space="preserve">, K., &amp; Preckel,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0">
        <w:r>
          <w:rPr>
            <w:rStyle w:val="Hyperlink"/>
          </w:rPr>
          <w:t>https://doi.org/10.1016/j.lindif.2014.04.006</w:t>
        </w:r>
      </w:hyperlink>
    </w:p>
    <w:p w14:paraId="7B64EC9E" w14:textId="77777777" w:rsidR="00B3594C" w:rsidRPr="00864AC3" w:rsidRDefault="00E5266D">
      <w:pPr>
        <w:pStyle w:val="Literaturverzeichnis"/>
        <w:rPr>
          <w:lang w:val="de-DE"/>
          <w:rPrChange w:id="380" w:author="Ricarda Steinmayr" w:date="2022-02-22T17:04:00Z">
            <w:rPr/>
          </w:rPrChange>
        </w:rPr>
      </w:pPr>
      <w:bookmarkStart w:id="381" w:name="ref-Moeller2004"/>
      <w:bookmarkEnd w:id="379"/>
      <w:proofErr w:type="spellStart"/>
      <w:r>
        <w:t>Möller</w:t>
      </w:r>
      <w:proofErr w:type="spellEnd"/>
      <w:r>
        <w:t xml:space="preserve">, J., &amp; </w:t>
      </w:r>
      <w:proofErr w:type="spellStart"/>
      <w:r>
        <w:t>Köller</w:t>
      </w:r>
      <w:proofErr w:type="spellEnd"/>
      <w:r>
        <w:t xml:space="preserve">, O. (2004). </w:t>
      </w:r>
      <w:r w:rsidRPr="00864AC3">
        <w:rPr>
          <w:lang w:val="de-DE"/>
          <w:rPrChange w:id="382" w:author="Ricarda Steinmayr" w:date="2022-02-22T17:04:00Z">
            <w:rPr/>
          </w:rPrChange>
        </w:rPr>
        <w:t xml:space="preserve">Die Genese akademischer Selbstkonzepte [The </w:t>
      </w:r>
      <w:proofErr w:type="spellStart"/>
      <w:r w:rsidRPr="00864AC3">
        <w:rPr>
          <w:lang w:val="de-DE"/>
          <w:rPrChange w:id="383" w:author="Ricarda Steinmayr" w:date="2022-02-22T17:04:00Z">
            <w:rPr/>
          </w:rPrChange>
        </w:rPr>
        <w:t>genesis</w:t>
      </w:r>
      <w:proofErr w:type="spellEnd"/>
      <w:r w:rsidRPr="00864AC3">
        <w:rPr>
          <w:lang w:val="de-DE"/>
          <w:rPrChange w:id="384" w:author="Ricarda Steinmayr" w:date="2022-02-22T17:04:00Z">
            <w:rPr/>
          </w:rPrChange>
        </w:rPr>
        <w:t xml:space="preserve"> </w:t>
      </w:r>
      <w:proofErr w:type="spellStart"/>
      <w:r w:rsidRPr="00864AC3">
        <w:rPr>
          <w:lang w:val="de-DE"/>
          <w:rPrChange w:id="385" w:author="Ricarda Steinmayr" w:date="2022-02-22T17:04:00Z">
            <w:rPr/>
          </w:rPrChange>
        </w:rPr>
        <w:t>of</w:t>
      </w:r>
      <w:proofErr w:type="spellEnd"/>
      <w:r w:rsidRPr="00864AC3">
        <w:rPr>
          <w:lang w:val="de-DE"/>
          <w:rPrChange w:id="386" w:author="Ricarda Steinmayr" w:date="2022-02-22T17:04:00Z">
            <w:rPr/>
          </w:rPrChange>
        </w:rPr>
        <w:t xml:space="preserve"> </w:t>
      </w:r>
      <w:proofErr w:type="spellStart"/>
      <w:r w:rsidRPr="00864AC3">
        <w:rPr>
          <w:lang w:val="de-DE"/>
          <w:rPrChange w:id="387" w:author="Ricarda Steinmayr" w:date="2022-02-22T17:04:00Z">
            <w:rPr/>
          </w:rPrChange>
        </w:rPr>
        <w:t>academic</w:t>
      </w:r>
      <w:proofErr w:type="spellEnd"/>
      <w:r w:rsidRPr="00864AC3">
        <w:rPr>
          <w:lang w:val="de-DE"/>
          <w:rPrChange w:id="388" w:author="Ricarda Steinmayr" w:date="2022-02-22T17:04:00Z">
            <w:rPr/>
          </w:rPrChange>
        </w:rPr>
        <w:t xml:space="preserve"> </w:t>
      </w:r>
      <w:proofErr w:type="spellStart"/>
      <w:r w:rsidRPr="00864AC3">
        <w:rPr>
          <w:lang w:val="de-DE"/>
          <w:rPrChange w:id="389" w:author="Ricarda Steinmayr" w:date="2022-02-22T17:04:00Z">
            <w:rPr/>
          </w:rPrChange>
        </w:rPr>
        <w:t>self-concepts</w:t>
      </w:r>
      <w:proofErr w:type="spellEnd"/>
      <w:r w:rsidRPr="00864AC3">
        <w:rPr>
          <w:lang w:val="de-DE"/>
          <w:rPrChange w:id="390" w:author="Ricarda Steinmayr" w:date="2022-02-22T17:04:00Z">
            <w:rPr/>
          </w:rPrChange>
        </w:rPr>
        <w:t xml:space="preserve">]. </w:t>
      </w:r>
      <w:r w:rsidRPr="00864AC3">
        <w:rPr>
          <w:i/>
          <w:iCs/>
          <w:lang w:val="de-DE"/>
          <w:rPrChange w:id="391" w:author="Ricarda Steinmayr" w:date="2022-02-22T17:04:00Z">
            <w:rPr>
              <w:i/>
              <w:iCs/>
            </w:rPr>
          </w:rPrChange>
        </w:rPr>
        <w:t>Psychologische Rundschau</w:t>
      </w:r>
      <w:r w:rsidRPr="00864AC3">
        <w:rPr>
          <w:lang w:val="de-DE"/>
          <w:rPrChange w:id="392" w:author="Ricarda Steinmayr" w:date="2022-02-22T17:04:00Z">
            <w:rPr/>
          </w:rPrChange>
        </w:rPr>
        <w:t xml:space="preserve">, </w:t>
      </w:r>
      <w:r w:rsidRPr="00864AC3">
        <w:rPr>
          <w:i/>
          <w:iCs/>
          <w:lang w:val="de-DE"/>
          <w:rPrChange w:id="393" w:author="Ricarda Steinmayr" w:date="2022-02-22T17:04:00Z">
            <w:rPr>
              <w:i/>
              <w:iCs/>
            </w:rPr>
          </w:rPrChange>
        </w:rPr>
        <w:t>55</w:t>
      </w:r>
      <w:r w:rsidRPr="00864AC3">
        <w:rPr>
          <w:lang w:val="de-DE"/>
          <w:rPrChange w:id="394" w:author="Ricarda Steinmayr" w:date="2022-02-22T17:04:00Z">
            <w:rPr/>
          </w:rPrChange>
        </w:rPr>
        <w:t xml:space="preserve">(1), 19–27. </w:t>
      </w:r>
      <w:r>
        <w:fldChar w:fldCharType="begin"/>
      </w:r>
      <w:r w:rsidRPr="00864AC3">
        <w:rPr>
          <w:lang w:val="de-DE"/>
          <w:rPrChange w:id="395" w:author="Ricarda Steinmayr" w:date="2022-02-22T17:04:00Z">
            <w:rPr/>
          </w:rPrChange>
        </w:rPr>
        <w:instrText xml:space="preserve"> HYPERLINK "https://doi.org/10.1026/0033-3042.55.1.19" \h </w:instrText>
      </w:r>
      <w:r>
        <w:fldChar w:fldCharType="separate"/>
      </w:r>
      <w:r w:rsidRPr="00864AC3">
        <w:rPr>
          <w:rStyle w:val="Hyperlink"/>
          <w:lang w:val="de-DE"/>
          <w:rPrChange w:id="396" w:author="Ricarda Steinmayr" w:date="2022-02-22T17:04:00Z">
            <w:rPr>
              <w:rStyle w:val="Hyperlink"/>
            </w:rPr>
          </w:rPrChange>
        </w:rPr>
        <w:t>https://doi.org/10.1026/0033-3042.55.1.19</w:t>
      </w:r>
      <w:r>
        <w:rPr>
          <w:rStyle w:val="Hyperlink"/>
        </w:rPr>
        <w:fldChar w:fldCharType="end"/>
      </w:r>
    </w:p>
    <w:p w14:paraId="69D65F55" w14:textId="77777777" w:rsidR="00B3594C" w:rsidRDefault="00E5266D">
      <w:pPr>
        <w:pStyle w:val="Literaturverzeichnis"/>
      </w:pPr>
      <w:bookmarkStart w:id="397" w:name="ref-Moeller2011"/>
      <w:bookmarkEnd w:id="381"/>
      <w:r w:rsidRPr="00864AC3">
        <w:rPr>
          <w:lang w:val="de-DE"/>
          <w:rPrChange w:id="398" w:author="Ricarda Steinmayr" w:date="2022-02-22T17:04:00Z">
            <w:rPr/>
          </w:rPrChange>
        </w:rPr>
        <w:t xml:space="preserve">Möller, J., </w:t>
      </w:r>
      <w:proofErr w:type="spellStart"/>
      <w:r w:rsidRPr="00864AC3">
        <w:rPr>
          <w:lang w:val="de-DE"/>
          <w:rPrChange w:id="399" w:author="Ricarda Steinmayr" w:date="2022-02-22T17:04:00Z">
            <w:rPr/>
          </w:rPrChange>
        </w:rPr>
        <w:t>Retelsdorf</w:t>
      </w:r>
      <w:proofErr w:type="spellEnd"/>
      <w:r w:rsidRPr="00864AC3">
        <w:rPr>
          <w:lang w:val="de-DE"/>
          <w:rPrChange w:id="400" w:author="Ricarda Steinmayr" w:date="2022-02-22T17:04:00Z">
            <w:rPr/>
          </w:rPrChang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41">
        <w:r>
          <w:rPr>
            <w:rStyle w:val="Hyperlink"/>
          </w:rPr>
          <w:t>https://doi.org/10.3102/0002831211419649</w:t>
        </w:r>
      </w:hyperlink>
    </w:p>
    <w:p w14:paraId="60143C7C" w14:textId="77777777" w:rsidR="00B3594C" w:rsidRDefault="00E5266D">
      <w:pPr>
        <w:pStyle w:val="Literaturverzeichnis"/>
      </w:pPr>
      <w:bookmarkStart w:id="401" w:name="ref-R-here"/>
      <w:bookmarkEnd w:id="397"/>
      <w:r>
        <w:t xml:space="preserve">Müller, K. (2020). </w:t>
      </w:r>
      <w:r>
        <w:rPr>
          <w:i/>
          <w:iCs/>
        </w:rPr>
        <w:t>Here: A simpler way to find your files</w:t>
      </w:r>
      <w:r>
        <w:t xml:space="preserve">. Retrieved from </w:t>
      </w:r>
      <w:hyperlink r:id="rId42">
        <w:r>
          <w:rPr>
            <w:rStyle w:val="Hyperlink"/>
          </w:rPr>
          <w:t>https://CRAN.R-project.org/package=here</w:t>
        </w:r>
      </w:hyperlink>
    </w:p>
    <w:p w14:paraId="03613D83" w14:textId="77777777" w:rsidR="00B3594C" w:rsidRDefault="00E5266D">
      <w:pPr>
        <w:pStyle w:val="Literaturverzeichnis"/>
      </w:pPr>
      <w:bookmarkStart w:id="402" w:name="ref-Murray1938"/>
      <w:bookmarkEnd w:id="401"/>
      <w:r>
        <w:t xml:space="preserve">Murray, H. A. (1938). </w:t>
      </w:r>
      <w:r>
        <w:rPr>
          <w:i/>
          <w:iCs/>
        </w:rPr>
        <w:t>Explorations in personality</w:t>
      </w:r>
      <w:r>
        <w:t>. Oxford University Press.</w:t>
      </w:r>
    </w:p>
    <w:p w14:paraId="4481839C" w14:textId="77777777" w:rsidR="00B3594C" w:rsidRDefault="00E5266D">
      <w:pPr>
        <w:pStyle w:val="Literaturverzeichnis"/>
      </w:pPr>
      <w:bookmarkStart w:id="403" w:name="ref-Olson1984"/>
      <w:bookmarkEnd w:id="402"/>
      <w:r>
        <w:t xml:space="preserve">Olson, K. R., Camp, C. J., &amp; Fuller, D. (1984). Curiosity and need for cognition. </w:t>
      </w:r>
      <w:r>
        <w:rPr>
          <w:i/>
          <w:iCs/>
        </w:rPr>
        <w:t>Psychological Reports</w:t>
      </w:r>
      <w:r>
        <w:t xml:space="preserve">, </w:t>
      </w:r>
      <w:r>
        <w:rPr>
          <w:i/>
          <w:iCs/>
        </w:rPr>
        <w:t>54</w:t>
      </w:r>
      <w:r>
        <w:t xml:space="preserve">(1), 71–74. </w:t>
      </w:r>
      <w:hyperlink r:id="rId43">
        <w:r>
          <w:rPr>
            <w:rStyle w:val="Hyperlink"/>
          </w:rPr>
          <w:t>https://doi.org/10.2466/pr0.1984.54.1.71</w:t>
        </w:r>
      </w:hyperlink>
    </w:p>
    <w:p w14:paraId="37A2DA47" w14:textId="77777777" w:rsidR="00B3594C" w:rsidRDefault="00E5266D">
      <w:pPr>
        <w:pStyle w:val="Literaturverzeichnis"/>
      </w:pPr>
      <w:bookmarkStart w:id="404" w:name="ref-Preckel2014"/>
      <w:bookmarkEnd w:id="403"/>
      <w:r>
        <w:lastRenderedPageBreak/>
        <w:t xml:space="preserve">Preckel, F. (2014). Assessing Need for Cognition in early adolescence: Validation of a </w:t>
      </w:r>
      <w:proofErr w:type="spellStart"/>
      <w:r>
        <w:t>german</w:t>
      </w:r>
      <w:proofErr w:type="spellEnd"/>
      <w:r>
        <w:t xml:space="preserve"> adaption of the </w:t>
      </w:r>
      <w:proofErr w:type="spellStart"/>
      <w:r>
        <w:t>Cacioppo</w:t>
      </w:r>
      <w:proofErr w:type="spellEnd"/>
      <w:r>
        <w:t xml:space="preserve">/Petty scale. </w:t>
      </w:r>
      <w:r>
        <w:rPr>
          <w:i/>
          <w:iCs/>
        </w:rPr>
        <w:t>European Journal of Psychological Assessment</w:t>
      </w:r>
      <w:r>
        <w:t xml:space="preserve">, </w:t>
      </w:r>
      <w:r>
        <w:rPr>
          <w:i/>
          <w:iCs/>
        </w:rPr>
        <w:t>30</w:t>
      </w:r>
      <w:r>
        <w:t xml:space="preserve">(1), 65–72. </w:t>
      </w:r>
      <w:hyperlink r:id="rId44">
        <w:r>
          <w:rPr>
            <w:rStyle w:val="Hyperlink"/>
          </w:rPr>
          <w:t>https://doi.org/10.1027/1015-5759/a000170</w:t>
        </w:r>
      </w:hyperlink>
    </w:p>
    <w:p w14:paraId="7D9CB121" w14:textId="77777777" w:rsidR="00B3594C" w:rsidRDefault="00E5266D">
      <w:pPr>
        <w:pStyle w:val="Literaturverzeichnis"/>
      </w:pPr>
      <w:bookmarkStart w:id="405" w:name="ref-R-base"/>
      <w:bookmarkEnd w:id="404"/>
      <w:r>
        <w:t xml:space="preserve">R Core Team. (2018). </w:t>
      </w:r>
      <w:r>
        <w:rPr>
          <w:i/>
          <w:iCs/>
        </w:rPr>
        <w:t>R: A language and environment for statistical computing</w:t>
      </w:r>
      <w:r>
        <w:t xml:space="preserve">. Vienna, Austria: R Foundation for Statistical Computing. Retrieved from </w:t>
      </w:r>
      <w:hyperlink r:id="rId45">
        <w:r>
          <w:rPr>
            <w:rStyle w:val="Hyperlink"/>
          </w:rPr>
          <w:t>https://www.R-project.org/</w:t>
        </w:r>
      </w:hyperlink>
    </w:p>
    <w:p w14:paraId="7F4428EF" w14:textId="77777777" w:rsidR="00B3594C" w:rsidRDefault="00E5266D">
      <w:pPr>
        <w:pStyle w:val="Literaturverzeichnis"/>
      </w:pPr>
      <w:bookmarkStart w:id="406" w:name="ref-R-psych"/>
      <w:bookmarkEnd w:id="405"/>
      <w:proofErr w:type="spellStart"/>
      <w:r>
        <w:t>Revelle</w:t>
      </w:r>
      <w:proofErr w:type="spellEnd"/>
      <w:r>
        <w:t xml:space="preserve">, W. (2018). </w:t>
      </w:r>
      <w:r>
        <w:rPr>
          <w:i/>
          <w:iCs/>
        </w:rPr>
        <w:t>Psych: Procedures for psychological, psychometric, and personality research</w:t>
      </w:r>
      <w:r>
        <w:t xml:space="preserve">. Evanston, Illinois: Northwestern University. Retrieved from </w:t>
      </w:r>
      <w:hyperlink r:id="rId46">
        <w:r>
          <w:rPr>
            <w:rStyle w:val="Hyperlink"/>
          </w:rPr>
          <w:t>https://CRAN.R-project.org/package=psych</w:t>
        </w:r>
      </w:hyperlink>
    </w:p>
    <w:p w14:paraId="74E35308" w14:textId="77777777" w:rsidR="00B3594C" w:rsidRDefault="00E5266D">
      <w:pPr>
        <w:pStyle w:val="Literaturverzeichnis"/>
      </w:pPr>
      <w:bookmarkStart w:id="407" w:name="ref-Richardson2012"/>
      <w:bookmarkEnd w:id="406"/>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47">
        <w:r>
          <w:rPr>
            <w:rStyle w:val="Hyperlink"/>
          </w:rPr>
          <w:t>https://doi.org/10.1037/a0026838</w:t>
        </w:r>
      </w:hyperlink>
    </w:p>
    <w:p w14:paraId="4FF53DA3" w14:textId="77777777" w:rsidR="00B3594C" w:rsidRDefault="00E5266D">
      <w:pPr>
        <w:pStyle w:val="Literaturverzeichnis"/>
      </w:pPr>
      <w:bookmarkStart w:id="408" w:name="ref-Robbins2004"/>
      <w:bookmarkEnd w:id="407"/>
      <w:r>
        <w:t xml:space="preserve">Robbins, S. B., </w:t>
      </w:r>
      <w:proofErr w:type="spellStart"/>
      <w:r>
        <w:t>Lauver</w:t>
      </w:r>
      <w:proofErr w:type="spellEnd"/>
      <w:r>
        <w:t xml:space="preserve">,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48">
        <w:r>
          <w:rPr>
            <w:rStyle w:val="Hyperlink"/>
          </w:rPr>
          <w:t>https://doi.org/10.1037/0033-2909.130.2.261</w:t>
        </w:r>
      </w:hyperlink>
    </w:p>
    <w:p w14:paraId="0E4A6711" w14:textId="77777777" w:rsidR="00B3594C" w:rsidRDefault="00E5266D">
      <w:pPr>
        <w:pStyle w:val="Literaturverzeichnis"/>
      </w:pPr>
      <w:bookmarkStart w:id="409" w:name="ref-R-lavaan"/>
      <w:bookmarkEnd w:id="408"/>
      <w:proofErr w:type="spellStart"/>
      <w:r>
        <w:t>Rosseel</w:t>
      </w:r>
      <w:proofErr w:type="spellEnd"/>
      <w:r>
        <w:t xml:space="preserve">, Y. (2012). </w:t>
      </w:r>
      <w:proofErr w:type="spellStart"/>
      <w:proofErr w:type="gramStart"/>
      <w:r>
        <w:t>lavaan</w:t>
      </w:r>
      <w:proofErr w:type="spellEnd"/>
      <w:proofErr w:type="gramEnd"/>
      <w:r>
        <w:t xml:space="preserve">: An R package for structural equation modeling. </w:t>
      </w:r>
      <w:r>
        <w:rPr>
          <w:i/>
          <w:iCs/>
        </w:rPr>
        <w:t>Journal of Statistical Software</w:t>
      </w:r>
      <w:r>
        <w:t xml:space="preserve">, </w:t>
      </w:r>
      <w:r>
        <w:rPr>
          <w:i/>
          <w:iCs/>
        </w:rPr>
        <w:t>48</w:t>
      </w:r>
      <w:r>
        <w:t xml:space="preserve">(2), 1–36. Retrieved from </w:t>
      </w:r>
      <w:hyperlink r:id="rId49">
        <w:r>
          <w:rPr>
            <w:rStyle w:val="Hyperlink"/>
          </w:rPr>
          <w:t>http://www.jstatsoft.org/v48/i02/</w:t>
        </w:r>
      </w:hyperlink>
    </w:p>
    <w:p w14:paraId="5760AA47" w14:textId="77777777" w:rsidR="00B3594C" w:rsidRDefault="00E5266D">
      <w:pPr>
        <w:pStyle w:val="Literaturverzeichnis"/>
      </w:pPr>
      <w:bookmarkStart w:id="410" w:name="ref-RStudio"/>
      <w:bookmarkEnd w:id="409"/>
      <w:proofErr w:type="spellStart"/>
      <w:r>
        <w:t>RStudio</w:t>
      </w:r>
      <w:proofErr w:type="spellEnd"/>
      <w:r>
        <w:t xml:space="preserve"> Team. (2016). </w:t>
      </w:r>
      <w:proofErr w:type="spellStart"/>
      <w:r>
        <w:rPr>
          <w:i/>
          <w:iCs/>
        </w:rPr>
        <w:t>RStudio</w:t>
      </w:r>
      <w:proofErr w:type="spellEnd"/>
      <w:r>
        <w:rPr>
          <w:i/>
          <w:iCs/>
        </w:rPr>
        <w:t>: Integrated development environment for R</w:t>
      </w:r>
      <w:r>
        <w:t xml:space="preserve">. Boston, MA: </w:t>
      </w:r>
      <w:proofErr w:type="spellStart"/>
      <w:r>
        <w:t>RStudio</w:t>
      </w:r>
      <w:proofErr w:type="spellEnd"/>
      <w:r>
        <w:t xml:space="preserve">, Inc. Retrieved from </w:t>
      </w:r>
      <w:hyperlink r:id="rId50">
        <w:r>
          <w:rPr>
            <w:rStyle w:val="Hyperlink"/>
          </w:rPr>
          <w:t>http://www.rstudio.com/</w:t>
        </w:r>
      </w:hyperlink>
    </w:p>
    <w:p w14:paraId="32713AFD" w14:textId="77777777" w:rsidR="00B3594C" w:rsidRDefault="00E5266D">
      <w:pPr>
        <w:pStyle w:val="Literaturverzeichnis"/>
      </w:pPr>
      <w:bookmarkStart w:id="411" w:name="ref-Schiefele1992"/>
      <w:bookmarkEnd w:id="410"/>
      <w:proofErr w:type="spellStart"/>
      <w:r>
        <w:t>Schiefele</w:t>
      </w:r>
      <w:proofErr w:type="spellEnd"/>
      <w:r>
        <w:t xml:space="preserve">, U., </w:t>
      </w:r>
      <w:proofErr w:type="spellStart"/>
      <w:r>
        <w:t>Krapp</w:t>
      </w:r>
      <w:proofErr w:type="spellEnd"/>
      <w:r>
        <w:t xml:space="preserve">, A., &amp; </w:t>
      </w:r>
      <w:proofErr w:type="spellStart"/>
      <w:r>
        <w:t>Winteler</w:t>
      </w:r>
      <w:proofErr w:type="spellEnd"/>
      <w:r>
        <w:t xml:space="preserve">, A. (1992). Interest as a predictor of academic achievement: A meta-analysis of research. In K. A. </w:t>
      </w:r>
      <w:proofErr w:type="spellStart"/>
      <w:r>
        <w:t>Renninger</w:t>
      </w:r>
      <w:proofErr w:type="spellEnd"/>
      <w:r>
        <w:t xml:space="preserve">, S. </w:t>
      </w:r>
      <w:proofErr w:type="spellStart"/>
      <w:r>
        <w:t>Hidi</w:t>
      </w:r>
      <w:proofErr w:type="spellEnd"/>
      <w:r>
        <w:t xml:space="preserve">, &amp; A. </w:t>
      </w:r>
      <w:proofErr w:type="spellStart"/>
      <w:r>
        <w:t>Krapp</w:t>
      </w:r>
      <w:proofErr w:type="spellEnd"/>
      <w:r>
        <w:t xml:space="preserve"> (Eds.), </w:t>
      </w:r>
      <w:proofErr w:type="gramStart"/>
      <w:r>
        <w:rPr>
          <w:i/>
          <w:iCs/>
        </w:rPr>
        <w:t>The</w:t>
      </w:r>
      <w:proofErr w:type="gramEnd"/>
      <w:r>
        <w:rPr>
          <w:i/>
          <w:iCs/>
        </w:rPr>
        <w:t xml:space="preserve"> role of </w:t>
      </w:r>
      <w:r>
        <w:rPr>
          <w:i/>
          <w:iCs/>
        </w:rPr>
        <w:lastRenderedPageBreak/>
        <w:t>interest in learning and development</w:t>
      </w:r>
      <w:r>
        <w:t xml:space="preserve"> (pp. 183–212). Hillsdale, NJ: Lawrence Erlbaum Associates, Inc.</w:t>
      </w:r>
    </w:p>
    <w:p w14:paraId="3CF0C38B" w14:textId="77777777" w:rsidR="00B3594C" w:rsidRDefault="00E5266D">
      <w:pPr>
        <w:pStyle w:val="Literaturverzeichnis"/>
      </w:pPr>
      <w:bookmarkStart w:id="412" w:name="ref-Schoene2002"/>
      <w:bookmarkEnd w:id="411"/>
      <w:proofErr w:type="spellStart"/>
      <w:r>
        <w:t>Schöne</w:t>
      </w:r>
      <w:proofErr w:type="spellEnd"/>
      <w:r>
        <w:t xml:space="preserve">, C., </w:t>
      </w:r>
      <w:proofErr w:type="spellStart"/>
      <w:r>
        <w:t>Dickhäuser</w:t>
      </w:r>
      <w:proofErr w:type="spellEnd"/>
      <w:r>
        <w:t xml:space="preserve">, O., </w:t>
      </w:r>
      <w:proofErr w:type="spellStart"/>
      <w:r>
        <w:t>Spinath</w:t>
      </w:r>
      <w:proofErr w:type="spellEnd"/>
      <w:r>
        <w:t xml:space="preserve">, B., &amp; </w:t>
      </w:r>
      <w:proofErr w:type="spellStart"/>
      <w:r>
        <w:t>Stiensmeier-Pelster</w:t>
      </w:r>
      <w:proofErr w:type="spellEnd"/>
      <w:r>
        <w:t xml:space="preserve">, J. (2002). </w:t>
      </w:r>
      <w:r>
        <w:rPr>
          <w:i/>
          <w:iCs/>
        </w:rPr>
        <w:t xml:space="preserve">Die </w:t>
      </w:r>
      <w:proofErr w:type="spellStart"/>
      <w:r>
        <w:rPr>
          <w:i/>
          <w:iCs/>
        </w:rPr>
        <w:t>Skalen</w:t>
      </w:r>
      <w:proofErr w:type="spellEnd"/>
      <w:r>
        <w:rPr>
          <w:i/>
          <w:iCs/>
        </w:rPr>
        <w:t xml:space="preserve"> </w:t>
      </w:r>
      <w:proofErr w:type="spellStart"/>
      <w:r>
        <w:rPr>
          <w:i/>
          <w:iCs/>
        </w:rPr>
        <w:t>zur</w:t>
      </w:r>
      <w:proofErr w:type="spellEnd"/>
      <w:r>
        <w:rPr>
          <w:i/>
          <w:iCs/>
        </w:rPr>
        <w:t xml:space="preserve"> </w:t>
      </w:r>
      <w:proofErr w:type="spellStart"/>
      <w:r>
        <w:rPr>
          <w:i/>
          <w:iCs/>
        </w:rPr>
        <w:t>Erfassung</w:t>
      </w:r>
      <w:proofErr w:type="spellEnd"/>
      <w:r>
        <w:rPr>
          <w:i/>
          <w:iCs/>
        </w:rPr>
        <w:t xml:space="preserve"> des </w:t>
      </w:r>
      <w:proofErr w:type="spellStart"/>
      <w:r>
        <w:rPr>
          <w:i/>
          <w:iCs/>
        </w:rPr>
        <w:t>schulischen</w:t>
      </w:r>
      <w:proofErr w:type="spellEnd"/>
      <w:r>
        <w:rPr>
          <w:i/>
          <w:iCs/>
        </w:rPr>
        <w:t xml:space="preserve"> </w:t>
      </w:r>
      <w:proofErr w:type="spellStart"/>
      <w:r>
        <w:rPr>
          <w:i/>
          <w:iCs/>
        </w:rPr>
        <w:t>Selbstkonzepts</w:t>
      </w:r>
      <w:proofErr w:type="spellEnd"/>
      <w:r>
        <w:rPr>
          <w:i/>
          <w:iCs/>
        </w:rPr>
        <w:t xml:space="preserve"> (SESSKO) — Scales for measuring the academic ability self-concept</w:t>
      </w:r>
      <w:r>
        <w:t xml:space="preserve">. </w:t>
      </w:r>
      <w:proofErr w:type="spellStart"/>
      <w:r>
        <w:t>Göttingen</w:t>
      </w:r>
      <w:proofErr w:type="spellEnd"/>
      <w:r>
        <w:t xml:space="preserve">: </w:t>
      </w:r>
      <w:proofErr w:type="spellStart"/>
      <w:r>
        <w:t>Hogrefe</w:t>
      </w:r>
      <w:proofErr w:type="spellEnd"/>
      <w:r>
        <w:t>.</w:t>
      </w:r>
    </w:p>
    <w:p w14:paraId="7B8A77D8" w14:textId="77777777" w:rsidR="00B3594C" w:rsidRDefault="00E5266D">
      <w:pPr>
        <w:pStyle w:val="Literaturverzeichnis"/>
      </w:pPr>
      <w:bookmarkStart w:id="413" w:name="ref-Simmons2012"/>
      <w:bookmarkEnd w:id="412"/>
      <w:r>
        <w:t xml:space="preserve">Simmons, J. P., Nelson, L. D., &amp; </w:t>
      </w:r>
      <w:proofErr w:type="spellStart"/>
      <w:r>
        <w:t>Simonsohn</w:t>
      </w:r>
      <w:proofErr w:type="spellEnd"/>
      <w:r>
        <w:t xml:space="preserve">, U. (2012). </w:t>
      </w:r>
      <w:r>
        <w:rPr>
          <w:i/>
          <w:iCs/>
        </w:rPr>
        <w:t xml:space="preserve">A </w:t>
      </w:r>
      <w:proofErr w:type="gramStart"/>
      <w:r>
        <w:rPr>
          <w:i/>
          <w:iCs/>
        </w:rPr>
        <w:t>21 word</w:t>
      </w:r>
      <w:proofErr w:type="gramEnd"/>
      <w:r>
        <w:rPr>
          <w:i/>
          <w:iCs/>
        </w:rPr>
        <w:t xml:space="preserve"> solution</w:t>
      </w:r>
      <w:r>
        <w:t xml:space="preserve">. </w:t>
      </w:r>
      <w:hyperlink r:id="rId51">
        <w:r>
          <w:rPr>
            <w:rStyle w:val="Hyperlink"/>
          </w:rPr>
          <w:t>https://doi.org/10.2139/ssrn.2160588</w:t>
        </w:r>
      </w:hyperlink>
    </w:p>
    <w:p w14:paraId="0A249D32" w14:textId="77777777" w:rsidR="00B3594C" w:rsidRDefault="00E5266D">
      <w:pPr>
        <w:pStyle w:val="Literaturverzeichnis"/>
      </w:pPr>
      <w:bookmarkStart w:id="414" w:name="ref-R-shape"/>
      <w:bookmarkEnd w:id="413"/>
      <w:proofErr w:type="spellStart"/>
      <w:r>
        <w:t>Soetaert</w:t>
      </w:r>
      <w:proofErr w:type="spellEnd"/>
      <w:r>
        <w:t xml:space="preserve">, K. (2018). </w:t>
      </w:r>
      <w:r>
        <w:rPr>
          <w:i/>
          <w:iCs/>
        </w:rPr>
        <w:t>Shape: Functions for plotting graphical shapes, colors</w:t>
      </w:r>
      <w:r>
        <w:t xml:space="preserve">. Retrieved from </w:t>
      </w:r>
      <w:hyperlink r:id="rId52">
        <w:r>
          <w:rPr>
            <w:rStyle w:val="Hyperlink"/>
          </w:rPr>
          <w:t>https://CRAN.R-project.org/package=shape</w:t>
        </w:r>
      </w:hyperlink>
    </w:p>
    <w:p w14:paraId="39AF473A" w14:textId="77777777" w:rsidR="00B3594C" w:rsidRDefault="00E5266D">
      <w:pPr>
        <w:pStyle w:val="Literaturverzeichnis"/>
      </w:pPr>
      <w:bookmarkStart w:id="415" w:name="ref-Spinath2005"/>
      <w:bookmarkEnd w:id="414"/>
      <w:proofErr w:type="spellStart"/>
      <w:r>
        <w:t>Spinath</w:t>
      </w:r>
      <w:proofErr w:type="spellEnd"/>
      <w:r>
        <w:t xml:space="preserve">, B., &amp; </w:t>
      </w:r>
      <w:proofErr w:type="spellStart"/>
      <w:r>
        <w:t>Spinath</w:t>
      </w:r>
      <w:proofErr w:type="spellEnd"/>
      <w:r>
        <w:t xml:space="preserve">, F. M. (2005). Development of self-perceived ability in elementary school: The role of parents’ perceptions, teacher evaluations, and intelligence. </w:t>
      </w:r>
      <w:r>
        <w:rPr>
          <w:i/>
          <w:iCs/>
        </w:rPr>
        <w:t>Cognitive Development</w:t>
      </w:r>
      <w:r>
        <w:t xml:space="preserve">, </w:t>
      </w:r>
      <w:r>
        <w:rPr>
          <w:i/>
          <w:iCs/>
        </w:rPr>
        <w:t>20</w:t>
      </w:r>
      <w:r>
        <w:t>(2), 190–204. https://doi.org/</w:t>
      </w:r>
      <w:hyperlink r:id="rId53">
        <w:r>
          <w:rPr>
            <w:rStyle w:val="Hyperlink"/>
          </w:rPr>
          <w:t>https://doi.org/10.1016/j.cogdev.2005.01.001</w:t>
        </w:r>
      </w:hyperlink>
    </w:p>
    <w:p w14:paraId="144C6187" w14:textId="77777777" w:rsidR="00B3594C" w:rsidRDefault="00E5266D">
      <w:pPr>
        <w:pStyle w:val="Literaturverzeichnis"/>
      </w:pPr>
      <w:bookmarkStart w:id="416" w:name="ref-Steinmayr2009"/>
      <w:bookmarkEnd w:id="415"/>
      <w:proofErr w:type="spellStart"/>
      <w:r>
        <w:t>Steinmayr</w:t>
      </w:r>
      <w:proofErr w:type="spellEnd"/>
      <w:r>
        <w:t xml:space="preserve">, R., &amp; </w:t>
      </w:r>
      <w:proofErr w:type="spellStart"/>
      <w:r>
        <w:t>Spinath</w:t>
      </w:r>
      <w:proofErr w:type="spellEnd"/>
      <w:r>
        <w:t xml:space="preserve">, B. (2009). The importance of motivation as a predictor of school achievement. </w:t>
      </w:r>
      <w:r>
        <w:rPr>
          <w:i/>
          <w:iCs/>
        </w:rPr>
        <w:t>Learning and Individual Differences</w:t>
      </w:r>
      <w:r>
        <w:t xml:space="preserve">, </w:t>
      </w:r>
      <w:r>
        <w:rPr>
          <w:i/>
          <w:iCs/>
        </w:rPr>
        <w:t>19</w:t>
      </w:r>
      <w:r>
        <w:t xml:space="preserve">(1), 80–90. </w:t>
      </w:r>
      <w:hyperlink r:id="rId54">
        <w:r>
          <w:rPr>
            <w:rStyle w:val="Hyperlink"/>
          </w:rPr>
          <w:t>https://doi.org/10.1016/j.lindif.2008.05.004</w:t>
        </w:r>
      </w:hyperlink>
    </w:p>
    <w:p w14:paraId="51462945" w14:textId="77777777" w:rsidR="00B3594C" w:rsidRPr="00864AC3" w:rsidRDefault="00E5266D">
      <w:pPr>
        <w:pStyle w:val="Literaturverzeichnis"/>
        <w:rPr>
          <w:lang w:val="de-DE"/>
          <w:rPrChange w:id="417" w:author="Ricarda Steinmayr" w:date="2022-02-22T17:04:00Z">
            <w:rPr/>
          </w:rPrChange>
        </w:rPr>
      </w:pPr>
      <w:bookmarkStart w:id="418" w:name="ref-Steinmayr2010"/>
      <w:bookmarkEnd w:id="416"/>
      <w:proofErr w:type="spellStart"/>
      <w:r>
        <w:t>Steinmayr</w:t>
      </w:r>
      <w:proofErr w:type="spellEnd"/>
      <w:r>
        <w:t xml:space="preserve">, R., &amp; </w:t>
      </w:r>
      <w:proofErr w:type="spellStart"/>
      <w:r>
        <w:t>Spinath</w:t>
      </w:r>
      <w:proofErr w:type="spellEnd"/>
      <w:r>
        <w:t xml:space="preserve">, B. (2010). </w:t>
      </w:r>
      <w:proofErr w:type="spellStart"/>
      <w:r>
        <w:t>Konstruktion</w:t>
      </w:r>
      <w:proofErr w:type="spellEnd"/>
      <w:r>
        <w:t xml:space="preserve"> und </w:t>
      </w:r>
      <w:proofErr w:type="spellStart"/>
      <w:r>
        <w:t>erste</w:t>
      </w:r>
      <w:proofErr w:type="spellEnd"/>
      <w:r>
        <w:t xml:space="preserve"> </w:t>
      </w:r>
      <w:proofErr w:type="spellStart"/>
      <w:r>
        <w:t>Validierung</w:t>
      </w:r>
      <w:proofErr w:type="spellEnd"/>
      <w:r>
        <w:t xml:space="preserve"> </w:t>
      </w:r>
      <w:proofErr w:type="spellStart"/>
      <w:r>
        <w:t>einer</w:t>
      </w:r>
      <w:proofErr w:type="spellEnd"/>
      <w:r>
        <w:t xml:space="preserve"> </w:t>
      </w:r>
      <w:proofErr w:type="spellStart"/>
      <w:r>
        <w:t>Skala</w:t>
      </w:r>
      <w:proofErr w:type="spellEnd"/>
      <w:r>
        <w:t xml:space="preserve"> </w:t>
      </w:r>
      <w:proofErr w:type="spellStart"/>
      <w:r>
        <w:t>zur</w:t>
      </w:r>
      <w:proofErr w:type="spellEnd"/>
      <w:r>
        <w:t xml:space="preserve"> </w:t>
      </w:r>
      <w:proofErr w:type="spellStart"/>
      <w:r>
        <w:t>Erfassung</w:t>
      </w:r>
      <w:proofErr w:type="spellEnd"/>
      <w:r>
        <w:t xml:space="preserve"> </w:t>
      </w:r>
      <w:proofErr w:type="spellStart"/>
      <w:r>
        <w:t>subjektiver</w:t>
      </w:r>
      <w:proofErr w:type="spellEnd"/>
      <w:r>
        <w:t xml:space="preserve"> </w:t>
      </w:r>
      <w:proofErr w:type="spellStart"/>
      <w:r>
        <w:t>schulischer</w:t>
      </w:r>
      <w:proofErr w:type="spellEnd"/>
      <w:r>
        <w:t xml:space="preserve"> </w:t>
      </w:r>
      <w:proofErr w:type="spellStart"/>
      <w:r>
        <w:t>Werte</w:t>
      </w:r>
      <w:proofErr w:type="spellEnd"/>
      <w:r>
        <w:t xml:space="preserve"> (SESSW) - [Construction and first validation of a scale for the assessment of subjective values in school]. </w:t>
      </w:r>
      <w:proofErr w:type="spellStart"/>
      <w:r w:rsidRPr="00864AC3">
        <w:rPr>
          <w:i/>
          <w:iCs/>
          <w:lang w:val="de-DE"/>
          <w:rPrChange w:id="419" w:author="Ricarda Steinmayr" w:date="2022-02-22T17:04:00Z">
            <w:rPr>
              <w:i/>
              <w:iCs/>
            </w:rPr>
          </w:rPrChange>
        </w:rPr>
        <w:t>Diagnostica</w:t>
      </w:r>
      <w:proofErr w:type="spellEnd"/>
      <w:r w:rsidRPr="00864AC3">
        <w:rPr>
          <w:lang w:val="de-DE"/>
          <w:rPrChange w:id="420" w:author="Ricarda Steinmayr" w:date="2022-02-22T17:04:00Z">
            <w:rPr/>
          </w:rPrChange>
        </w:rPr>
        <w:t xml:space="preserve">, </w:t>
      </w:r>
      <w:r w:rsidRPr="00864AC3">
        <w:rPr>
          <w:i/>
          <w:iCs/>
          <w:lang w:val="de-DE"/>
          <w:rPrChange w:id="421" w:author="Ricarda Steinmayr" w:date="2022-02-22T17:04:00Z">
            <w:rPr>
              <w:i/>
              <w:iCs/>
            </w:rPr>
          </w:rPrChange>
        </w:rPr>
        <w:t>56</w:t>
      </w:r>
      <w:r w:rsidRPr="00864AC3">
        <w:rPr>
          <w:lang w:val="de-DE"/>
          <w:rPrChange w:id="422" w:author="Ricarda Steinmayr" w:date="2022-02-22T17:04:00Z">
            <w:rPr/>
          </w:rPrChange>
        </w:rPr>
        <w:t xml:space="preserve">, 195–211. </w:t>
      </w:r>
      <w:r>
        <w:fldChar w:fldCharType="begin"/>
      </w:r>
      <w:r w:rsidRPr="00864AC3">
        <w:rPr>
          <w:lang w:val="de-DE"/>
          <w:rPrChange w:id="423" w:author="Ricarda Steinmayr" w:date="2022-02-22T17:04:00Z">
            <w:rPr/>
          </w:rPrChange>
        </w:rPr>
        <w:instrText xml:space="preserve"> HYPERLINK "https://doi.org/10.1026/0012-1924/a000023" \h </w:instrText>
      </w:r>
      <w:r>
        <w:fldChar w:fldCharType="separate"/>
      </w:r>
      <w:r w:rsidRPr="00864AC3">
        <w:rPr>
          <w:rStyle w:val="Hyperlink"/>
          <w:lang w:val="de-DE"/>
          <w:rPrChange w:id="424" w:author="Ricarda Steinmayr" w:date="2022-02-22T17:04:00Z">
            <w:rPr>
              <w:rStyle w:val="Hyperlink"/>
            </w:rPr>
          </w:rPrChange>
        </w:rPr>
        <w:t>https://doi.org/10.1026/0012-1924/a000023</w:t>
      </w:r>
      <w:r>
        <w:rPr>
          <w:rStyle w:val="Hyperlink"/>
        </w:rPr>
        <w:fldChar w:fldCharType="end"/>
      </w:r>
    </w:p>
    <w:p w14:paraId="0BAA22DF" w14:textId="77777777" w:rsidR="00B3594C" w:rsidRDefault="00E5266D">
      <w:pPr>
        <w:pStyle w:val="Literaturverzeichnis"/>
      </w:pPr>
      <w:bookmarkStart w:id="425" w:name="ref-Steinmayr2019"/>
      <w:bookmarkEnd w:id="418"/>
      <w:proofErr w:type="spellStart"/>
      <w:r w:rsidRPr="00864AC3">
        <w:rPr>
          <w:lang w:val="de-DE"/>
          <w:rPrChange w:id="426" w:author="Ricarda Steinmayr" w:date="2022-02-22T17:04:00Z">
            <w:rPr/>
          </w:rPrChange>
        </w:rPr>
        <w:lastRenderedPageBreak/>
        <w:t>Steinmayr</w:t>
      </w:r>
      <w:proofErr w:type="spellEnd"/>
      <w:r w:rsidRPr="00864AC3">
        <w:rPr>
          <w:lang w:val="de-DE"/>
          <w:rPrChange w:id="427" w:author="Ricarda Steinmayr" w:date="2022-02-22T17:04:00Z">
            <w:rPr/>
          </w:rPrChange>
        </w:rPr>
        <w:t xml:space="preserve">, R., Weidinger, A. F., Schwinger, M., &amp; </w:t>
      </w:r>
      <w:proofErr w:type="spellStart"/>
      <w:r w:rsidRPr="00864AC3">
        <w:rPr>
          <w:lang w:val="de-DE"/>
          <w:rPrChange w:id="428" w:author="Ricarda Steinmayr" w:date="2022-02-22T17:04:00Z">
            <w:rPr/>
          </w:rPrChange>
        </w:rPr>
        <w:t>Spinath</w:t>
      </w:r>
      <w:proofErr w:type="spellEnd"/>
      <w:r w:rsidRPr="00864AC3">
        <w:rPr>
          <w:lang w:val="de-DE"/>
          <w:rPrChange w:id="429" w:author="Ricarda Steinmayr" w:date="2022-02-22T17:04:00Z">
            <w:rPr/>
          </w:rPrChange>
        </w:rPr>
        <w:t xml:space="preserve">, B.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55">
        <w:r>
          <w:rPr>
            <w:rStyle w:val="Hyperlink"/>
          </w:rPr>
          <w:t>https://doi.org/10.3389/fpsyg.2019.01730</w:t>
        </w:r>
      </w:hyperlink>
    </w:p>
    <w:p w14:paraId="19088095" w14:textId="77777777" w:rsidR="00B3594C" w:rsidRDefault="00E5266D">
      <w:pPr>
        <w:pStyle w:val="Literaturverzeichnis"/>
      </w:pPr>
      <w:bookmarkStart w:id="430" w:name="ref-Strobel2019"/>
      <w:bookmarkEnd w:id="425"/>
      <w:r>
        <w:t xml:space="preserve">Strobel, A., </w:t>
      </w:r>
      <w:proofErr w:type="spellStart"/>
      <w:r>
        <w:t>Behnke</w:t>
      </w:r>
      <w:proofErr w:type="spellEnd"/>
      <w:r>
        <w:t xml:space="preserv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56">
        <w:r>
          <w:rPr>
            <w:rStyle w:val="Hyperlink"/>
          </w:rPr>
          <w:t>https://doi.org/10.1016/j.paid.2019.02.041</w:t>
        </w:r>
      </w:hyperlink>
    </w:p>
    <w:p w14:paraId="7639971D" w14:textId="77777777" w:rsidR="00B3594C" w:rsidRDefault="00E5266D">
      <w:pPr>
        <w:pStyle w:val="Literaturverzeichnis"/>
      </w:pPr>
      <w:bookmarkStart w:id="431" w:name="ref-R-naniar"/>
      <w:bookmarkEnd w:id="430"/>
      <w:r>
        <w:t xml:space="preserve">Tierney, N., Cook, D., </w:t>
      </w:r>
      <w:proofErr w:type="spellStart"/>
      <w:r>
        <w:t>McBain</w:t>
      </w:r>
      <w:proofErr w:type="spellEnd"/>
      <w:r>
        <w:t xml:space="preserve">, M., &amp; Fay, C. (2021). </w:t>
      </w:r>
      <w:proofErr w:type="spellStart"/>
      <w:r>
        <w:rPr>
          <w:i/>
          <w:iCs/>
        </w:rPr>
        <w:t>Naniar</w:t>
      </w:r>
      <w:proofErr w:type="spellEnd"/>
      <w:r>
        <w:rPr>
          <w:i/>
          <w:iCs/>
        </w:rPr>
        <w:t xml:space="preserve">: Data structures, summaries, and </w:t>
      </w:r>
      <w:proofErr w:type="spellStart"/>
      <w:r>
        <w:rPr>
          <w:i/>
          <w:iCs/>
        </w:rPr>
        <w:t>visualisations</w:t>
      </w:r>
      <w:proofErr w:type="spellEnd"/>
      <w:r>
        <w:rPr>
          <w:i/>
          <w:iCs/>
        </w:rPr>
        <w:t xml:space="preserve"> for missing data</w:t>
      </w:r>
      <w:r>
        <w:t xml:space="preserve">. Retrieved from </w:t>
      </w:r>
      <w:hyperlink r:id="rId57">
        <w:r>
          <w:rPr>
            <w:rStyle w:val="Hyperlink"/>
          </w:rPr>
          <w:t>https://CRAN.R-project.org/package=naniar</w:t>
        </w:r>
      </w:hyperlink>
    </w:p>
    <w:p w14:paraId="1A671C36" w14:textId="77777777" w:rsidR="00B3594C" w:rsidRDefault="00E5266D">
      <w:pPr>
        <w:pStyle w:val="Literaturverzeichnis"/>
      </w:pPr>
      <w:bookmarkStart w:id="432" w:name="ref-Tolentino1990"/>
      <w:bookmarkEnd w:id="431"/>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58">
        <w:r>
          <w:rPr>
            <w:rStyle w:val="Hyperlink"/>
          </w:rPr>
          <w:t>https://doi.org/10.2466/PR0.66.1.321-322</w:t>
        </w:r>
      </w:hyperlink>
    </w:p>
    <w:p w14:paraId="00B21405" w14:textId="77777777" w:rsidR="00B3594C" w:rsidRDefault="00E5266D">
      <w:pPr>
        <w:pStyle w:val="Literaturverzeichnis"/>
      </w:pPr>
      <w:bookmarkStart w:id="433" w:name="ref-R-renv"/>
      <w:bookmarkEnd w:id="432"/>
      <w:proofErr w:type="spellStart"/>
      <w:r>
        <w:t>Ushey</w:t>
      </w:r>
      <w:proofErr w:type="spellEnd"/>
      <w:r>
        <w:t xml:space="preserve">, K. (2021). </w:t>
      </w:r>
      <w:proofErr w:type="spellStart"/>
      <w:r>
        <w:rPr>
          <w:i/>
          <w:iCs/>
        </w:rPr>
        <w:t>Renv</w:t>
      </w:r>
      <w:proofErr w:type="spellEnd"/>
      <w:r>
        <w:rPr>
          <w:i/>
          <w:iCs/>
        </w:rPr>
        <w:t>: Project environments</w:t>
      </w:r>
      <w:r>
        <w:t xml:space="preserve">. Retrieved from </w:t>
      </w:r>
      <w:hyperlink r:id="rId59">
        <w:r>
          <w:rPr>
            <w:rStyle w:val="Hyperlink"/>
          </w:rPr>
          <w:t>https://CRAN.R-project.org/package=renv</w:t>
        </w:r>
      </w:hyperlink>
    </w:p>
    <w:p w14:paraId="4AB6B378" w14:textId="77777777" w:rsidR="00B3594C" w:rsidRDefault="00E5266D">
      <w:pPr>
        <w:pStyle w:val="Literaturverzeichnis"/>
      </w:pPr>
      <w:bookmarkStart w:id="434" w:name="ref-vonStumm2013"/>
      <w:bookmarkEnd w:id="433"/>
      <w:r w:rsidRPr="00864AC3">
        <w:rPr>
          <w:lang w:val="de-DE"/>
          <w:rPrChange w:id="435" w:author="Ricarda Steinmayr" w:date="2022-02-22T17:04:00Z">
            <w:rPr/>
          </w:rPrChange>
        </w:rPr>
        <w:t xml:space="preserve">von Stumm, S., &amp; </w:t>
      </w:r>
      <w:proofErr w:type="spellStart"/>
      <w:r w:rsidRPr="00864AC3">
        <w:rPr>
          <w:lang w:val="de-DE"/>
          <w:rPrChange w:id="436" w:author="Ricarda Steinmayr" w:date="2022-02-22T17:04:00Z">
            <w:rPr/>
          </w:rPrChange>
        </w:rPr>
        <w:t>Ackerman</w:t>
      </w:r>
      <w:proofErr w:type="spellEnd"/>
      <w:r w:rsidRPr="00864AC3">
        <w:rPr>
          <w:lang w:val="de-DE"/>
          <w:rPrChange w:id="437" w:author="Ricarda Steinmayr" w:date="2022-02-22T17:04:00Z">
            <w:rPr/>
          </w:rPrChange>
        </w:rPr>
        <w:t xml:space="preserve">, P. (2013). </w:t>
      </w:r>
      <w:r>
        <w:t xml:space="preserve">Investment and intellect: A review and meta-analysis. </w:t>
      </w:r>
      <w:r>
        <w:rPr>
          <w:i/>
          <w:iCs/>
        </w:rPr>
        <w:t>Psychological Bulletin</w:t>
      </w:r>
      <w:r>
        <w:t xml:space="preserve">, </w:t>
      </w:r>
      <w:r>
        <w:rPr>
          <w:i/>
          <w:iCs/>
        </w:rPr>
        <w:t>139</w:t>
      </w:r>
      <w:r>
        <w:t xml:space="preserve">, 841–869. </w:t>
      </w:r>
      <w:hyperlink r:id="rId60">
        <w:r>
          <w:rPr>
            <w:rStyle w:val="Hyperlink"/>
          </w:rPr>
          <w:t>https://doi.org/10.1037/a0030746</w:t>
        </w:r>
      </w:hyperlink>
    </w:p>
    <w:p w14:paraId="5E0FF083" w14:textId="77777777" w:rsidR="00B3594C" w:rsidRDefault="00E5266D">
      <w:pPr>
        <w:pStyle w:val="Literaturverzeichnis"/>
      </w:pPr>
      <w:bookmarkStart w:id="438" w:name="ref-Wigfield2010"/>
      <w:bookmarkEnd w:id="434"/>
      <w:proofErr w:type="spellStart"/>
      <w:r>
        <w:t>Wigfield</w:t>
      </w:r>
      <w:proofErr w:type="spellEnd"/>
      <w:r>
        <w:t xml:space="preserve">, A., &amp; Cambria, J. (2010). Students’ achievement values, goal orientations, and interest: Definitions, development, and relations to achievement outcomes. </w:t>
      </w:r>
      <w:r>
        <w:rPr>
          <w:i/>
          <w:iCs/>
        </w:rPr>
        <w:t>Developmental Review</w:t>
      </w:r>
      <w:r>
        <w:t xml:space="preserve">, </w:t>
      </w:r>
      <w:r>
        <w:rPr>
          <w:i/>
          <w:iCs/>
        </w:rPr>
        <w:t>30</w:t>
      </w:r>
      <w:r>
        <w:t xml:space="preserve">(1), 1–35. </w:t>
      </w:r>
      <w:hyperlink r:id="rId61">
        <w:r>
          <w:rPr>
            <w:rStyle w:val="Hyperlink"/>
          </w:rPr>
          <w:t>https://doi.org/10.1016/j.dr.2009.12.001</w:t>
        </w:r>
      </w:hyperlink>
    </w:p>
    <w:p w14:paraId="248AC8CE" w14:textId="77777777" w:rsidR="00B3594C" w:rsidRDefault="00E5266D">
      <w:pPr>
        <w:pStyle w:val="Literaturverzeichnis"/>
      </w:pPr>
      <w:bookmarkStart w:id="439" w:name="ref-Wigfield2000"/>
      <w:bookmarkEnd w:id="438"/>
      <w:proofErr w:type="spellStart"/>
      <w:r>
        <w:lastRenderedPageBreak/>
        <w:t>Wigfield</w:t>
      </w:r>
      <w:proofErr w:type="spellEnd"/>
      <w:r>
        <w:t xml:space="preserve">, A., &amp; Eccles, J. S. (2000). Expectancy-value theory of achievement motivation. </w:t>
      </w:r>
      <w:r>
        <w:rPr>
          <w:i/>
          <w:iCs/>
        </w:rPr>
        <w:t>Contemporary Educational Psychology</w:t>
      </w:r>
      <w:r>
        <w:t xml:space="preserve">, </w:t>
      </w:r>
      <w:r>
        <w:rPr>
          <w:i/>
          <w:iCs/>
        </w:rPr>
        <w:t>25</w:t>
      </w:r>
      <w:r>
        <w:t xml:space="preserve">(1), 68–81. </w:t>
      </w:r>
      <w:hyperlink r:id="rId62">
        <w:r>
          <w:rPr>
            <w:rStyle w:val="Hyperlink"/>
          </w:rPr>
          <w:t>https://doi.org/10.1006/ceps.1999.1015</w:t>
        </w:r>
      </w:hyperlink>
    </w:p>
    <w:p w14:paraId="7B4639EF" w14:textId="77777777" w:rsidR="00B3594C" w:rsidRDefault="00E5266D">
      <w:pPr>
        <w:pStyle w:val="Literaturverzeichnis"/>
      </w:pPr>
      <w:bookmarkStart w:id="440" w:name="ref-R-knitr"/>
      <w:bookmarkEnd w:id="439"/>
      <w:proofErr w:type="spellStart"/>
      <w:r>
        <w:t>Xie</w:t>
      </w:r>
      <w:proofErr w:type="spellEnd"/>
      <w:r>
        <w:t xml:space="preserve">, Y. (2015). </w:t>
      </w:r>
      <w:r>
        <w:rPr>
          <w:i/>
          <w:iCs/>
        </w:rPr>
        <w:t xml:space="preserve">Dynamic documents with R and </w:t>
      </w:r>
      <w:proofErr w:type="spellStart"/>
      <w:r>
        <w:rPr>
          <w:i/>
          <w:iCs/>
        </w:rPr>
        <w:t>knitr</w:t>
      </w:r>
      <w:proofErr w:type="spellEnd"/>
      <w:r>
        <w:t xml:space="preserve"> (2nd </w:t>
      </w:r>
      <w:proofErr w:type="gramStart"/>
      <w:r>
        <w:t>ed</w:t>
      </w:r>
      <w:proofErr w:type="gramEnd"/>
      <w:r>
        <w:t xml:space="preserve">.). Boca Raton, Florida: Chapman; Hall/CRC. Retrieved from </w:t>
      </w:r>
      <w:hyperlink r:id="rId63">
        <w:r>
          <w:rPr>
            <w:rStyle w:val="Hyperlink"/>
          </w:rPr>
          <w:t>https://yihui.name/knitr/</w:t>
        </w:r>
      </w:hyperlink>
    </w:p>
    <w:bookmarkEnd w:id="256"/>
    <w:bookmarkEnd w:id="440"/>
    <w:p w14:paraId="50298161" w14:textId="77777777" w:rsidR="00B3594C" w:rsidRDefault="00E5266D">
      <w:r>
        <w:br w:type="page"/>
      </w:r>
      <w:bookmarkEnd w:id="254"/>
    </w:p>
    <w:sectPr w:rsidR="00B3594C" w:rsidSect="00E5266D">
      <w:headerReference w:type="even" r:id="rId64"/>
      <w:headerReference w:type="default" r:id="rId65"/>
      <w:headerReference w:type="first" r:id="rId66"/>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eckel, Franzis, Univ.-Prof. Dr." w:date="2022-03-02T09:32:00Z" w:initials="PFUD">
    <w:p w14:paraId="58BD41E7" w14:textId="29AC5477" w:rsidR="00BB56EF" w:rsidRDefault="00BB56EF">
      <w:pPr>
        <w:pStyle w:val="Kommentartext"/>
      </w:pPr>
      <w:r>
        <w:rPr>
          <w:rStyle w:val="Kommentarzeichen"/>
        </w:rPr>
        <w:annotationRef/>
      </w:r>
      <w:proofErr w:type="spellStart"/>
      <w:r>
        <w:t>Ggf</w:t>
      </w:r>
      <w:proofErr w:type="spellEnd"/>
      <w:r>
        <w:t xml:space="preserve">. </w:t>
      </w:r>
      <w:proofErr w:type="spellStart"/>
      <w:r>
        <w:t>hier</w:t>
      </w:r>
      <w:proofErr w:type="spellEnd"/>
      <w:r>
        <w:t xml:space="preserve"> </w:t>
      </w:r>
      <w:proofErr w:type="spellStart"/>
      <w:r>
        <w:t>bereits</w:t>
      </w:r>
      <w:proofErr w:type="spellEnd"/>
      <w:r>
        <w:t xml:space="preserve"> academic achievement und den </w:t>
      </w:r>
      <w:proofErr w:type="spellStart"/>
      <w:r>
        <w:t>Begriff</w:t>
      </w:r>
      <w:proofErr w:type="spellEnd"/>
      <w:r>
        <w:t xml:space="preserve"> </w:t>
      </w:r>
      <w:proofErr w:type="spellStart"/>
      <w:r>
        <w:t>dann</w:t>
      </w:r>
      <w:proofErr w:type="spellEnd"/>
      <w:r>
        <w:t xml:space="preserve"> </w:t>
      </w:r>
      <w:proofErr w:type="spellStart"/>
      <w:r>
        <w:t>durchziehen</w:t>
      </w:r>
      <w:proofErr w:type="spellEnd"/>
      <w:r>
        <w:t>?</w:t>
      </w:r>
    </w:p>
  </w:comment>
  <w:comment w:id="31" w:author="Preckel, Franzis, Univ.-Prof. Dr." w:date="2022-03-01T18:49:00Z" w:initials="PFUD">
    <w:p w14:paraId="5D5B30BE" w14:textId="496A191E" w:rsidR="00BB56EF" w:rsidRDefault="00BB56EF">
      <w:pPr>
        <w:pStyle w:val="Kommentartext"/>
      </w:pPr>
      <w:r>
        <w:rPr>
          <w:rStyle w:val="Kommentarzeichen"/>
        </w:rPr>
        <w:annotationRef/>
      </w:r>
      <w:proofErr w:type="spellStart"/>
      <w:r>
        <w:t>Ich</w:t>
      </w:r>
      <w:proofErr w:type="spellEnd"/>
      <w:r>
        <w:t xml:space="preserve"> </w:t>
      </w:r>
      <w:proofErr w:type="spellStart"/>
      <w:r>
        <w:t>würde</w:t>
      </w:r>
      <w:proofErr w:type="spellEnd"/>
      <w:r>
        <w:t xml:space="preserve"> den </w:t>
      </w:r>
      <w:proofErr w:type="spellStart"/>
      <w:r>
        <w:t>Ausdruck</w:t>
      </w:r>
      <w:proofErr w:type="spellEnd"/>
      <w:r>
        <w:t xml:space="preserve"> </w:t>
      </w:r>
      <w:proofErr w:type="spellStart"/>
      <w:r>
        <w:t>konstant</w:t>
      </w:r>
      <w:proofErr w:type="spellEnd"/>
      <w:r>
        <w:t xml:space="preserve"> </w:t>
      </w:r>
      <w:proofErr w:type="spellStart"/>
      <w:r>
        <w:t>halten</w:t>
      </w:r>
      <w:proofErr w:type="spellEnd"/>
    </w:p>
  </w:comment>
  <w:comment w:id="35" w:author="Ricarda Steinmayr" w:date="2022-02-22T17:05:00Z" w:initials="RS">
    <w:p w14:paraId="39AA2E4A" w14:textId="77777777" w:rsidR="00BB56EF" w:rsidRDefault="00BB56EF">
      <w:pPr>
        <w:pStyle w:val="Kommentartext"/>
      </w:pPr>
      <w:r>
        <w:rPr>
          <w:rStyle w:val="Kommentarzeichen"/>
        </w:rPr>
        <w:annotationRef/>
      </w:r>
      <w:r w:rsidRPr="00864AC3">
        <w:rPr>
          <w:lang w:val="de-DE"/>
        </w:rPr>
        <w:t xml:space="preserve">Das sind keine Meta-Analysen. </w:t>
      </w:r>
      <w:proofErr w:type="spellStart"/>
      <w:r w:rsidRPr="00864AC3">
        <w:t>Besser</w:t>
      </w:r>
      <w:proofErr w:type="spellEnd"/>
      <w:r w:rsidRPr="00864AC3">
        <w:t xml:space="preserve">: Roth, Bettina, Becker, Nicolas, </w:t>
      </w:r>
      <w:proofErr w:type="spellStart"/>
      <w:r w:rsidRPr="00864AC3">
        <w:t>Romeyke</w:t>
      </w:r>
      <w:proofErr w:type="spellEnd"/>
      <w:r w:rsidRPr="00864AC3">
        <w:t xml:space="preserve">, Sara, </w:t>
      </w:r>
      <w:proofErr w:type="spellStart"/>
      <w:r w:rsidRPr="00864AC3">
        <w:t>Schäfer</w:t>
      </w:r>
      <w:proofErr w:type="spellEnd"/>
      <w:r w:rsidRPr="00864AC3">
        <w:t xml:space="preserve">, Sarah, </w:t>
      </w:r>
      <w:proofErr w:type="spellStart"/>
      <w:r w:rsidRPr="00864AC3">
        <w:t>Domnick</w:t>
      </w:r>
      <w:proofErr w:type="spellEnd"/>
      <w:r w:rsidRPr="00864AC3">
        <w:t xml:space="preserve">, Florian, &amp; </w:t>
      </w:r>
      <w:proofErr w:type="spellStart"/>
      <w:r w:rsidRPr="00864AC3">
        <w:t>Spinath</w:t>
      </w:r>
      <w:proofErr w:type="spellEnd"/>
      <w:r w:rsidRPr="00864AC3">
        <w:t xml:space="preserve">, Frank M. (2015). Intelligence and school grades: A meta-analysis. Intelligence, 53, 118-137. </w:t>
      </w:r>
      <w:proofErr w:type="spellStart"/>
      <w:proofErr w:type="gramStart"/>
      <w:r w:rsidRPr="00864AC3">
        <w:t>doi</w:t>
      </w:r>
      <w:proofErr w:type="spellEnd"/>
      <w:proofErr w:type="gramEnd"/>
      <w:r w:rsidRPr="00864AC3">
        <w:t>: 10.1016/j.intell.2015.09.002</w:t>
      </w:r>
    </w:p>
    <w:p w14:paraId="50BE90B1" w14:textId="77777777" w:rsidR="00BB56EF" w:rsidRPr="00864AC3" w:rsidRDefault="00BB56EF" w:rsidP="00864AC3">
      <w:pPr>
        <w:autoSpaceDE w:val="0"/>
        <w:autoSpaceDN w:val="0"/>
        <w:adjustRightInd w:val="0"/>
        <w:spacing w:before="0" w:after="0" w:line="240" w:lineRule="auto"/>
        <w:ind w:left="720" w:hanging="720"/>
        <w:rPr>
          <w:rFonts w:ascii="Segoe UI" w:hAnsi="Segoe UI" w:cs="Segoe UI"/>
          <w:sz w:val="18"/>
          <w:szCs w:val="18"/>
          <w:lang w:val="de-DE"/>
        </w:rPr>
      </w:pPr>
      <w:proofErr w:type="spellStart"/>
      <w:r w:rsidRPr="00864AC3">
        <w:rPr>
          <w:rFonts w:ascii="Segoe UI" w:hAnsi="Segoe UI" w:cs="Segoe UI"/>
          <w:sz w:val="18"/>
          <w:szCs w:val="18"/>
        </w:rPr>
        <w:t>Kuncel</w:t>
      </w:r>
      <w:proofErr w:type="spellEnd"/>
      <w:r w:rsidRPr="00864AC3">
        <w:rPr>
          <w:rFonts w:ascii="Segoe UI" w:hAnsi="Segoe UI" w:cs="Segoe UI"/>
          <w:sz w:val="18"/>
          <w:szCs w:val="18"/>
        </w:rPr>
        <w:t xml:space="preserve">, Nathan R., </w:t>
      </w:r>
      <w:proofErr w:type="spellStart"/>
      <w:r w:rsidRPr="00864AC3">
        <w:rPr>
          <w:rFonts w:ascii="Segoe UI" w:hAnsi="Segoe UI" w:cs="Segoe UI"/>
          <w:sz w:val="18"/>
          <w:szCs w:val="18"/>
        </w:rPr>
        <w:t>Hezlett</w:t>
      </w:r>
      <w:proofErr w:type="spellEnd"/>
      <w:r w:rsidRPr="00864AC3">
        <w:rPr>
          <w:rFonts w:ascii="Segoe UI" w:hAnsi="Segoe UI" w:cs="Segoe UI"/>
          <w:sz w:val="18"/>
          <w:szCs w:val="18"/>
        </w:rPr>
        <w:t xml:space="preserve">, Sarah A., &amp; Ones, </w:t>
      </w:r>
      <w:proofErr w:type="spellStart"/>
      <w:r w:rsidRPr="00864AC3">
        <w:rPr>
          <w:rFonts w:ascii="Segoe UI" w:hAnsi="Segoe UI" w:cs="Segoe UI"/>
          <w:sz w:val="18"/>
          <w:szCs w:val="18"/>
        </w:rPr>
        <w:t>Deniz</w:t>
      </w:r>
      <w:proofErr w:type="spellEnd"/>
      <w:r w:rsidRPr="00864AC3">
        <w:rPr>
          <w:rFonts w:ascii="Segoe UI" w:hAnsi="Segoe UI" w:cs="Segoe UI"/>
          <w:sz w:val="18"/>
          <w:szCs w:val="18"/>
        </w:rPr>
        <w:t xml:space="preserve"> S. (2004). Academic performance, career potential, creativity, and job performance: Can one construct predict them all? </w:t>
      </w:r>
      <w:r>
        <w:rPr>
          <w:rFonts w:ascii="Segoe UI" w:hAnsi="Segoe UI" w:cs="Segoe UI"/>
          <w:i/>
          <w:iCs/>
          <w:sz w:val="18"/>
          <w:szCs w:val="18"/>
          <w:lang w:val="de-DE"/>
        </w:rPr>
        <w:t xml:space="preserve">Journal </w:t>
      </w:r>
      <w:proofErr w:type="spellStart"/>
      <w:r>
        <w:rPr>
          <w:rFonts w:ascii="Segoe UI" w:hAnsi="Segoe UI" w:cs="Segoe UI"/>
          <w:i/>
          <w:iCs/>
          <w:sz w:val="18"/>
          <w:szCs w:val="18"/>
          <w:lang w:val="de-DE"/>
        </w:rPr>
        <w:t>of</w:t>
      </w:r>
      <w:proofErr w:type="spellEnd"/>
      <w:r>
        <w:rPr>
          <w:rFonts w:ascii="Segoe UI" w:hAnsi="Segoe UI" w:cs="Segoe UI"/>
          <w:i/>
          <w:iCs/>
          <w:sz w:val="18"/>
          <w:szCs w:val="18"/>
          <w:lang w:val="de-DE"/>
        </w:rPr>
        <w:t xml:space="preserve"> </w:t>
      </w:r>
      <w:proofErr w:type="spellStart"/>
      <w:r>
        <w:rPr>
          <w:rFonts w:ascii="Segoe UI" w:hAnsi="Segoe UI" w:cs="Segoe UI"/>
          <w:i/>
          <w:iCs/>
          <w:sz w:val="18"/>
          <w:szCs w:val="18"/>
          <w:lang w:val="de-DE"/>
        </w:rPr>
        <w:t>Personality</w:t>
      </w:r>
      <w:proofErr w:type="spellEnd"/>
      <w:r>
        <w:rPr>
          <w:rFonts w:ascii="Segoe UI" w:hAnsi="Segoe UI" w:cs="Segoe UI"/>
          <w:i/>
          <w:iCs/>
          <w:sz w:val="18"/>
          <w:szCs w:val="18"/>
          <w:lang w:val="de-DE"/>
        </w:rPr>
        <w:t xml:space="preserve"> </w:t>
      </w:r>
      <w:proofErr w:type="spellStart"/>
      <w:r>
        <w:rPr>
          <w:rFonts w:ascii="Segoe UI" w:hAnsi="Segoe UI" w:cs="Segoe UI"/>
          <w:i/>
          <w:iCs/>
          <w:sz w:val="18"/>
          <w:szCs w:val="18"/>
          <w:lang w:val="de-DE"/>
        </w:rPr>
        <w:t>and</w:t>
      </w:r>
      <w:proofErr w:type="spellEnd"/>
      <w:r>
        <w:rPr>
          <w:rFonts w:ascii="Segoe UI" w:hAnsi="Segoe UI" w:cs="Segoe UI"/>
          <w:i/>
          <w:iCs/>
          <w:sz w:val="18"/>
          <w:szCs w:val="18"/>
          <w:lang w:val="de-DE"/>
        </w:rPr>
        <w:t xml:space="preserve"> </w:t>
      </w:r>
      <w:proofErr w:type="spellStart"/>
      <w:r>
        <w:rPr>
          <w:rFonts w:ascii="Segoe UI" w:hAnsi="Segoe UI" w:cs="Segoe UI"/>
          <w:i/>
          <w:iCs/>
          <w:sz w:val="18"/>
          <w:szCs w:val="18"/>
          <w:lang w:val="de-DE"/>
        </w:rPr>
        <w:t>Social</w:t>
      </w:r>
      <w:proofErr w:type="spellEnd"/>
      <w:r>
        <w:rPr>
          <w:rFonts w:ascii="Segoe UI" w:hAnsi="Segoe UI" w:cs="Segoe UI"/>
          <w:i/>
          <w:iCs/>
          <w:sz w:val="18"/>
          <w:szCs w:val="18"/>
          <w:lang w:val="de-DE"/>
        </w:rPr>
        <w:t xml:space="preserve"> </w:t>
      </w:r>
      <w:proofErr w:type="spellStart"/>
      <w:r>
        <w:rPr>
          <w:rFonts w:ascii="Segoe UI" w:hAnsi="Segoe UI" w:cs="Segoe UI"/>
          <w:i/>
          <w:iCs/>
          <w:sz w:val="18"/>
          <w:szCs w:val="18"/>
          <w:lang w:val="de-DE"/>
        </w:rPr>
        <w:t>Psychology</w:t>
      </w:r>
      <w:proofErr w:type="spellEnd"/>
      <w:r>
        <w:rPr>
          <w:rFonts w:ascii="Segoe UI" w:hAnsi="Segoe UI" w:cs="Segoe UI"/>
          <w:i/>
          <w:iCs/>
          <w:sz w:val="18"/>
          <w:szCs w:val="18"/>
          <w:lang w:val="de-DE"/>
        </w:rPr>
        <w:t>, 86</w:t>
      </w:r>
      <w:r>
        <w:rPr>
          <w:rFonts w:ascii="Segoe UI" w:hAnsi="Segoe UI" w:cs="Segoe UI"/>
          <w:sz w:val="18"/>
          <w:szCs w:val="18"/>
          <w:lang w:val="de-DE"/>
        </w:rPr>
        <w:t xml:space="preserve">(1), 148-161. </w:t>
      </w:r>
      <w:proofErr w:type="spellStart"/>
      <w:r>
        <w:rPr>
          <w:rFonts w:ascii="Segoe UI" w:hAnsi="Segoe UI" w:cs="Segoe UI"/>
          <w:sz w:val="18"/>
          <w:szCs w:val="18"/>
          <w:lang w:val="de-DE"/>
        </w:rPr>
        <w:t>doi</w:t>
      </w:r>
      <w:proofErr w:type="spellEnd"/>
      <w:r>
        <w:rPr>
          <w:rFonts w:ascii="Segoe UI" w:hAnsi="Segoe UI" w:cs="Segoe UI"/>
          <w:sz w:val="18"/>
          <w:szCs w:val="18"/>
          <w:lang w:val="de-DE"/>
        </w:rPr>
        <w:t>: 10.1037/0022-3514.86.1.148</w:t>
      </w:r>
    </w:p>
  </w:comment>
  <w:comment w:id="36" w:author="Preckel, Franzis, Univ.-Prof. Dr." w:date="2022-03-01T18:46:00Z" w:initials="PFUD">
    <w:p w14:paraId="187EF6A1" w14:textId="0A7D247F" w:rsidR="00BB56EF" w:rsidRPr="00654CA9" w:rsidRDefault="00BB56EF" w:rsidP="00EB4215">
      <w:pPr>
        <w:pStyle w:val="KeinLeerraum"/>
        <w:ind w:left="567" w:hanging="567"/>
        <w:jc w:val="both"/>
        <w:rPr>
          <w:lang w:val="en-US" w:eastAsia="ar-SA" w:bidi="ar-SA"/>
        </w:rPr>
      </w:pPr>
      <w:r>
        <w:rPr>
          <w:rStyle w:val="Kommentarzeichen"/>
        </w:rPr>
        <w:annotationRef/>
      </w:r>
      <w:r>
        <w:t xml:space="preserve">s.a. </w:t>
      </w:r>
      <w:proofErr w:type="spellStart"/>
      <w:r w:rsidRPr="00381D63">
        <w:rPr>
          <w:rStyle w:val="Hyperlink"/>
          <w:color w:val="000000" w:themeColor="text1"/>
        </w:rPr>
        <w:t>Zaboski</w:t>
      </w:r>
      <w:proofErr w:type="spellEnd"/>
      <w:r w:rsidRPr="00381D63">
        <w:rPr>
          <w:rStyle w:val="Hyperlink"/>
          <w:color w:val="000000" w:themeColor="text1"/>
        </w:rPr>
        <w:t>, B. A.</w:t>
      </w:r>
      <w:r w:rsidRPr="00381D63">
        <w:rPr>
          <w:color w:val="000000" w:themeColor="text1"/>
        </w:rPr>
        <w:t>, Kranzler, J. H</w:t>
      </w:r>
      <w:r w:rsidRPr="00381D63">
        <w:rPr>
          <w:rStyle w:val="Hyperlink"/>
          <w:color w:val="000000" w:themeColor="text1"/>
        </w:rPr>
        <w:t xml:space="preserve">. &amp; </w:t>
      </w:r>
      <w:r w:rsidRPr="00381D63">
        <w:rPr>
          <w:color w:val="000000" w:themeColor="text1"/>
        </w:rPr>
        <w:t>Gage, N. A</w:t>
      </w:r>
      <w:r w:rsidRPr="00381D63">
        <w:rPr>
          <w:rStyle w:val="Hyperlink"/>
          <w:color w:val="000000" w:themeColor="text1"/>
        </w:rPr>
        <w:t xml:space="preserve">. (2018). </w:t>
      </w:r>
      <w:r w:rsidRPr="00381D63">
        <w:rPr>
          <w:lang w:val="en-US"/>
        </w:rPr>
        <w:t>Meta-analysis of the relationship between</w:t>
      </w:r>
      <w:r w:rsidRPr="009669F0">
        <w:rPr>
          <w:lang w:val="en-US"/>
        </w:rPr>
        <w:t xml:space="preserve"> academic achievement and broad abilities of the Cattell-</w:t>
      </w:r>
      <w:r>
        <w:rPr>
          <w:lang w:val="en-US"/>
        </w:rPr>
        <w:t>H</w:t>
      </w:r>
      <w:r w:rsidRPr="009669F0">
        <w:rPr>
          <w:lang w:val="en-US"/>
        </w:rPr>
        <w:t xml:space="preserve">orn-Carroll theory. </w:t>
      </w:r>
      <w:r w:rsidRPr="009669F0">
        <w:rPr>
          <w:i/>
          <w:lang w:val="en-US"/>
        </w:rPr>
        <w:t>Journal of School Psychology</w:t>
      </w:r>
      <w:r w:rsidRPr="002D64F9">
        <w:rPr>
          <w:lang w:val="en-US"/>
        </w:rPr>
        <w:t>,</w:t>
      </w:r>
      <w:r w:rsidRPr="009669F0">
        <w:rPr>
          <w:i/>
          <w:lang w:val="en-US"/>
        </w:rPr>
        <w:t xml:space="preserve"> 71</w:t>
      </w:r>
      <w:r w:rsidRPr="002D64F9">
        <w:rPr>
          <w:lang w:val="en-US"/>
        </w:rPr>
        <w:t>,</w:t>
      </w:r>
      <w:r w:rsidRPr="009669F0">
        <w:rPr>
          <w:i/>
          <w:lang w:val="en-US"/>
        </w:rPr>
        <w:t xml:space="preserve"> </w:t>
      </w:r>
      <w:r w:rsidRPr="009669F0">
        <w:rPr>
          <w:lang w:val="en-US"/>
        </w:rPr>
        <w:t>42-56.</w:t>
      </w:r>
    </w:p>
    <w:p w14:paraId="093DF38B" w14:textId="06848A0D" w:rsidR="00BB56EF" w:rsidRDefault="00BB56EF">
      <w:pPr>
        <w:pStyle w:val="Kommentartext"/>
      </w:pPr>
    </w:p>
  </w:comment>
  <w:comment w:id="45" w:author="Preckel, Franzis, Univ.-Prof. Dr." w:date="2022-03-01T19:05:00Z" w:initials="PFUD">
    <w:p w14:paraId="19624D57" w14:textId="5C09F9AC" w:rsidR="00BB56EF" w:rsidRDefault="00BB56EF">
      <w:pPr>
        <w:pStyle w:val="Kommentartext"/>
      </w:pPr>
      <w:r>
        <w:rPr>
          <w:rStyle w:val="Kommentarzeichen"/>
        </w:rPr>
        <w:annotationRef/>
      </w:r>
      <w:proofErr w:type="spellStart"/>
      <w:r>
        <w:t>Würden</w:t>
      </w:r>
      <w:proofErr w:type="spellEnd"/>
      <w:r>
        <w:t xml:space="preserve"> </w:t>
      </w:r>
      <w:proofErr w:type="spellStart"/>
      <w:r>
        <w:t>wir</w:t>
      </w:r>
      <w:proofErr w:type="spellEnd"/>
      <w:r>
        <w:t xml:space="preserve"> NFC </w:t>
      </w:r>
      <w:proofErr w:type="spellStart"/>
      <w:r>
        <w:t>hier</w:t>
      </w:r>
      <w:proofErr w:type="spellEnd"/>
      <w:r>
        <w:t xml:space="preserve"> </w:t>
      </w:r>
      <w:proofErr w:type="spellStart"/>
      <w:r>
        <w:t>subsummieren</w:t>
      </w:r>
      <w:proofErr w:type="spellEnd"/>
      <w:r>
        <w:t xml:space="preserve"> </w:t>
      </w:r>
      <w:proofErr w:type="spellStart"/>
      <w:r>
        <w:t>oder</w:t>
      </w:r>
      <w:proofErr w:type="spellEnd"/>
      <w:r>
        <w:t xml:space="preserve"> NFC </w:t>
      </w:r>
      <w:proofErr w:type="spellStart"/>
      <w:r>
        <w:t>eher</w:t>
      </w:r>
      <w:proofErr w:type="spellEnd"/>
      <w:r>
        <w:t xml:space="preserve"> </w:t>
      </w:r>
      <w:proofErr w:type="spellStart"/>
      <w:r>
        <w:t>als</w:t>
      </w:r>
      <w:proofErr w:type="spellEnd"/>
      <w:r>
        <w:t xml:space="preserve"> </w:t>
      </w:r>
      <w:proofErr w:type="spellStart"/>
      <w:r>
        <w:t>nicht</w:t>
      </w:r>
      <w:proofErr w:type="spellEnd"/>
      <w:r>
        <w:t xml:space="preserve"> (</w:t>
      </w:r>
      <w:proofErr w:type="spellStart"/>
      <w:r>
        <w:t>leistungs</w:t>
      </w:r>
      <w:proofErr w:type="spellEnd"/>
      <w:r>
        <w:t xml:space="preserve">-) </w:t>
      </w:r>
      <w:proofErr w:type="spellStart"/>
      <w:r>
        <w:t>motivationales</w:t>
      </w:r>
      <w:proofErr w:type="spellEnd"/>
      <w:r>
        <w:t xml:space="preserve"> </w:t>
      </w:r>
      <w:proofErr w:type="spellStart"/>
      <w:r>
        <w:t>Persönlichkeitsmerkmal</w:t>
      </w:r>
      <w:proofErr w:type="spellEnd"/>
      <w:r>
        <w:t xml:space="preserve"> </w:t>
      </w:r>
      <w:proofErr w:type="spellStart"/>
      <w:r>
        <w:t>behandeln</w:t>
      </w:r>
      <w:proofErr w:type="spellEnd"/>
      <w:r>
        <w:t xml:space="preserve">? … </w:t>
      </w:r>
      <w:proofErr w:type="spellStart"/>
      <w:proofErr w:type="gramStart"/>
      <w:r>
        <w:t>sollte</w:t>
      </w:r>
      <w:proofErr w:type="spellEnd"/>
      <w:proofErr w:type="gramEnd"/>
      <w:r>
        <w:t xml:space="preserve"> man </w:t>
      </w:r>
      <w:proofErr w:type="spellStart"/>
      <w:r>
        <w:t>ggf</w:t>
      </w:r>
      <w:proofErr w:type="spellEnd"/>
      <w:r>
        <w:t xml:space="preserve">. </w:t>
      </w:r>
      <w:proofErr w:type="spellStart"/>
      <w:proofErr w:type="gramStart"/>
      <w:r>
        <w:t>bereits</w:t>
      </w:r>
      <w:proofErr w:type="spellEnd"/>
      <w:proofErr w:type="gramEnd"/>
      <w:r>
        <w:t xml:space="preserve"> </w:t>
      </w:r>
      <w:proofErr w:type="spellStart"/>
      <w:r>
        <w:t>hier</w:t>
      </w:r>
      <w:proofErr w:type="spellEnd"/>
      <w:r>
        <w:t xml:space="preserve"> </w:t>
      </w:r>
      <w:proofErr w:type="spellStart"/>
      <w:r>
        <w:t>klären</w:t>
      </w:r>
      <w:proofErr w:type="spellEnd"/>
    </w:p>
  </w:comment>
  <w:comment w:id="50" w:author="Preckel, Franzis, Univ.-Prof. Dr." w:date="2022-03-02T09:34:00Z" w:initials="PFUD">
    <w:p w14:paraId="31CA885C" w14:textId="6C78D05C" w:rsidR="00BB56EF" w:rsidRDefault="00BB56EF">
      <w:pPr>
        <w:pStyle w:val="Kommentartext"/>
      </w:pPr>
      <w:r>
        <w:rPr>
          <w:rStyle w:val="Kommentarzeichen"/>
        </w:rPr>
        <w:annotationRef/>
      </w:r>
      <w:proofErr w:type="spellStart"/>
      <w:r>
        <w:t>Ist</w:t>
      </w:r>
      <w:proofErr w:type="spellEnd"/>
      <w:r>
        <w:t xml:space="preserve"> das </w:t>
      </w:r>
      <w:proofErr w:type="spellStart"/>
      <w:r>
        <w:t>dafür</w:t>
      </w:r>
      <w:proofErr w:type="spellEnd"/>
      <w:r>
        <w:t xml:space="preserve"> die </w:t>
      </w:r>
      <w:proofErr w:type="spellStart"/>
      <w:r>
        <w:t>richtige</w:t>
      </w:r>
      <w:proofErr w:type="spellEnd"/>
      <w:r>
        <w:t xml:space="preserve"> </w:t>
      </w:r>
      <w:proofErr w:type="spellStart"/>
      <w:r>
        <w:t>Quelle</w:t>
      </w:r>
      <w:proofErr w:type="spellEnd"/>
      <w:r>
        <w:t xml:space="preserve">? Oder </w:t>
      </w:r>
      <w:proofErr w:type="spellStart"/>
      <w:r>
        <w:t>eher</w:t>
      </w:r>
      <w:proofErr w:type="spellEnd"/>
      <w:r>
        <w:t xml:space="preserve"> PPIK paper von Ackerman</w:t>
      </w:r>
    </w:p>
  </w:comment>
  <w:comment w:id="60" w:author="Preckel, Franzis, Univ.-Prof. Dr." w:date="2022-03-01T19:06:00Z" w:initials="PFUD">
    <w:p w14:paraId="7FED221B" w14:textId="0AF61129" w:rsidR="00BB56EF" w:rsidRDefault="00BB56EF">
      <w:pPr>
        <w:pStyle w:val="Kommentartext"/>
      </w:pPr>
      <w:r>
        <w:rPr>
          <w:rStyle w:val="Kommentarzeichen"/>
        </w:rPr>
        <w:annotationRef/>
      </w:r>
      <w:r>
        <w:t xml:space="preserve">Die </w:t>
      </w:r>
      <w:proofErr w:type="spellStart"/>
      <w:r>
        <w:t>haben</w:t>
      </w:r>
      <w:proofErr w:type="spellEnd"/>
      <w:r>
        <w:t xml:space="preserve"> </w:t>
      </w:r>
      <w:proofErr w:type="spellStart"/>
      <w:r>
        <w:t>unsere</w:t>
      </w:r>
      <w:proofErr w:type="spellEnd"/>
      <w:r>
        <w:t xml:space="preserve"> NFC Kids </w:t>
      </w:r>
      <w:proofErr w:type="spellStart"/>
      <w:r>
        <w:t>Skala</w:t>
      </w:r>
      <w:proofErr w:type="spellEnd"/>
      <w:r>
        <w:t xml:space="preserve"> </w:t>
      </w:r>
      <w:proofErr w:type="spellStart"/>
      <w:r>
        <w:t>verwendet</w:t>
      </w:r>
      <w:proofErr w:type="spellEnd"/>
      <w:r>
        <w:t xml:space="preserve"> </w:t>
      </w:r>
      <w:proofErr w:type="spellStart"/>
      <w:r>
        <w:t>bzw</w:t>
      </w:r>
      <w:proofErr w:type="spellEnd"/>
      <w:r>
        <w:t xml:space="preserve">. </w:t>
      </w:r>
      <w:proofErr w:type="spellStart"/>
      <w:proofErr w:type="gramStart"/>
      <w:r>
        <w:t>eine</w:t>
      </w:r>
      <w:proofErr w:type="spellEnd"/>
      <w:proofErr w:type="gramEnd"/>
      <w:r>
        <w:t xml:space="preserve"> </w:t>
      </w:r>
      <w:proofErr w:type="spellStart"/>
      <w:r>
        <w:t>Kurzform</w:t>
      </w:r>
      <w:proofErr w:type="spellEnd"/>
      <w:r>
        <w:t xml:space="preserve"> </w:t>
      </w:r>
      <w:proofErr w:type="spellStart"/>
      <w:r>
        <w:t>davon</w:t>
      </w:r>
      <w:proofErr w:type="spellEnd"/>
      <w:r>
        <w:t xml:space="preserve">, </w:t>
      </w:r>
      <w:proofErr w:type="spellStart"/>
      <w:r>
        <w:t>oder</w:t>
      </w:r>
      <w:proofErr w:type="spellEnd"/>
      <w:r>
        <w:t xml:space="preserve">? </w:t>
      </w:r>
    </w:p>
  </w:comment>
  <w:comment w:id="63" w:author="Preckel, Franzis, Univ.-Prof. Dr." w:date="2022-03-01T19:03:00Z" w:initials="PFUD">
    <w:p w14:paraId="29701CB4" w14:textId="5B77884F" w:rsidR="00BB56EF" w:rsidRDefault="00BB56EF">
      <w:pPr>
        <w:pStyle w:val="Kommentartext"/>
      </w:pPr>
      <w:r>
        <w:rPr>
          <w:rStyle w:val="Kommentarzeichen"/>
        </w:rPr>
        <w:annotationRef/>
      </w:r>
      <w:proofErr w:type="spellStart"/>
      <w:r>
        <w:t>Würden</w:t>
      </w:r>
      <w:proofErr w:type="spellEnd"/>
      <w:r>
        <w:t xml:space="preserve"> </w:t>
      </w:r>
      <w:proofErr w:type="spellStart"/>
      <w:r>
        <w:t>wir</w:t>
      </w:r>
      <w:proofErr w:type="spellEnd"/>
      <w:r>
        <w:t xml:space="preserve"> NFC </w:t>
      </w:r>
      <w:proofErr w:type="spellStart"/>
      <w:r>
        <w:t>hier</w:t>
      </w:r>
      <w:proofErr w:type="spellEnd"/>
      <w:r>
        <w:t xml:space="preserve"> </w:t>
      </w:r>
      <w:proofErr w:type="spellStart"/>
      <w:r>
        <w:t>subsummieren</w:t>
      </w:r>
      <w:proofErr w:type="spellEnd"/>
      <w:r>
        <w:t xml:space="preserve"> </w:t>
      </w:r>
      <w:proofErr w:type="spellStart"/>
      <w:r>
        <w:t>oder</w:t>
      </w:r>
      <w:proofErr w:type="spellEnd"/>
      <w:r>
        <w:t xml:space="preserve"> NFC </w:t>
      </w:r>
      <w:proofErr w:type="spellStart"/>
      <w:r>
        <w:t>eher</w:t>
      </w:r>
      <w:proofErr w:type="spellEnd"/>
      <w:r>
        <w:t xml:space="preserve"> </w:t>
      </w:r>
      <w:proofErr w:type="spellStart"/>
      <w:r>
        <w:t>als</w:t>
      </w:r>
      <w:proofErr w:type="spellEnd"/>
      <w:r>
        <w:t xml:space="preserve"> </w:t>
      </w:r>
      <w:proofErr w:type="spellStart"/>
      <w:r>
        <w:t>anderes</w:t>
      </w:r>
      <w:proofErr w:type="spellEnd"/>
      <w:r>
        <w:t xml:space="preserve"> </w:t>
      </w:r>
      <w:proofErr w:type="spellStart"/>
      <w:r>
        <w:t>Persönlichkeitsmerkmal</w:t>
      </w:r>
      <w:proofErr w:type="spellEnd"/>
      <w:r>
        <w:t xml:space="preserve"> </w:t>
      </w:r>
      <w:proofErr w:type="spellStart"/>
      <w:r>
        <w:t>behandeln</w:t>
      </w:r>
      <w:proofErr w:type="spellEnd"/>
      <w:proofErr w:type="gramStart"/>
      <w:r>
        <w:t>? ..</w:t>
      </w:r>
      <w:proofErr w:type="gramEnd"/>
      <w:r>
        <w:t xml:space="preserve"> </w:t>
      </w:r>
      <w:proofErr w:type="spellStart"/>
      <w:proofErr w:type="gramStart"/>
      <w:r>
        <w:t>ich</w:t>
      </w:r>
      <w:proofErr w:type="spellEnd"/>
      <w:proofErr w:type="gramEnd"/>
      <w:r>
        <w:t xml:space="preserve"> </w:t>
      </w:r>
      <w:proofErr w:type="spellStart"/>
      <w:r>
        <w:t>sehe</w:t>
      </w:r>
      <w:proofErr w:type="spellEnd"/>
      <w:r>
        <w:t xml:space="preserve"> das </w:t>
      </w:r>
      <w:proofErr w:type="spellStart"/>
      <w:r>
        <w:t>bisher</w:t>
      </w:r>
      <w:proofErr w:type="spellEnd"/>
      <w:r>
        <w:t xml:space="preserve"> </w:t>
      </w:r>
      <w:proofErr w:type="spellStart"/>
      <w:r>
        <w:t>eher</w:t>
      </w:r>
      <w:proofErr w:type="spellEnd"/>
      <w:r>
        <w:t xml:space="preserve"> </w:t>
      </w:r>
      <w:proofErr w:type="spellStart"/>
      <w:r>
        <w:t>als</w:t>
      </w:r>
      <w:proofErr w:type="spellEnd"/>
      <w:r>
        <w:t xml:space="preserve"> </w:t>
      </w:r>
      <w:proofErr w:type="spellStart"/>
      <w:r>
        <w:t>motivationales</w:t>
      </w:r>
      <w:proofErr w:type="spellEnd"/>
      <w:r>
        <w:t xml:space="preserve"> </w:t>
      </w:r>
      <w:proofErr w:type="spellStart"/>
      <w:r>
        <w:t>Konstrukt</w:t>
      </w:r>
      <w:proofErr w:type="spellEnd"/>
    </w:p>
  </w:comment>
  <w:comment w:id="74" w:author="Preckel, Franzis, Univ.-Prof. Dr." w:date="2022-03-01T19:13:00Z" w:initials="PFUD">
    <w:p w14:paraId="2C9754E8" w14:textId="6424E79C" w:rsidR="00BB56EF" w:rsidRDefault="00BB56EF">
      <w:pPr>
        <w:pStyle w:val="Kommentartext"/>
      </w:pPr>
      <w:r>
        <w:rPr>
          <w:rStyle w:val="Kommentarzeichen"/>
        </w:rPr>
        <w:annotationRef/>
      </w:r>
      <w:proofErr w:type="spellStart"/>
      <w:r>
        <w:t>s.a.</w:t>
      </w:r>
      <w:proofErr w:type="spellEnd"/>
      <w:r>
        <w:t xml:space="preserve"> </w:t>
      </w:r>
      <w:proofErr w:type="spellStart"/>
      <w:r w:rsidRPr="006030F0">
        <w:t>Hulleman</w:t>
      </w:r>
      <w:proofErr w:type="spellEnd"/>
      <w:r w:rsidRPr="006030F0">
        <w:t xml:space="preserve">, C. S., Barron, K. E., </w:t>
      </w:r>
      <w:proofErr w:type="spellStart"/>
      <w:r w:rsidRPr="006030F0">
        <w:t>Kosovich</w:t>
      </w:r>
      <w:proofErr w:type="spellEnd"/>
      <w:r w:rsidRPr="006030F0">
        <w:t xml:space="preserve">, J. J., &amp; </w:t>
      </w:r>
      <w:proofErr w:type="spellStart"/>
      <w:r w:rsidRPr="006030F0">
        <w:t>Lazowski</w:t>
      </w:r>
      <w:proofErr w:type="spellEnd"/>
      <w:r w:rsidRPr="006030F0">
        <w:t>, R. A. (2016). Student motivation: Current theories, constructs, and interventions within an expectancy</w:t>
      </w:r>
      <w:r>
        <w:t xml:space="preserve"> </w:t>
      </w:r>
      <w:r w:rsidRPr="006030F0">
        <w:t xml:space="preserve">value framework. In A. A. </w:t>
      </w:r>
      <w:proofErr w:type="spellStart"/>
      <w:r w:rsidRPr="006030F0">
        <w:t>Lipnevich</w:t>
      </w:r>
      <w:proofErr w:type="spellEnd"/>
      <w:r w:rsidRPr="006030F0">
        <w:t xml:space="preserve">, F. Preckel, &amp; R. D. Roberts (Eds.), Psychological skills and school systems in the 21st century (pp. 241–278). Basel, Switzerland: Springer International. </w:t>
      </w:r>
      <w:proofErr w:type="gramStart"/>
      <w:r w:rsidRPr="006030F0">
        <w:t>doi:</w:t>
      </w:r>
      <w:proofErr w:type="gramEnd"/>
      <w:r w:rsidRPr="006030F0">
        <w:t>10.1007/978-3-319-28606-8_10</w:t>
      </w:r>
    </w:p>
  </w:comment>
  <w:comment w:id="80" w:author="Preckel, Franzis, Univ.-Prof. Dr." w:date="2022-03-01T19:16:00Z" w:initials="PFUD">
    <w:p w14:paraId="2F2870ED" w14:textId="616735B8" w:rsidR="00BB56EF" w:rsidRDefault="00BB56EF">
      <w:pPr>
        <w:pStyle w:val="Kommentartext"/>
      </w:pPr>
      <w:r>
        <w:rPr>
          <w:rStyle w:val="Kommentarzeichen"/>
        </w:rPr>
        <w:annotationRef/>
      </w:r>
      <w:r w:rsidRPr="006030F0">
        <w:t>https://www.sciencedirect.com/science/article/abs/pii/S0361476X20300242</w:t>
      </w:r>
    </w:p>
  </w:comment>
  <w:comment w:id="82" w:author="Ricarda Steinmayr" w:date="2022-02-22T17:15:00Z" w:initials="RS">
    <w:p w14:paraId="39C1BEE7" w14:textId="77777777" w:rsidR="00BB56EF" w:rsidRDefault="00BB56EF" w:rsidP="00864AC3">
      <w:pPr>
        <w:pStyle w:val="Literaturverzeichnis"/>
      </w:pPr>
      <w:r>
        <w:rPr>
          <w:rStyle w:val="Kommentarzeichen"/>
        </w:rPr>
        <w:annotationRef/>
      </w:r>
      <w:proofErr w:type="spellStart"/>
      <w:r w:rsidRPr="00864AC3">
        <w:rPr>
          <w:lang w:val="de-DE"/>
        </w:rPr>
        <w:t>Lavrijsen</w:t>
      </w:r>
      <w:proofErr w:type="spellEnd"/>
      <w:r w:rsidRPr="00864AC3">
        <w:rPr>
          <w:lang w:val="de-DE"/>
        </w:rPr>
        <w:t xml:space="preserve">, J., </w:t>
      </w:r>
      <w:proofErr w:type="spellStart"/>
      <w:r w:rsidRPr="00864AC3">
        <w:rPr>
          <w:lang w:val="de-DE"/>
        </w:rPr>
        <w:t>Vansteenkiste</w:t>
      </w:r>
      <w:proofErr w:type="spellEnd"/>
      <w:r w:rsidRPr="00864AC3">
        <w:rPr>
          <w:lang w:val="de-DE"/>
        </w:rPr>
        <w:t xml:space="preserve">, M., </w:t>
      </w:r>
      <w:proofErr w:type="spellStart"/>
      <w:r w:rsidRPr="00864AC3">
        <w:rPr>
          <w:lang w:val="de-DE"/>
        </w:rPr>
        <w:t>Boncquet</w:t>
      </w:r>
      <w:proofErr w:type="spellEnd"/>
      <w:r w:rsidRPr="00864AC3">
        <w:rPr>
          <w:lang w:val="de-DE"/>
        </w:rPr>
        <w:t xml:space="preserve">, M., &amp; </w:t>
      </w:r>
      <w:proofErr w:type="spellStart"/>
      <w:r w:rsidRPr="00864AC3">
        <w:rPr>
          <w:lang w:val="de-DE"/>
        </w:rPr>
        <w:t>Verschueren</w:t>
      </w:r>
      <w:proofErr w:type="spellEnd"/>
      <w:r w:rsidRPr="00864AC3">
        <w:rPr>
          <w:lang w:val="de-DE"/>
        </w:rPr>
        <w:t xml:space="preserve">, K. (2021). </w:t>
      </w:r>
      <w:r>
        <w:t xml:space="preserve">Does motivation predict changes in academic achievement beyond intelligence and personality? A </w:t>
      </w:r>
      <w:proofErr w:type="spellStart"/>
      <w:r>
        <w:t>multitheoretical</w:t>
      </w:r>
      <w:proofErr w:type="spellEnd"/>
      <w:r>
        <w:t xml:space="preserve"> perspective. </w:t>
      </w:r>
      <w:r>
        <w:rPr>
          <w:i/>
          <w:iCs/>
        </w:rPr>
        <w:t>Journal of Educational Psychology</w:t>
      </w:r>
      <w:r>
        <w:t xml:space="preserve">. </w:t>
      </w:r>
      <w:hyperlink r:id="rId1">
        <w:r>
          <w:rPr>
            <w:rStyle w:val="Hyperlink"/>
          </w:rPr>
          <w:t>https://doi.org/10.1037/edu0000666</w:t>
        </w:r>
      </w:hyperlink>
    </w:p>
    <w:p w14:paraId="58C56D46" w14:textId="77777777" w:rsidR="00BB56EF" w:rsidRDefault="00BB56EF">
      <w:pPr>
        <w:pStyle w:val="Kommentartext"/>
      </w:pPr>
    </w:p>
  </w:comment>
  <w:comment w:id="97" w:author="Ricarda Steinmayr" w:date="2022-02-22T17:17:00Z" w:initials="RS">
    <w:p w14:paraId="12F7494E" w14:textId="77777777" w:rsidR="00BB56EF" w:rsidRDefault="00BB56EF" w:rsidP="00BC009A">
      <w:pPr>
        <w:autoSpaceDE w:val="0"/>
        <w:autoSpaceDN w:val="0"/>
        <w:adjustRightInd w:val="0"/>
        <w:spacing w:before="0" w:after="0" w:line="240" w:lineRule="auto"/>
        <w:ind w:left="720" w:hanging="720"/>
        <w:rPr>
          <w:rFonts w:ascii="Segoe UI" w:hAnsi="Segoe UI" w:cs="Segoe UI"/>
          <w:sz w:val="18"/>
          <w:szCs w:val="18"/>
          <w:lang w:val="de-DE"/>
        </w:rPr>
      </w:pPr>
      <w:r>
        <w:rPr>
          <w:rStyle w:val="Kommentarzeichen"/>
        </w:rPr>
        <w:annotationRef/>
      </w:r>
      <w:proofErr w:type="spellStart"/>
      <w:r>
        <w:rPr>
          <w:rFonts w:ascii="Segoe UI" w:hAnsi="Segoe UI" w:cs="Segoe UI"/>
          <w:sz w:val="18"/>
          <w:szCs w:val="18"/>
          <w:lang w:val="de-DE"/>
        </w:rPr>
        <w:t>Steinmayr</w:t>
      </w:r>
      <w:proofErr w:type="spellEnd"/>
      <w:r>
        <w:rPr>
          <w:rFonts w:ascii="Segoe UI" w:hAnsi="Segoe UI" w:cs="Segoe UI"/>
          <w:sz w:val="18"/>
          <w:szCs w:val="18"/>
          <w:lang w:val="de-DE"/>
        </w:rPr>
        <w:t xml:space="preserve">, Ricarda, Weidinger, Anne F., &amp; </w:t>
      </w:r>
      <w:proofErr w:type="spellStart"/>
      <w:r>
        <w:rPr>
          <w:rFonts w:ascii="Segoe UI" w:hAnsi="Segoe UI" w:cs="Segoe UI"/>
          <w:sz w:val="18"/>
          <w:szCs w:val="18"/>
          <w:lang w:val="de-DE"/>
        </w:rPr>
        <w:t>Wigfield</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Allan</w:t>
      </w:r>
      <w:proofErr w:type="spellEnd"/>
      <w:r>
        <w:rPr>
          <w:rFonts w:ascii="Segoe UI" w:hAnsi="Segoe UI" w:cs="Segoe UI"/>
          <w:sz w:val="18"/>
          <w:szCs w:val="18"/>
          <w:lang w:val="de-DE"/>
        </w:rPr>
        <w:t xml:space="preserve">. </w:t>
      </w:r>
      <w:r w:rsidRPr="00BC009A">
        <w:rPr>
          <w:rFonts w:ascii="Segoe UI" w:hAnsi="Segoe UI" w:cs="Segoe UI"/>
          <w:sz w:val="18"/>
          <w:szCs w:val="18"/>
        </w:rPr>
        <w:t xml:space="preserve">(2018). Does students’ grit predict their school achievement above and beyond their personality, motivation, and engagement? </w:t>
      </w:r>
      <w:r>
        <w:rPr>
          <w:rFonts w:ascii="Segoe UI" w:hAnsi="Segoe UI" w:cs="Segoe UI"/>
          <w:i/>
          <w:iCs/>
          <w:sz w:val="18"/>
          <w:szCs w:val="18"/>
          <w:lang w:val="de-DE"/>
        </w:rPr>
        <w:t xml:space="preserve">Contemporary Educational </w:t>
      </w:r>
      <w:proofErr w:type="spellStart"/>
      <w:r>
        <w:rPr>
          <w:rFonts w:ascii="Segoe UI" w:hAnsi="Segoe UI" w:cs="Segoe UI"/>
          <w:i/>
          <w:iCs/>
          <w:sz w:val="18"/>
          <w:szCs w:val="18"/>
          <w:lang w:val="de-DE"/>
        </w:rPr>
        <w:t>Psychology</w:t>
      </w:r>
      <w:proofErr w:type="spellEnd"/>
      <w:r>
        <w:rPr>
          <w:rFonts w:ascii="Segoe UI" w:hAnsi="Segoe UI" w:cs="Segoe UI"/>
          <w:i/>
          <w:iCs/>
          <w:sz w:val="18"/>
          <w:szCs w:val="18"/>
          <w:lang w:val="de-DE"/>
        </w:rPr>
        <w:t>, 53</w:t>
      </w:r>
      <w:r>
        <w:rPr>
          <w:rFonts w:ascii="Segoe UI" w:hAnsi="Segoe UI" w:cs="Segoe UI"/>
          <w:sz w:val="18"/>
          <w:szCs w:val="18"/>
          <w:lang w:val="de-DE"/>
        </w:rPr>
        <w:t xml:space="preserve">, 106-122. </w:t>
      </w:r>
      <w:proofErr w:type="spellStart"/>
      <w:r>
        <w:rPr>
          <w:rFonts w:ascii="Segoe UI" w:hAnsi="Segoe UI" w:cs="Segoe UI"/>
          <w:sz w:val="18"/>
          <w:szCs w:val="18"/>
          <w:lang w:val="de-DE"/>
        </w:rPr>
        <w:t>doi</w:t>
      </w:r>
      <w:proofErr w:type="spellEnd"/>
      <w:r>
        <w:rPr>
          <w:rFonts w:ascii="Segoe UI" w:hAnsi="Segoe UI" w:cs="Segoe UI"/>
          <w:sz w:val="18"/>
          <w:szCs w:val="18"/>
          <w:lang w:val="de-DE"/>
        </w:rPr>
        <w:t>: 10.1016/j.cedpsych.2018.02.004</w:t>
      </w:r>
    </w:p>
    <w:p w14:paraId="6D25E267" w14:textId="616B7C6E" w:rsidR="00BB56EF" w:rsidRDefault="00BB56EF">
      <w:pPr>
        <w:pStyle w:val="Kommentartext"/>
      </w:pPr>
    </w:p>
  </w:comment>
  <w:comment w:id="107" w:author="Preckel, Franzis, Univ.-Prof. Dr." w:date="2022-03-01T19:38:00Z" w:initials="PFUD">
    <w:p w14:paraId="7319B0C3" w14:textId="5E49B603" w:rsidR="00BB56EF" w:rsidRDefault="00BB56EF">
      <w:pPr>
        <w:pStyle w:val="Kommentartext"/>
      </w:pPr>
      <w:r>
        <w:rPr>
          <w:rStyle w:val="Kommentarzeichen"/>
        </w:rPr>
        <w:annotationRef/>
      </w:r>
      <w:r w:rsidRPr="006030F0">
        <w:t>https://www.sciencedirect.com/science/article/abs/pii/S0361476X20300242</w:t>
      </w:r>
    </w:p>
  </w:comment>
  <w:comment w:id="112" w:author="Preckel, Franzis, Univ.-Prof. Dr." w:date="2022-03-01T19:36:00Z" w:initials="PFUD">
    <w:p w14:paraId="455E18F3" w14:textId="097E6753" w:rsidR="00BB56EF" w:rsidRDefault="00BB56EF">
      <w:pPr>
        <w:pStyle w:val="Kommentartext"/>
      </w:pPr>
      <w:r>
        <w:rPr>
          <w:rStyle w:val="Kommentarzeichen"/>
        </w:rPr>
        <w:annotationRef/>
      </w:r>
      <w:proofErr w:type="spellStart"/>
      <w:proofErr w:type="gramStart"/>
      <w:r>
        <w:t>s.a</w:t>
      </w:r>
      <w:proofErr w:type="gramEnd"/>
      <w:r>
        <w:t>.</w:t>
      </w:r>
      <w:proofErr w:type="spellEnd"/>
      <w:r>
        <w:t xml:space="preserve"> </w:t>
      </w:r>
      <w:r>
        <w:rPr>
          <w:rStyle w:val="markedcontent"/>
          <w:rFonts w:ascii="Arial" w:hAnsi="Arial" w:cs="Arial"/>
          <w:sz w:val="28"/>
          <w:szCs w:val="28"/>
        </w:rPr>
        <w:t xml:space="preserve">Gaspard, H., </w:t>
      </w:r>
      <w:proofErr w:type="spellStart"/>
      <w:r>
        <w:rPr>
          <w:rStyle w:val="markedcontent"/>
          <w:rFonts w:ascii="Arial" w:hAnsi="Arial" w:cs="Arial"/>
          <w:sz w:val="28"/>
          <w:szCs w:val="28"/>
        </w:rPr>
        <w:t>Häfner</w:t>
      </w:r>
      <w:proofErr w:type="spellEnd"/>
      <w:r>
        <w:rPr>
          <w:rStyle w:val="markedcontent"/>
          <w:rFonts w:ascii="Arial" w:hAnsi="Arial" w:cs="Arial"/>
          <w:sz w:val="28"/>
          <w:szCs w:val="28"/>
        </w:rPr>
        <w:t xml:space="preserve">, I., </w:t>
      </w:r>
      <w:proofErr w:type="spellStart"/>
      <w:r>
        <w:rPr>
          <w:rStyle w:val="markedcontent"/>
          <w:rFonts w:ascii="Arial" w:hAnsi="Arial" w:cs="Arial"/>
          <w:sz w:val="28"/>
          <w:szCs w:val="28"/>
        </w:rPr>
        <w:t>Parrisius</w:t>
      </w:r>
      <w:proofErr w:type="spellEnd"/>
      <w:r>
        <w:rPr>
          <w:rStyle w:val="markedcontent"/>
          <w:rFonts w:ascii="Arial" w:hAnsi="Arial" w:cs="Arial"/>
          <w:sz w:val="28"/>
          <w:szCs w:val="28"/>
        </w:rPr>
        <w:t xml:space="preserve">, C.*, </w:t>
      </w:r>
      <w:proofErr w:type="spellStart"/>
      <w:r>
        <w:rPr>
          <w:rStyle w:val="markedcontent"/>
          <w:rFonts w:ascii="Arial" w:hAnsi="Arial" w:cs="Arial"/>
          <w:sz w:val="28"/>
          <w:szCs w:val="28"/>
        </w:rPr>
        <w:t>Trautwein</w:t>
      </w:r>
      <w:proofErr w:type="spellEnd"/>
      <w:r>
        <w:rPr>
          <w:rStyle w:val="markedcontent"/>
          <w:rFonts w:ascii="Arial" w:hAnsi="Arial" w:cs="Arial"/>
          <w:sz w:val="28"/>
          <w:szCs w:val="28"/>
        </w:rPr>
        <w:t xml:space="preserve">, U, &amp; </w:t>
      </w:r>
      <w:proofErr w:type="spellStart"/>
      <w:r>
        <w:rPr>
          <w:rStyle w:val="markedcontent"/>
          <w:rFonts w:ascii="Arial" w:hAnsi="Arial" w:cs="Arial"/>
          <w:sz w:val="28"/>
          <w:szCs w:val="28"/>
        </w:rPr>
        <w:t>Nagengast</w:t>
      </w:r>
      <w:proofErr w:type="spellEnd"/>
      <w:r>
        <w:rPr>
          <w:rStyle w:val="markedcontent"/>
          <w:rFonts w:ascii="Arial" w:hAnsi="Arial" w:cs="Arial"/>
          <w:sz w:val="28"/>
          <w:szCs w:val="28"/>
        </w:rPr>
        <w:t>, B. (2017). Assessing</w:t>
      </w:r>
      <w:r>
        <w:br/>
      </w:r>
      <w:r>
        <w:rPr>
          <w:rStyle w:val="markedcontent"/>
          <w:rFonts w:ascii="Arial" w:hAnsi="Arial" w:cs="Arial"/>
          <w:sz w:val="28"/>
          <w:szCs w:val="28"/>
        </w:rPr>
        <w:t>task values in five subjects during secondary school: Measurement structure and mean</w:t>
      </w:r>
      <w:r>
        <w:br/>
      </w:r>
      <w:r>
        <w:rPr>
          <w:rStyle w:val="markedcontent"/>
          <w:rFonts w:ascii="Arial" w:hAnsi="Arial" w:cs="Arial"/>
          <w:sz w:val="28"/>
          <w:szCs w:val="28"/>
        </w:rPr>
        <w:t>level differences across grade level, gender, and academic subject. Contemporary</w:t>
      </w:r>
      <w:r>
        <w:br/>
      </w:r>
      <w:r>
        <w:rPr>
          <w:rStyle w:val="markedcontent"/>
          <w:rFonts w:ascii="Arial" w:hAnsi="Arial" w:cs="Arial"/>
          <w:sz w:val="28"/>
          <w:szCs w:val="28"/>
        </w:rPr>
        <w:t>Educational Psychology, 48, 67-84. https://doi.org/10.1016/j.cedpsych.2016.09.003</w:t>
      </w:r>
    </w:p>
  </w:comment>
  <w:comment w:id="113" w:author="Preckel, Franzis, Univ.-Prof. Dr." w:date="2022-03-02T09:49:00Z" w:initials="PFUD">
    <w:p w14:paraId="0E5FF060" w14:textId="20BD8464" w:rsidR="00BB56EF" w:rsidRDefault="00BB56EF">
      <w:pPr>
        <w:pStyle w:val="Kommentartext"/>
      </w:pPr>
      <w:r>
        <w:rPr>
          <w:rStyle w:val="Kommentarzeichen"/>
        </w:rPr>
        <w:annotationRef/>
      </w:r>
      <w:proofErr w:type="spellStart"/>
      <w:proofErr w:type="gramStart"/>
      <w:r>
        <w:t>hier</w:t>
      </w:r>
      <w:proofErr w:type="spellEnd"/>
      <w:proofErr w:type="gramEnd"/>
      <w:r>
        <w:t xml:space="preserve"> </w:t>
      </w:r>
      <w:proofErr w:type="spellStart"/>
      <w:r>
        <w:t>würde</w:t>
      </w:r>
      <w:proofErr w:type="spellEnd"/>
      <w:r>
        <w:t xml:space="preserve"> </w:t>
      </w:r>
      <w:proofErr w:type="spellStart"/>
      <w:r>
        <w:t>ich</w:t>
      </w:r>
      <w:proofErr w:type="spellEnd"/>
      <w:r>
        <w:t xml:space="preserve"> </w:t>
      </w:r>
      <w:proofErr w:type="spellStart"/>
      <w:r>
        <w:t>noch</w:t>
      </w:r>
      <w:proofErr w:type="spellEnd"/>
      <w:r>
        <w:t xml:space="preserve"> </w:t>
      </w:r>
      <w:proofErr w:type="spellStart"/>
      <w:r>
        <w:t>Befunde</w:t>
      </w:r>
      <w:proofErr w:type="spellEnd"/>
      <w:r>
        <w:t xml:space="preserve"> </w:t>
      </w:r>
      <w:proofErr w:type="spellStart"/>
      <w:r>
        <w:t>zum</w:t>
      </w:r>
      <w:proofErr w:type="spellEnd"/>
      <w:r>
        <w:t xml:space="preserve"> </w:t>
      </w:r>
      <w:proofErr w:type="spellStart"/>
      <w:r>
        <w:t>Zshg</w:t>
      </w:r>
      <w:proofErr w:type="spellEnd"/>
      <w:r>
        <w:t xml:space="preserve">. </w:t>
      </w:r>
      <w:proofErr w:type="spellStart"/>
      <w:r>
        <w:t>Mit</w:t>
      </w:r>
      <w:proofErr w:type="spellEnd"/>
      <w:r>
        <w:t xml:space="preserve"> </w:t>
      </w:r>
      <w:proofErr w:type="spellStart"/>
      <w:r>
        <w:t>Leistung</w:t>
      </w:r>
      <w:proofErr w:type="spellEnd"/>
      <w:r>
        <w:t xml:space="preserve"> </w:t>
      </w:r>
      <w:proofErr w:type="spellStart"/>
      <w:r>
        <w:t>ergänzen</w:t>
      </w:r>
      <w:proofErr w:type="spellEnd"/>
      <w:r>
        <w:t xml:space="preserve">: 1. </w:t>
      </w:r>
      <w:proofErr w:type="spellStart"/>
      <w:r>
        <w:t>Hinweise</w:t>
      </w:r>
      <w:proofErr w:type="spellEnd"/>
      <w:r>
        <w:t xml:space="preserve"> auf </w:t>
      </w:r>
      <w:proofErr w:type="spellStart"/>
      <w:r>
        <w:t>reziproke</w:t>
      </w:r>
      <w:proofErr w:type="spellEnd"/>
      <w:r>
        <w:t xml:space="preserve"> </w:t>
      </w:r>
      <w:proofErr w:type="spellStart"/>
      <w:r>
        <w:t>Zusammenhänge</w:t>
      </w:r>
      <w:proofErr w:type="spellEnd"/>
      <w:r>
        <w:t xml:space="preserve"> (Li, X., Huebner, E. S., &amp; Tian, L. (2021). Relations between achievement task values and academic achievement and depressive symptoms in Chinese elementary school students: Variable-centered and person-centered perspectives. </w:t>
      </w:r>
      <w:r>
        <w:rPr>
          <w:rStyle w:val="Hervorhebung"/>
        </w:rPr>
        <w:t>School Psychology, 36</w:t>
      </w:r>
      <w:r>
        <w:t xml:space="preserve">(3), 167–180. </w:t>
      </w:r>
      <w:hyperlink r:id="rId2" w:tgtFrame="_blank" w:history="1">
        <w:r>
          <w:rPr>
            <w:rStyle w:val="Hyperlink"/>
          </w:rPr>
          <w:t>https://doi.org/10.1037/spq0000384</w:t>
        </w:r>
      </w:hyperlink>
      <w:r>
        <w:t xml:space="preserve">) und 2. </w:t>
      </w:r>
      <w:proofErr w:type="spellStart"/>
      <w:r>
        <w:t>Hinweise</w:t>
      </w:r>
      <w:proofErr w:type="spellEnd"/>
      <w:r>
        <w:t xml:space="preserve"> </w:t>
      </w:r>
      <w:proofErr w:type="spellStart"/>
      <w:r>
        <w:t>daraufs</w:t>
      </w:r>
      <w:proofErr w:type="spellEnd"/>
      <w:r>
        <w:t xml:space="preserve">, </w:t>
      </w:r>
      <w:proofErr w:type="spellStart"/>
      <w:r>
        <w:t>dass</w:t>
      </w:r>
      <w:proofErr w:type="spellEnd"/>
      <w:r>
        <w:t xml:space="preserve"> </w:t>
      </w:r>
      <w:proofErr w:type="spellStart"/>
      <w:r>
        <w:t>nach</w:t>
      </w:r>
      <w:proofErr w:type="spellEnd"/>
      <w:r>
        <w:t xml:space="preserve"> </w:t>
      </w:r>
      <w:proofErr w:type="spellStart"/>
      <w:r>
        <w:t>ExW-Modellen</w:t>
      </w:r>
      <w:proofErr w:type="spellEnd"/>
      <w:r>
        <w:t xml:space="preserve"> die </w:t>
      </w:r>
      <w:proofErr w:type="spellStart"/>
      <w:r>
        <w:t>Interaktion</w:t>
      </w:r>
      <w:proofErr w:type="spellEnd"/>
      <w:r>
        <w:t xml:space="preserve"> </w:t>
      </w:r>
      <w:proofErr w:type="spellStart"/>
      <w:r>
        <w:t>aus</w:t>
      </w:r>
      <w:proofErr w:type="spellEnd"/>
      <w:r>
        <w:t xml:space="preserve"> task values &amp; self-concept relevant sein </w:t>
      </w:r>
      <w:proofErr w:type="spellStart"/>
      <w:r>
        <w:t>könnte</w:t>
      </w:r>
      <w:proofErr w:type="spellEnd"/>
      <w:r>
        <w:t xml:space="preserve"> </w:t>
      </w:r>
      <w:proofErr w:type="spellStart"/>
      <w:r>
        <w:t>wobei</w:t>
      </w:r>
      <w:proofErr w:type="spellEnd"/>
      <w:r>
        <w:t xml:space="preserve"> </w:t>
      </w:r>
      <w:proofErr w:type="spellStart"/>
      <w:r>
        <w:t>Befunde</w:t>
      </w:r>
      <w:proofErr w:type="spellEnd"/>
      <w:r>
        <w:t xml:space="preserve"> da </w:t>
      </w:r>
      <w:proofErr w:type="spellStart"/>
      <w:r>
        <w:t>bisher</w:t>
      </w:r>
      <w:proofErr w:type="spellEnd"/>
      <w:r>
        <w:t xml:space="preserve"> </w:t>
      </w:r>
      <w:proofErr w:type="spellStart"/>
      <w:r>
        <w:t>noch</w:t>
      </w:r>
      <w:proofErr w:type="spellEnd"/>
      <w:r>
        <w:t xml:space="preserve"> </w:t>
      </w:r>
      <w:proofErr w:type="spellStart"/>
      <w:r>
        <w:t>nciht</w:t>
      </w:r>
      <w:proofErr w:type="spellEnd"/>
      <w:r>
        <w:t xml:space="preserve"> </w:t>
      </w:r>
      <w:proofErr w:type="spellStart"/>
      <w:r>
        <w:t>eindeutig</w:t>
      </w:r>
      <w:proofErr w:type="spellEnd"/>
      <w:r>
        <w:t xml:space="preserve"> </w:t>
      </w:r>
      <w:proofErr w:type="spellStart"/>
      <w:r>
        <w:t>sind</w:t>
      </w:r>
      <w:proofErr w:type="spellEnd"/>
      <w:r>
        <w:t xml:space="preserve"> (</w:t>
      </w:r>
      <w:r w:rsidRPr="00362A7B">
        <w:t>https://www.ipn.uni-kiel.de/de/publikationen/zeitschriftenartikel/expectancy-value-interactions-and-academic-achievement-differential-relationships-with-achievement-measures</w:t>
      </w:r>
      <w:r>
        <w:t>)</w:t>
      </w:r>
    </w:p>
  </w:comment>
  <w:comment w:id="146" w:author="Preckel, Franzis, Univ.-Prof. Dr." w:date="2022-03-01T19:50:00Z" w:initials="PFUD">
    <w:p w14:paraId="252D49EA" w14:textId="30115A8B" w:rsidR="00BB56EF" w:rsidRDefault="00BB56EF">
      <w:pPr>
        <w:pStyle w:val="Kommentartext"/>
      </w:pPr>
      <w:r>
        <w:rPr>
          <w:rStyle w:val="Kommentarzeichen"/>
        </w:rPr>
        <w:annotationRef/>
      </w:r>
      <w:proofErr w:type="gramStart"/>
      <w:r>
        <w:t>in</w:t>
      </w:r>
      <w:proofErr w:type="gramEnd"/>
      <w:r>
        <w:t xml:space="preserve"> der Meier et al. </w:t>
      </w:r>
      <w:proofErr w:type="spellStart"/>
      <w:r>
        <w:t>Studie</w:t>
      </w:r>
      <w:proofErr w:type="spellEnd"/>
      <w:r>
        <w:t xml:space="preserve"> </w:t>
      </w:r>
      <w:proofErr w:type="spellStart"/>
      <w:r>
        <w:t>aber</w:t>
      </w:r>
      <w:proofErr w:type="spellEnd"/>
      <w:r>
        <w:t xml:space="preserve"> </w:t>
      </w:r>
      <w:proofErr w:type="spellStart"/>
      <w:r>
        <w:t>schon</w:t>
      </w:r>
      <w:proofErr w:type="spellEnd"/>
      <w:r>
        <w:t xml:space="preserve">, </w:t>
      </w:r>
      <w:proofErr w:type="spellStart"/>
      <w:r>
        <w:t>hier</w:t>
      </w:r>
      <w:proofErr w:type="spellEnd"/>
      <w:r>
        <w:t xml:space="preserve"> </w:t>
      </w:r>
      <w:proofErr w:type="spellStart"/>
      <w:r>
        <w:t>aber</w:t>
      </w:r>
      <w:proofErr w:type="spellEnd"/>
      <w:r>
        <w:t xml:space="preserve"> </w:t>
      </w:r>
      <w:proofErr w:type="spellStart"/>
      <w:r>
        <w:t>für</w:t>
      </w:r>
      <w:proofErr w:type="spellEnd"/>
      <w:r>
        <w:t xml:space="preserve"> den </w:t>
      </w:r>
      <w:proofErr w:type="spellStart"/>
      <w:r>
        <w:t>spezifischen</w:t>
      </w:r>
      <w:proofErr w:type="spellEnd"/>
      <w:r>
        <w:t xml:space="preserve"> Fall des </w:t>
      </w:r>
      <w:proofErr w:type="spellStart"/>
      <w:r>
        <w:t>Besuch</w:t>
      </w:r>
      <w:proofErr w:type="spellEnd"/>
      <w:r>
        <w:t xml:space="preserve"> von HB </w:t>
      </w:r>
      <w:proofErr w:type="spellStart"/>
      <w:r>
        <w:t>Klassen</w:t>
      </w:r>
      <w:proofErr w:type="spellEnd"/>
    </w:p>
  </w:comment>
  <w:comment w:id="173" w:author="Preckel, Franzis, Univ.-Prof. Dr." w:date="2022-03-02T10:04:00Z" w:initials="PFUD">
    <w:p w14:paraId="2C46E7E7" w14:textId="36014E5C" w:rsidR="00BB56EF" w:rsidRDefault="00BB56EF">
      <w:pPr>
        <w:pStyle w:val="Kommentartext"/>
      </w:pPr>
      <w:r>
        <w:rPr>
          <w:rStyle w:val="Kommentarzeichen"/>
        </w:rPr>
        <w:annotationRef/>
      </w:r>
      <w:proofErr w:type="spellStart"/>
      <w:proofErr w:type="gramStart"/>
      <w:r>
        <w:t>hier</w:t>
      </w:r>
      <w:proofErr w:type="spellEnd"/>
      <w:proofErr w:type="gramEnd"/>
      <w:r>
        <w:t xml:space="preserve"> </w:t>
      </w:r>
      <w:proofErr w:type="spellStart"/>
      <w:r>
        <w:t>auch</w:t>
      </w:r>
      <w:proofErr w:type="spellEnd"/>
      <w:r>
        <w:t xml:space="preserve"> </w:t>
      </w:r>
      <w:proofErr w:type="spellStart"/>
      <w:r>
        <w:t>bereits</w:t>
      </w:r>
      <w:proofErr w:type="spellEnd"/>
      <w:r>
        <w:t xml:space="preserve"> “changes in school achievement over time</w:t>
      </w:r>
      <w:r>
        <w:rPr>
          <w:rStyle w:val="Kommentarzeichen"/>
        </w:rPr>
        <w:annotationRef/>
      </w:r>
      <w:r>
        <w:t xml:space="preserve">”, da ja prior achievement </w:t>
      </w:r>
      <w:proofErr w:type="spellStart"/>
      <w:r>
        <w:t>kontrolliert</w:t>
      </w:r>
      <w:proofErr w:type="spellEnd"/>
      <w:r>
        <w:t xml:space="preserve"> </w:t>
      </w:r>
      <w:proofErr w:type="spellStart"/>
      <w:r>
        <w:t>wird</w:t>
      </w:r>
      <w:proofErr w:type="spellEnd"/>
      <w:r>
        <w:t xml:space="preserve">? … </w:t>
      </w:r>
      <w:proofErr w:type="spellStart"/>
      <w:proofErr w:type="gramStart"/>
      <w:r>
        <w:t>auch</w:t>
      </w:r>
      <w:proofErr w:type="spellEnd"/>
      <w:proofErr w:type="gramEnd"/>
      <w:r>
        <w:t xml:space="preserve"> </w:t>
      </w:r>
      <w:proofErr w:type="spellStart"/>
      <w:r>
        <w:t>hier</w:t>
      </w:r>
      <w:proofErr w:type="spellEnd"/>
      <w:r>
        <w:t xml:space="preserve"> </w:t>
      </w:r>
      <w:proofErr w:type="spellStart"/>
      <w:r>
        <w:t>ggf</w:t>
      </w:r>
      <w:proofErr w:type="spellEnd"/>
      <w:r>
        <w:t xml:space="preserve">. </w:t>
      </w:r>
      <w:proofErr w:type="spellStart"/>
      <w:r>
        <w:t>Hypothese</w:t>
      </w:r>
      <w:proofErr w:type="spellEnd"/>
      <w:r>
        <w:t xml:space="preserve"> </w:t>
      </w:r>
      <w:proofErr w:type="spellStart"/>
      <w:r>
        <w:t>aufstellen</w:t>
      </w:r>
      <w:proofErr w:type="spellEnd"/>
      <w:r>
        <w:t xml:space="preserve">, </w:t>
      </w:r>
      <w:proofErr w:type="spellStart"/>
      <w:r>
        <w:t>dass</w:t>
      </w:r>
      <w:proofErr w:type="spellEnd"/>
      <w:r>
        <w:t xml:space="preserve"> NFC </w:t>
      </w:r>
      <w:proofErr w:type="spellStart"/>
      <w:r>
        <w:t>inkrementell</w:t>
      </w:r>
      <w:proofErr w:type="spellEnd"/>
      <w:r>
        <w:t xml:space="preserve"> </w:t>
      </w:r>
      <w:proofErr w:type="spellStart"/>
      <w:r>
        <w:t>valide</w:t>
      </w:r>
      <w:proofErr w:type="spellEnd"/>
      <w:r>
        <w:t xml:space="preserve"> </w:t>
      </w:r>
      <w:proofErr w:type="spellStart"/>
      <w:r>
        <w:t>ist</w:t>
      </w:r>
      <w:proofErr w:type="spellEnd"/>
    </w:p>
  </w:comment>
  <w:comment w:id="177" w:author="Preckel, Franzis, Univ.-Prof. Dr." w:date="2022-03-01T19:53:00Z" w:initials="PFUD">
    <w:p w14:paraId="77C60190" w14:textId="7E0177E0" w:rsidR="00BB56EF" w:rsidRDefault="00BB56EF">
      <w:pPr>
        <w:pStyle w:val="Kommentartext"/>
      </w:pPr>
      <w:r>
        <w:rPr>
          <w:rStyle w:val="Kommentarzeichen"/>
        </w:rPr>
        <w:annotationRef/>
      </w:r>
      <w:proofErr w:type="spellStart"/>
      <w:proofErr w:type="gramStart"/>
      <w:r>
        <w:t>ggf</w:t>
      </w:r>
      <w:proofErr w:type="spellEnd"/>
      <w:proofErr w:type="gramEnd"/>
      <w:r>
        <w:t xml:space="preserve">. 2 </w:t>
      </w:r>
      <w:proofErr w:type="spellStart"/>
      <w:r>
        <w:t>vor</w:t>
      </w:r>
      <w:proofErr w:type="spellEnd"/>
      <w:r>
        <w:t xml:space="preserve"> 1 </w:t>
      </w:r>
    </w:p>
  </w:comment>
  <w:comment w:id="180" w:author="Preckel, Franzis, Univ.-Prof. Dr." w:date="2022-03-02T10:05:00Z" w:initials="PFUD">
    <w:p w14:paraId="49C8BF5C" w14:textId="0EA64934" w:rsidR="00BB56EF" w:rsidRDefault="00BB56EF">
      <w:pPr>
        <w:pStyle w:val="Kommentartext"/>
      </w:pPr>
      <w:r>
        <w:rPr>
          <w:rStyle w:val="Kommentarzeichen"/>
        </w:rPr>
        <w:annotationRef/>
      </w:r>
      <w:proofErr w:type="spellStart"/>
      <w:proofErr w:type="gramStart"/>
      <w:r>
        <w:t>für</w:t>
      </w:r>
      <w:proofErr w:type="spellEnd"/>
      <w:proofErr w:type="gramEnd"/>
      <w:r>
        <w:t xml:space="preserve"> die </w:t>
      </w:r>
      <w:proofErr w:type="spellStart"/>
      <w:r>
        <w:t>motivationalen</w:t>
      </w:r>
      <w:proofErr w:type="spellEnd"/>
      <w:r>
        <w:t xml:space="preserve"> </w:t>
      </w:r>
      <w:proofErr w:type="spellStart"/>
      <w:r>
        <w:t>Variablen</w:t>
      </w:r>
      <w:proofErr w:type="spellEnd"/>
      <w:r>
        <w:t xml:space="preserve"> und achievement </w:t>
      </w:r>
      <w:proofErr w:type="spellStart"/>
      <w:r>
        <w:t>könnte</w:t>
      </w:r>
      <w:proofErr w:type="spellEnd"/>
      <w:r>
        <w:t xml:space="preserve"> man das </w:t>
      </w:r>
      <w:proofErr w:type="spellStart"/>
      <w:r>
        <w:t>doch</w:t>
      </w:r>
      <w:proofErr w:type="spellEnd"/>
      <w:r>
        <w:t xml:space="preserve"> </w:t>
      </w:r>
      <w:proofErr w:type="spellStart"/>
      <w:r>
        <w:t>auch</w:t>
      </w:r>
      <w:proofErr w:type="spellEnd"/>
      <w:r>
        <w:t xml:space="preserve"> </w:t>
      </w:r>
      <w:proofErr w:type="spellStart"/>
      <w:r>
        <w:t>erwarten</w:t>
      </w:r>
      <w:proofErr w:type="spellEnd"/>
      <w:r>
        <w:t xml:space="preserve"> und </w:t>
      </w:r>
      <w:proofErr w:type="spellStart"/>
      <w:r>
        <w:t>daher</w:t>
      </w:r>
      <w:proofErr w:type="spellEnd"/>
      <w:r>
        <w:t xml:space="preserve"> </w:t>
      </w:r>
      <w:proofErr w:type="spellStart"/>
      <w:r>
        <w:t>dazu</w:t>
      </w:r>
      <w:proofErr w:type="spellEnd"/>
      <w:r>
        <w:t xml:space="preserve"> </w:t>
      </w:r>
      <w:proofErr w:type="spellStart"/>
      <w:r>
        <w:t>eine</w:t>
      </w:r>
      <w:proofErr w:type="spellEnd"/>
      <w:r>
        <w:t xml:space="preserve"> </w:t>
      </w:r>
      <w:proofErr w:type="spellStart"/>
      <w:r>
        <w:t>Hypothese</w:t>
      </w:r>
      <w:proofErr w:type="spellEnd"/>
      <w:r>
        <w:t xml:space="preserve"> </w:t>
      </w:r>
      <w:proofErr w:type="spellStart"/>
      <w:r>
        <w:t>aufstellen</w:t>
      </w:r>
      <w:proofErr w:type="spellEnd"/>
      <w:r>
        <w:t xml:space="preserve">; </w:t>
      </w:r>
      <w:proofErr w:type="spellStart"/>
      <w:r>
        <w:t>für</w:t>
      </w:r>
      <w:proofErr w:type="spellEnd"/>
      <w:r>
        <w:t xml:space="preserve"> NFC </w:t>
      </w:r>
      <w:proofErr w:type="spellStart"/>
      <w:r>
        <w:t>ist</w:t>
      </w:r>
      <w:proofErr w:type="spellEnd"/>
      <w:r>
        <w:t xml:space="preserve"> das </w:t>
      </w:r>
      <w:proofErr w:type="spellStart"/>
      <w:r>
        <w:t>noch</w:t>
      </w:r>
      <w:proofErr w:type="spellEnd"/>
      <w:r>
        <w:t xml:space="preserve"> </w:t>
      </w:r>
      <w:proofErr w:type="spellStart"/>
      <w:r>
        <w:t>nicht</w:t>
      </w:r>
      <w:proofErr w:type="spellEnd"/>
      <w:r>
        <w:t xml:space="preserve"> so </w:t>
      </w:r>
      <w:proofErr w:type="spellStart"/>
      <w:r>
        <w:t>klar</w:t>
      </w:r>
      <w:proofErr w:type="spellEnd"/>
      <w:r>
        <w:t xml:space="preserve"> …</w:t>
      </w:r>
    </w:p>
  </w:comment>
  <w:comment w:id="191" w:author="Preckel, Franzis, Univ.-Prof. Dr." w:date="2022-03-01T19:55:00Z" w:initials="PFUD">
    <w:p w14:paraId="438EF0B5" w14:textId="1BDA41B7" w:rsidR="00BB56EF" w:rsidRDefault="00BB56EF">
      <w:pPr>
        <w:pStyle w:val="Kommentartext"/>
      </w:pPr>
      <w:r>
        <w:rPr>
          <w:rStyle w:val="Kommentarzeichen"/>
        </w:rPr>
        <w:annotationRef/>
      </w:r>
      <w:proofErr w:type="gramStart"/>
      <w:r>
        <w:t>da</w:t>
      </w:r>
      <w:proofErr w:type="gramEnd"/>
      <w:r>
        <w:t xml:space="preserve"> </w:t>
      </w:r>
      <w:proofErr w:type="spellStart"/>
      <w:r>
        <w:t>pasen</w:t>
      </w:r>
      <w:proofErr w:type="spellEnd"/>
      <w:r>
        <w:t xml:space="preserve"> die </w:t>
      </w:r>
      <w:proofErr w:type="spellStart"/>
      <w:r>
        <w:t>Jahresangaben</w:t>
      </w:r>
      <w:proofErr w:type="spellEnd"/>
      <w:r>
        <w:t xml:space="preserve"> </w:t>
      </w:r>
      <w:proofErr w:type="spellStart"/>
      <w:r>
        <w:t>nicht</w:t>
      </w:r>
      <w:proofErr w:type="spellEnd"/>
      <w:r>
        <w:t xml:space="preserve"> </w:t>
      </w:r>
      <w:proofErr w:type="spellStart"/>
      <w:r>
        <w:t>bzw</w:t>
      </w:r>
      <w:proofErr w:type="spellEnd"/>
      <w:r>
        <w:t xml:space="preserve">. </w:t>
      </w:r>
      <w:proofErr w:type="spellStart"/>
      <w:proofErr w:type="gramStart"/>
      <w:r>
        <w:t>nur</w:t>
      </w:r>
      <w:proofErr w:type="spellEnd"/>
      <w:proofErr w:type="gramEnd"/>
      <w:r>
        <w:t xml:space="preserve"> </w:t>
      </w:r>
      <w:proofErr w:type="spellStart"/>
      <w:r>
        <w:t>Göttert</w:t>
      </w:r>
      <w:proofErr w:type="spellEnd"/>
      <w:r>
        <w:t xml:space="preserve"> &amp; </w:t>
      </w:r>
      <w:proofErr w:type="spellStart"/>
      <w:r>
        <w:t>Kuhl</w:t>
      </w:r>
      <w:proofErr w:type="spellEnd"/>
      <w:r>
        <w:t xml:space="preserve"> </w:t>
      </w:r>
      <w:proofErr w:type="spellStart"/>
      <w:r>
        <w:t>nennen</w:t>
      </w:r>
      <w:proofErr w:type="spellEnd"/>
    </w:p>
  </w:comment>
  <w:comment w:id="211" w:author="Preckel, Franzis, Univ.-Prof. Dr." w:date="2022-03-02T10:08:00Z" w:initials="PFUD">
    <w:p w14:paraId="471F24DB" w14:textId="496765CA" w:rsidR="00BB56EF" w:rsidRDefault="00BB56EF">
      <w:pPr>
        <w:pStyle w:val="Kommentartext"/>
      </w:pPr>
      <w:r>
        <w:rPr>
          <w:rStyle w:val="Kommentarzeichen"/>
        </w:rPr>
        <w:annotationRef/>
      </w:r>
      <w:proofErr w:type="spellStart"/>
      <w:proofErr w:type="gramStart"/>
      <w:r>
        <w:t>ich</w:t>
      </w:r>
      <w:proofErr w:type="spellEnd"/>
      <w:proofErr w:type="gramEnd"/>
      <w:r>
        <w:t xml:space="preserve"> </w:t>
      </w:r>
      <w:proofErr w:type="spellStart"/>
      <w:r>
        <w:t>hatte</w:t>
      </w:r>
      <w:proofErr w:type="spellEnd"/>
      <w:r>
        <w:t xml:space="preserve"> </w:t>
      </w:r>
      <w:proofErr w:type="spellStart"/>
      <w:r>
        <w:t>letzte</w:t>
      </w:r>
      <w:proofErr w:type="spellEnd"/>
      <w:r>
        <w:t xml:space="preserve"> </w:t>
      </w:r>
      <w:proofErr w:type="spellStart"/>
      <w:r>
        <w:t>Woche</w:t>
      </w:r>
      <w:proofErr w:type="spellEnd"/>
      <w:r>
        <w:t xml:space="preserve"> </w:t>
      </w:r>
      <w:proofErr w:type="spellStart"/>
      <w:r>
        <w:t>meinen</w:t>
      </w:r>
      <w:proofErr w:type="spellEnd"/>
      <w:r>
        <w:t xml:space="preserve"> </w:t>
      </w:r>
      <w:proofErr w:type="spellStart"/>
      <w:r>
        <w:t>ersten</w:t>
      </w:r>
      <w:proofErr w:type="spellEnd"/>
      <w:r>
        <w:t xml:space="preserve"> R workshop und bin </w:t>
      </w:r>
      <w:proofErr w:type="spellStart"/>
      <w:r>
        <w:t>hier</w:t>
      </w:r>
      <w:proofErr w:type="spellEnd"/>
      <w:r>
        <w:t xml:space="preserve"> </w:t>
      </w:r>
      <w:proofErr w:type="spellStart"/>
      <w:r>
        <w:t>noch</w:t>
      </w:r>
      <w:proofErr w:type="spellEnd"/>
      <w:r>
        <w:t xml:space="preserve"> </w:t>
      </w:r>
      <w:proofErr w:type="spellStart"/>
      <w:r>
        <w:t>ein</w:t>
      </w:r>
      <w:proofErr w:type="spellEnd"/>
      <w:r>
        <w:t xml:space="preserve"> </w:t>
      </w:r>
      <w:proofErr w:type="spellStart"/>
      <w:r>
        <w:t>totaler</w:t>
      </w:r>
      <w:proofErr w:type="spellEnd"/>
      <w:r>
        <w:t xml:space="preserve"> </w:t>
      </w:r>
      <w:proofErr w:type="spellStart"/>
      <w:r>
        <w:t>Laie</w:t>
      </w:r>
      <w:proofErr w:type="spellEnd"/>
      <w:r>
        <w:t xml:space="preserve"> …</w:t>
      </w:r>
    </w:p>
  </w:comment>
  <w:comment w:id="220" w:author="Preckel, Franzis, Univ.-Prof. Dr." w:date="2022-03-02T10:58:00Z" w:initials="PFUD">
    <w:p w14:paraId="2DAA6E8B" w14:textId="0761BE92" w:rsidR="00BB56EF" w:rsidRDefault="00BB56EF">
      <w:pPr>
        <w:pStyle w:val="Kommentartext"/>
      </w:pPr>
      <w:r>
        <w:rPr>
          <w:rStyle w:val="Kommentarzeichen"/>
        </w:rPr>
        <w:annotationRef/>
      </w:r>
      <w:proofErr w:type="spellStart"/>
      <w:r>
        <w:t>hier</w:t>
      </w:r>
      <w:proofErr w:type="spellEnd"/>
      <w:r>
        <w:t xml:space="preserve"> </w:t>
      </w:r>
      <w:proofErr w:type="spellStart"/>
      <w:r>
        <w:t>würde</w:t>
      </w:r>
      <w:proofErr w:type="spellEnd"/>
      <w:r>
        <w:t xml:space="preserve"> </w:t>
      </w:r>
      <w:proofErr w:type="spellStart"/>
      <w:r>
        <w:t>ich</w:t>
      </w:r>
      <w:proofErr w:type="spellEnd"/>
      <w:r>
        <w:t xml:space="preserve"> </w:t>
      </w:r>
      <w:proofErr w:type="spellStart"/>
      <w:r>
        <w:t>auch</w:t>
      </w:r>
      <w:proofErr w:type="spellEnd"/>
      <w:r>
        <w:t xml:space="preserve"> die </w:t>
      </w:r>
      <w:proofErr w:type="spellStart"/>
      <w:r>
        <w:t>Korrelationen</w:t>
      </w:r>
      <w:proofErr w:type="spellEnd"/>
      <w:r>
        <w:t xml:space="preserve"> der </w:t>
      </w:r>
      <w:proofErr w:type="spellStart"/>
      <w:r>
        <w:t>Noten</w:t>
      </w:r>
      <w:proofErr w:type="spellEnd"/>
      <w:r>
        <w:t xml:space="preserve"> </w:t>
      </w:r>
      <w:proofErr w:type="spellStart"/>
      <w:r>
        <w:t>über</w:t>
      </w:r>
      <w:proofErr w:type="spellEnd"/>
      <w:r>
        <w:t xml:space="preserve"> T1 und T2 </w:t>
      </w:r>
      <w:proofErr w:type="spellStart"/>
      <w:r>
        <w:t>aufnehmen</w:t>
      </w:r>
      <w:proofErr w:type="spellEnd"/>
      <w:r>
        <w:t xml:space="preserve"> (</w:t>
      </w:r>
      <w:proofErr w:type="spellStart"/>
      <w:r>
        <w:t>auch</w:t>
      </w:r>
      <w:proofErr w:type="spellEnd"/>
      <w:r>
        <w:t xml:space="preserve"> </w:t>
      </w:r>
      <w:proofErr w:type="spellStart"/>
      <w:r>
        <w:t>bei</w:t>
      </w:r>
      <w:proofErr w:type="spellEnd"/>
      <w:r>
        <w:t xml:space="preserve"> den </w:t>
      </w:r>
      <w:proofErr w:type="spellStart"/>
      <w:r>
        <w:t>Einzelnoten</w:t>
      </w:r>
      <w:proofErr w:type="spellEnd"/>
      <w:r>
        <w:t xml:space="preserve">) … je </w:t>
      </w:r>
      <w:proofErr w:type="spellStart"/>
      <w:r>
        <w:t>stabiler</w:t>
      </w:r>
      <w:proofErr w:type="spellEnd"/>
      <w:r>
        <w:t xml:space="preserve"> die </w:t>
      </w:r>
      <w:proofErr w:type="spellStart"/>
      <w:r>
        <w:t>Noten</w:t>
      </w:r>
      <w:proofErr w:type="spellEnd"/>
      <w:r>
        <w:t xml:space="preserve">, </w:t>
      </w:r>
      <w:proofErr w:type="spellStart"/>
      <w:r>
        <w:t>desto</w:t>
      </w:r>
      <w:proofErr w:type="spellEnd"/>
      <w:r>
        <w:t xml:space="preserve"> </w:t>
      </w:r>
      <w:proofErr w:type="spellStart"/>
      <w:r>
        <w:t>weniger</w:t>
      </w:r>
      <w:proofErr w:type="spellEnd"/>
      <w:r>
        <w:t xml:space="preserve"> </w:t>
      </w:r>
      <w:proofErr w:type="spellStart"/>
      <w:r>
        <w:t>ist</w:t>
      </w:r>
      <w:proofErr w:type="spellEnd"/>
      <w:r>
        <w:t xml:space="preserve"> </w:t>
      </w:r>
      <w:proofErr w:type="spellStart"/>
      <w:r>
        <w:t>zu</w:t>
      </w:r>
      <w:proofErr w:type="spellEnd"/>
      <w:r>
        <w:t xml:space="preserve"> </w:t>
      </w:r>
      <w:proofErr w:type="spellStart"/>
      <w:r>
        <w:t>erklären</w:t>
      </w:r>
      <w:proofErr w:type="spellEnd"/>
      <w:r>
        <w:t xml:space="preserve"> … das </w:t>
      </w:r>
      <w:proofErr w:type="spellStart"/>
      <w:r>
        <w:t>könnte</w:t>
      </w:r>
      <w:proofErr w:type="spellEnd"/>
      <w:r>
        <w:t xml:space="preserve"> </w:t>
      </w:r>
      <w:proofErr w:type="spellStart"/>
      <w:r>
        <w:t>auch</w:t>
      </w:r>
      <w:proofErr w:type="spellEnd"/>
      <w:r>
        <w:t xml:space="preserve"> die </w:t>
      </w:r>
      <w:proofErr w:type="spellStart"/>
      <w:r>
        <w:t>leicht</w:t>
      </w:r>
      <w:proofErr w:type="spellEnd"/>
      <w:r>
        <w:t xml:space="preserve"> </w:t>
      </w:r>
      <w:proofErr w:type="spellStart"/>
      <w:r>
        <w:t>unterschiedlichen</w:t>
      </w:r>
      <w:proofErr w:type="spellEnd"/>
      <w:r>
        <w:t xml:space="preserve"> </w:t>
      </w:r>
      <w:proofErr w:type="spellStart"/>
      <w:r>
        <w:t>Befunde</w:t>
      </w:r>
      <w:proofErr w:type="spellEnd"/>
      <w:r>
        <w:t xml:space="preserve"> </w:t>
      </w:r>
      <w:proofErr w:type="spellStart"/>
      <w:r>
        <w:t>für</w:t>
      </w:r>
      <w:proofErr w:type="spellEnd"/>
      <w:r>
        <w:t xml:space="preserve"> die </w:t>
      </w:r>
      <w:proofErr w:type="spellStart"/>
      <w:r>
        <w:t>unterschiedlichen</w:t>
      </w:r>
      <w:proofErr w:type="spellEnd"/>
      <w:r>
        <w:t xml:space="preserve"> </w:t>
      </w:r>
      <w:proofErr w:type="spellStart"/>
      <w:r>
        <w:t>Fächer</w:t>
      </w:r>
      <w:proofErr w:type="spellEnd"/>
      <w:r>
        <w:t xml:space="preserve"> </w:t>
      </w:r>
      <w:proofErr w:type="spellStart"/>
      <w:r>
        <w:t>erklären</w:t>
      </w:r>
      <w:proofErr w:type="spellEnd"/>
    </w:p>
  </w:comment>
  <w:comment w:id="221" w:author="Preckel, Franzis, Univ.-Prof. Dr." w:date="2022-03-02T11:01:00Z" w:initials="PFUD">
    <w:p w14:paraId="549050C8" w14:textId="7E492379" w:rsidR="00BB56EF" w:rsidRDefault="00BB56EF">
      <w:pPr>
        <w:pStyle w:val="Kommentartext"/>
      </w:pPr>
      <w:r>
        <w:rPr>
          <w:rStyle w:val="Kommentarzeichen"/>
        </w:rPr>
        <w:annotationRef/>
      </w:r>
      <w:proofErr w:type="gramStart"/>
      <w:r>
        <w:t>da</w:t>
      </w:r>
      <w:proofErr w:type="gramEnd"/>
      <w:r>
        <w:t xml:space="preserve"> </w:t>
      </w:r>
      <w:proofErr w:type="spellStart"/>
      <w:r>
        <w:t>fehlen</w:t>
      </w:r>
      <w:proofErr w:type="spellEnd"/>
      <w:r>
        <w:t xml:space="preserve"> </w:t>
      </w:r>
      <w:proofErr w:type="spellStart"/>
      <w:r>
        <w:t>noch</w:t>
      </w:r>
      <w:proofErr w:type="spellEnd"/>
      <w:r>
        <w:t xml:space="preserve"> </w:t>
      </w:r>
      <w:proofErr w:type="spellStart"/>
      <w:r>
        <w:t>Werte</w:t>
      </w:r>
      <w:proofErr w:type="spellEnd"/>
      <w:r>
        <w:t xml:space="preserve"> in der </w:t>
      </w:r>
      <w:proofErr w:type="spellStart"/>
      <w:r>
        <w:t>Tabelle</w:t>
      </w:r>
      <w:proofErr w:type="spellEnd"/>
      <w:r>
        <w:t xml:space="preserve">, </w:t>
      </w:r>
      <w:proofErr w:type="spellStart"/>
      <w:r>
        <w:t>oder</w:t>
      </w:r>
      <w:proofErr w:type="spellEnd"/>
      <w:r>
        <w:t xml:space="preserve">? </w:t>
      </w:r>
    </w:p>
  </w:comment>
  <w:comment w:id="224" w:author="Preckel, Franzis, Univ.-Prof. Dr." w:date="2022-03-02T10:19:00Z" w:initials="PFUD">
    <w:p w14:paraId="08D0DCDF" w14:textId="314EEEE9" w:rsidR="00BB56EF" w:rsidRDefault="00BB56EF">
      <w:pPr>
        <w:pStyle w:val="Kommentartext"/>
      </w:pPr>
      <w:r>
        <w:rPr>
          <w:rStyle w:val="Kommentarzeichen"/>
        </w:rPr>
        <w:annotationRef/>
      </w:r>
      <w:proofErr w:type="spellStart"/>
      <w:proofErr w:type="gramStart"/>
      <w:r>
        <w:t>hier</w:t>
      </w:r>
      <w:proofErr w:type="spellEnd"/>
      <w:proofErr w:type="gramEnd"/>
      <w:r>
        <w:t xml:space="preserve"> </w:t>
      </w:r>
      <w:proofErr w:type="spellStart"/>
      <w:r>
        <w:t>sind</w:t>
      </w:r>
      <w:proofErr w:type="spellEnd"/>
      <w:r>
        <w:t xml:space="preserve"> </w:t>
      </w:r>
      <w:proofErr w:type="spellStart"/>
      <w:r>
        <w:t>dann</w:t>
      </w:r>
      <w:proofErr w:type="spellEnd"/>
      <w:r>
        <w:t xml:space="preserve"> all </w:t>
      </w:r>
      <w:proofErr w:type="spellStart"/>
      <w:r>
        <w:t>diese</w:t>
      </w:r>
      <w:proofErr w:type="spellEnd"/>
      <w:r>
        <w:t xml:space="preserve"> variable </w:t>
      </w:r>
      <w:proofErr w:type="spellStart"/>
      <w:r>
        <w:t>zu</w:t>
      </w:r>
      <w:proofErr w:type="spellEnd"/>
      <w:r>
        <w:t xml:space="preserve"> T1 und T2 </w:t>
      </w:r>
      <w:proofErr w:type="spellStart"/>
      <w:r>
        <w:t>drin</w:t>
      </w:r>
      <w:proofErr w:type="spellEnd"/>
      <w:r>
        <w:t xml:space="preserve">, </w:t>
      </w:r>
      <w:proofErr w:type="spellStart"/>
      <w:r>
        <w:t>richtig</w:t>
      </w:r>
      <w:proofErr w:type="spellEnd"/>
      <w:r>
        <w:t xml:space="preserve">? … </w:t>
      </w:r>
      <w:proofErr w:type="gramStart"/>
      <w:r>
        <w:t>und</w:t>
      </w:r>
      <w:proofErr w:type="gramEnd"/>
      <w:r>
        <w:t xml:space="preserve"> correlated change </w:t>
      </w:r>
      <w:proofErr w:type="spellStart"/>
      <w:r>
        <w:t>bezieht</w:t>
      </w:r>
      <w:proofErr w:type="spellEnd"/>
      <w:r>
        <w:t xml:space="preserve"> </w:t>
      </w:r>
      <w:proofErr w:type="spellStart"/>
      <w:r>
        <w:t>sich</w:t>
      </w:r>
      <w:proofErr w:type="spellEnd"/>
      <w:r>
        <w:t xml:space="preserve"> </w:t>
      </w:r>
      <w:proofErr w:type="spellStart"/>
      <w:r>
        <w:t>dann</w:t>
      </w:r>
      <w:proofErr w:type="spellEnd"/>
      <w:r>
        <w:t xml:space="preserve"> auf die change terms der </w:t>
      </w:r>
      <w:proofErr w:type="spellStart"/>
      <w:r>
        <w:t>drei</w:t>
      </w:r>
      <w:proofErr w:type="spellEnd"/>
      <w:r>
        <w:t>?</w:t>
      </w:r>
    </w:p>
  </w:comment>
  <w:comment w:id="225" w:author="Preckel, Franzis, Univ.-Prof. Dr." w:date="2022-03-02T10:18:00Z" w:initials="PFUD">
    <w:p w14:paraId="2A8B47C6" w14:textId="56E9117D" w:rsidR="00BB56EF" w:rsidRDefault="00BB56EF">
      <w:pPr>
        <w:pStyle w:val="Kommentartext"/>
      </w:pPr>
      <w:r>
        <w:rPr>
          <w:rStyle w:val="Kommentarzeichen"/>
        </w:rPr>
        <w:annotationRef/>
      </w:r>
      <w:proofErr w:type="gramStart"/>
      <w:r>
        <w:t>auto-regression</w:t>
      </w:r>
      <w:proofErr w:type="gramEnd"/>
      <w:r>
        <w:t xml:space="preserve"> (?)</w:t>
      </w:r>
    </w:p>
  </w:comment>
  <w:comment w:id="229" w:author="Preckel, Franzis, Univ.-Prof. Dr." w:date="2022-03-02T10:23:00Z" w:initials="PFUD">
    <w:p w14:paraId="45A282D6" w14:textId="3AF9F894" w:rsidR="00BB56EF" w:rsidRDefault="00BB56EF">
      <w:pPr>
        <w:pStyle w:val="Kommentartext"/>
      </w:pPr>
      <w:r>
        <w:rPr>
          <w:rStyle w:val="Kommentarzeichen"/>
        </w:rPr>
        <w:annotationRef/>
      </w:r>
      <w:proofErr w:type="gramStart"/>
      <w:r>
        <w:t>und</w:t>
      </w:r>
      <w:proofErr w:type="gramEnd"/>
      <w:r>
        <w:t xml:space="preserve"> NFC &amp; ability self-concepts?</w:t>
      </w:r>
    </w:p>
  </w:comment>
  <w:comment w:id="242" w:author="Preckel, Franzis, Univ.-Prof. Dr." w:date="2022-03-02T10:52:00Z" w:initials="PFUD">
    <w:p w14:paraId="47CF5B47" w14:textId="77777777" w:rsidR="00BB56EF" w:rsidRDefault="00BB56EF">
      <w:pPr>
        <w:pStyle w:val="Kommentartext"/>
      </w:pPr>
      <w:r>
        <w:rPr>
          <w:rStyle w:val="Kommentarzeichen"/>
        </w:rPr>
        <w:annotationRef/>
      </w:r>
      <w:r>
        <w:t xml:space="preserve">Der </w:t>
      </w:r>
      <w:proofErr w:type="spellStart"/>
      <w:r>
        <w:t>Teil</w:t>
      </w:r>
      <w:proofErr w:type="spellEnd"/>
      <w:r>
        <w:t xml:space="preserve"> </w:t>
      </w:r>
      <w:proofErr w:type="spellStart"/>
      <w:r>
        <w:t>beschreibt</w:t>
      </w:r>
      <w:proofErr w:type="spellEnd"/>
      <w:r>
        <w:t xml:space="preserve"> </w:t>
      </w:r>
      <w:proofErr w:type="spellStart"/>
      <w:r>
        <w:t>jetzt</w:t>
      </w:r>
      <w:proofErr w:type="spellEnd"/>
      <w:r>
        <w:t xml:space="preserve"> die </w:t>
      </w:r>
      <w:proofErr w:type="spellStart"/>
      <w:r>
        <w:t>korrelativen</w:t>
      </w:r>
      <w:proofErr w:type="spellEnd"/>
      <w:r>
        <w:t xml:space="preserve"> </w:t>
      </w:r>
      <w:proofErr w:type="spellStart"/>
      <w:r>
        <w:t>Befunde</w:t>
      </w:r>
      <w:proofErr w:type="spellEnd"/>
      <w:r>
        <w:t xml:space="preserve">; </w:t>
      </w:r>
      <w:proofErr w:type="spellStart"/>
      <w:r>
        <w:t>ich</w:t>
      </w:r>
      <w:proofErr w:type="spellEnd"/>
      <w:r>
        <w:t xml:space="preserve"> </w:t>
      </w:r>
      <w:proofErr w:type="spellStart"/>
      <w:r>
        <w:t>fände</w:t>
      </w:r>
      <w:proofErr w:type="spellEnd"/>
      <w:r>
        <w:t xml:space="preserve"> </w:t>
      </w:r>
      <w:proofErr w:type="spellStart"/>
      <w:r>
        <w:t>es</w:t>
      </w:r>
      <w:proofErr w:type="spellEnd"/>
      <w:r>
        <w:t xml:space="preserve"> </w:t>
      </w:r>
      <w:proofErr w:type="spellStart"/>
      <w:r>
        <w:t>passend</w:t>
      </w:r>
      <w:proofErr w:type="spellEnd"/>
      <w:r>
        <w:t xml:space="preserve">, </w:t>
      </w:r>
      <w:proofErr w:type="spellStart"/>
      <w:r>
        <w:t>hier</w:t>
      </w:r>
      <w:proofErr w:type="spellEnd"/>
      <w:r>
        <w:t xml:space="preserve"> </w:t>
      </w:r>
      <w:proofErr w:type="spellStart"/>
      <w:r>
        <w:t>auch</w:t>
      </w:r>
      <w:proofErr w:type="spellEnd"/>
      <w:r>
        <w:t xml:space="preserve"> den </w:t>
      </w:r>
      <w:proofErr w:type="spellStart"/>
      <w:r>
        <w:t>Zusammenhang</w:t>
      </w:r>
      <w:proofErr w:type="spellEnd"/>
      <w:r>
        <w:t xml:space="preserve"> </w:t>
      </w:r>
      <w:proofErr w:type="spellStart"/>
      <w:r>
        <w:t>zwischen</w:t>
      </w:r>
      <w:proofErr w:type="spellEnd"/>
      <w:r>
        <w:t xml:space="preserve"> NFC_T1 und </w:t>
      </w:r>
      <w:proofErr w:type="spellStart"/>
      <w:r>
        <w:t>dem</w:t>
      </w:r>
      <w:proofErr w:type="spellEnd"/>
      <w:r>
        <w:t xml:space="preserve"> change score </w:t>
      </w:r>
      <w:proofErr w:type="spellStart"/>
      <w:r>
        <w:t>für</w:t>
      </w:r>
      <w:proofErr w:type="spellEnd"/>
      <w:r>
        <w:t xml:space="preserve"> achievement </w:t>
      </w:r>
      <w:proofErr w:type="spellStart"/>
      <w:r>
        <w:t>zu</w:t>
      </w:r>
      <w:proofErr w:type="spellEnd"/>
      <w:r>
        <w:t xml:space="preserve"> </w:t>
      </w:r>
      <w:proofErr w:type="spellStart"/>
      <w:r>
        <w:t>berichten</w:t>
      </w:r>
      <w:proofErr w:type="spellEnd"/>
      <w:r>
        <w:t xml:space="preserve"> und </w:t>
      </w:r>
      <w:proofErr w:type="spellStart"/>
      <w:r>
        <w:t>auch</w:t>
      </w:r>
      <w:proofErr w:type="spellEnd"/>
      <w:r>
        <w:t xml:space="preserve"> die </w:t>
      </w:r>
      <w:proofErr w:type="spellStart"/>
      <w:r>
        <w:t>inkrementelle</w:t>
      </w:r>
      <w:proofErr w:type="spellEnd"/>
      <w:r>
        <w:t xml:space="preserve"> </w:t>
      </w:r>
      <w:proofErr w:type="spellStart"/>
      <w:r>
        <w:t>Varianzaufklärung</w:t>
      </w:r>
      <w:proofErr w:type="spellEnd"/>
      <w:r>
        <w:t xml:space="preserve"> von NFC </w:t>
      </w:r>
      <w:proofErr w:type="spellStart"/>
      <w:r>
        <w:t>aus</w:t>
      </w:r>
      <w:proofErr w:type="spellEnd"/>
      <w:r>
        <w:t xml:space="preserve"> den </w:t>
      </w:r>
      <w:proofErr w:type="spellStart"/>
      <w:r>
        <w:t>Regressionsmodellen</w:t>
      </w:r>
      <w:proofErr w:type="spellEnd"/>
      <w:r>
        <w:t xml:space="preserve"> (</w:t>
      </w:r>
      <w:proofErr w:type="spellStart"/>
      <w:r>
        <w:t>über</w:t>
      </w:r>
      <w:proofErr w:type="spellEnd"/>
      <w:r>
        <w:t xml:space="preserve"> die Auto-Regression und das </w:t>
      </w:r>
      <w:proofErr w:type="spellStart"/>
      <w:r>
        <w:t>Selbstkonzept</w:t>
      </w:r>
      <w:proofErr w:type="spellEnd"/>
      <w:r>
        <w:t xml:space="preserve"> </w:t>
      </w:r>
      <w:proofErr w:type="spellStart"/>
      <w:r>
        <w:t>hinaus</w:t>
      </w:r>
      <w:proofErr w:type="spellEnd"/>
      <w:r>
        <w:t xml:space="preserve">); </w:t>
      </w:r>
      <w:proofErr w:type="spellStart"/>
      <w:r>
        <w:t>ggf</w:t>
      </w:r>
      <w:proofErr w:type="spellEnd"/>
      <w:r>
        <w:t xml:space="preserve">. </w:t>
      </w:r>
      <w:proofErr w:type="spellStart"/>
      <w:proofErr w:type="gramStart"/>
      <w:r>
        <w:t>wäre</w:t>
      </w:r>
      <w:proofErr w:type="spellEnd"/>
      <w:proofErr w:type="gramEnd"/>
      <w:r>
        <w:t xml:space="preserve"> </w:t>
      </w:r>
      <w:proofErr w:type="spellStart"/>
      <w:r>
        <w:t>auch</w:t>
      </w:r>
      <w:proofErr w:type="spellEnd"/>
      <w:r>
        <w:t xml:space="preserve"> </w:t>
      </w:r>
      <w:proofErr w:type="spellStart"/>
      <w:r>
        <w:t>zu</w:t>
      </w:r>
      <w:proofErr w:type="spellEnd"/>
      <w:r>
        <w:t xml:space="preserve"> </w:t>
      </w:r>
      <w:proofErr w:type="spellStart"/>
      <w:r>
        <w:t>überlegen</w:t>
      </w:r>
      <w:proofErr w:type="spellEnd"/>
      <w:r>
        <w:t xml:space="preserve">, die </w:t>
      </w:r>
      <w:proofErr w:type="spellStart"/>
      <w:r>
        <w:t>Diskussion</w:t>
      </w:r>
      <w:proofErr w:type="spellEnd"/>
      <w:r>
        <w:t xml:space="preserve"> </w:t>
      </w:r>
      <w:proofErr w:type="spellStart"/>
      <w:r>
        <w:t>entlang</w:t>
      </w:r>
      <w:proofErr w:type="spellEnd"/>
      <w:r>
        <w:t xml:space="preserve"> der </w:t>
      </w:r>
      <w:proofErr w:type="spellStart"/>
      <w:r>
        <w:t>Forschungsfragen</w:t>
      </w:r>
      <w:proofErr w:type="spellEnd"/>
      <w:r>
        <w:t xml:space="preserve"> (</w:t>
      </w:r>
      <w:proofErr w:type="spellStart"/>
      <w:r>
        <w:t>ggf</w:t>
      </w:r>
      <w:proofErr w:type="spellEnd"/>
      <w:r>
        <w:t xml:space="preserve">. </w:t>
      </w:r>
      <w:proofErr w:type="spellStart"/>
      <w:r>
        <w:t>auch</w:t>
      </w:r>
      <w:proofErr w:type="spellEnd"/>
      <w:r>
        <w:t xml:space="preserve"> </w:t>
      </w:r>
      <w:proofErr w:type="spellStart"/>
      <w:r>
        <w:t>Hypothesen</w:t>
      </w:r>
      <w:proofErr w:type="spellEnd"/>
      <w:r>
        <w:t xml:space="preserve">) </w:t>
      </w:r>
      <w:proofErr w:type="spellStart"/>
      <w:r>
        <w:t>zu</w:t>
      </w:r>
      <w:proofErr w:type="spellEnd"/>
      <w:r>
        <w:t xml:space="preserve"> </w:t>
      </w:r>
      <w:proofErr w:type="spellStart"/>
      <w:r>
        <w:t>strukturieren</w:t>
      </w:r>
      <w:proofErr w:type="spellEnd"/>
      <w:r>
        <w:t xml:space="preserve"> (und das in den </w:t>
      </w:r>
      <w:proofErr w:type="spellStart"/>
      <w:r>
        <w:t>Überschriften</w:t>
      </w:r>
      <w:proofErr w:type="spellEnd"/>
      <w:r>
        <w:t xml:space="preserve"> </w:t>
      </w:r>
      <w:proofErr w:type="spellStart"/>
      <w:r>
        <w:t>entsprechend</w:t>
      </w:r>
      <w:proofErr w:type="spellEnd"/>
      <w:r>
        <w:t xml:space="preserve"> </w:t>
      </w:r>
      <w:proofErr w:type="spellStart"/>
      <w:r>
        <w:t>aufzugreifen</w:t>
      </w:r>
      <w:proofErr w:type="spellEnd"/>
      <w:r>
        <w:t xml:space="preserve">), um den </w:t>
      </w:r>
      <w:proofErr w:type="spellStart"/>
      <w:r>
        <w:t>roten</w:t>
      </w:r>
      <w:proofErr w:type="spellEnd"/>
      <w:r>
        <w:t xml:space="preserve"> </w:t>
      </w:r>
      <w:proofErr w:type="spellStart"/>
      <w:r>
        <w:t>Faden</w:t>
      </w:r>
      <w:proofErr w:type="spellEnd"/>
      <w:r>
        <w:t xml:space="preserve"> </w:t>
      </w:r>
      <w:proofErr w:type="spellStart"/>
      <w:r>
        <w:t>zu</w:t>
      </w:r>
      <w:proofErr w:type="spellEnd"/>
      <w:r>
        <w:t xml:space="preserve"> </w:t>
      </w:r>
      <w:proofErr w:type="spellStart"/>
      <w:r>
        <w:t>halten</w:t>
      </w:r>
      <w:proofErr w:type="spellEnd"/>
    </w:p>
    <w:p w14:paraId="177F47C8" w14:textId="77777777" w:rsidR="00BB56EF" w:rsidRDefault="00BB56EF">
      <w:pPr>
        <w:pStyle w:val="Kommentartext"/>
      </w:pPr>
    </w:p>
    <w:p w14:paraId="5A2F0904" w14:textId="3B1A0BC0" w:rsidR="00BB56EF" w:rsidRDefault="00BB56EF">
      <w:pPr>
        <w:pStyle w:val="Kommentartext"/>
      </w:pPr>
      <w:r>
        <w:t xml:space="preserve">Was </w:t>
      </w:r>
      <w:proofErr w:type="spellStart"/>
      <w:r>
        <w:t>dann</w:t>
      </w:r>
      <w:proofErr w:type="spellEnd"/>
      <w:r>
        <w:t xml:space="preserve"> </w:t>
      </w:r>
      <w:proofErr w:type="spellStart"/>
      <w:r>
        <w:t>hier</w:t>
      </w:r>
      <w:proofErr w:type="spellEnd"/>
      <w:r>
        <w:t xml:space="preserve"> </w:t>
      </w:r>
      <w:proofErr w:type="spellStart"/>
      <w:r>
        <w:t>noch</w:t>
      </w:r>
      <w:proofErr w:type="spellEnd"/>
      <w:r>
        <w:t xml:space="preserve"> </w:t>
      </w:r>
      <w:proofErr w:type="spellStart"/>
      <w:r>
        <w:t>fehlte</w:t>
      </w:r>
      <w:proofErr w:type="spellEnd"/>
      <w:r>
        <w:t xml:space="preserve">, </w:t>
      </w:r>
      <w:proofErr w:type="spellStart"/>
      <w:r>
        <w:t>ist</w:t>
      </w:r>
      <w:proofErr w:type="spellEnd"/>
      <w:r>
        <w:t xml:space="preserve"> die </w:t>
      </w:r>
      <w:proofErr w:type="spellStart"/>
      <w:r>
        <w:t>Diskussion</w:t>
      </w:r>
      <w:proofErr w:type="spellEnd"/>
      <w:r>
        <w:t xml:space="preserve"> der </w:t>
      </w:r>
      <w:proofErr w:type="spellStart"/>
      <w:r>
        <w:t>etwas</w:t>
      </w:r>
      <w:proofErr w:type="spellEnd"/>
      <w:r>
        <w:t xml:space="preserve"> </w:t>
      </w:r>
      <w:proofErr w:type="spellStart"/>
      <w:r>
        <w:t>unterschiedlichen</w:t>
      </w:r>
      <w:proofErr w:type="spellEnd"/>
      <w:r>
        <w:t xml:space="preserve"> </w:t>
      </w:r>
      <w:proofErr w:type="spellStart"/>
      <w:r>
        <w:t>Befunde</w:t>
      </w:r>
      <w:proofErr w:type="spellEnd"/>
      <w:r>
        <w:t xml:space="preserve"> </w:t>
      </w:r>
      <w:proofErr w:type="spellStart"/>
      <w:r>
        <w:t>für</w:t>
      </w:r>
      <w:proofErr w:type="spellEnd"/>
      <w:r>
        <w:t xml:space="preserve"> die </w:t>
      </w:r>
      <w:proofErr w:type="spellStart"/>
      <w:r>
        <w:t>unterschiedlichen</w:t>
      </w:r>
      <w:proofErr w:type="spellEnd"/>
      <w:r>
        <w:t xml:space="preserve"> </w:t>
      </w:r>
      <w:proofErr w:type="spellStart"/>
      <w:r>
        <w:t>Fächer</w:t>
      </w:r>
      <w:proofErr w:type="spellEnd"/>
      <w:r>
        <w:t xml:space="preserve"> …</w:t>
      </w:r>
    </w:p>
  </w:comment>
  <w:comment w:id="245" w:author="Preckel, Franzis, Univ.-Prof. Dr." w:date="2022-03-02T11:04:00Z" w:initials="PFUD">
    <w:p w14:paraId="2415C52C" w14:textId="735A1713" w:rsidR="00BB56EF" w:rsidRDefault="00BB56EF">
      <w:pPr>
        <w:pStyle w:val="Kommentartext"/>
      </w:pPr>
      <w:r>
        <w:rPr>
          <w:rStyle w:val="Kommentarzeichen"/>
        </w:rPr>
        <w:annotationRef/>
      </w:r>
      <w:proofErr w:type="gramStart"/>
      <w:r>
        <w:t>In ?</w:t>
      </w:r>
      <w:proofErr w:type="gramEnd"/>
    </w:p>
  </w:comment>
  <w:comment w:id="246" w:author="Preckel, Franzis, Univ.-Prof. Dr." w:date="2022-03-02T11:06:00Z" w:initials="PFUD">
    <w:p w14:paraId="491FC6E5" w14:textId="77777777" w:rsidR="00CF017D" w:rsidRDefault="00BB56EF" w:rsidP="00CF017D">
      <w:pPr>
        <w:spacing w:after="0"/>
        <w:ind w:left="426" w:hanging="426"/>
      </w:pPr>
      <w:r>
        <w:rPr>
          <w:rStyle w:val="Kommentarzeichen"/>
        </w:rPr>
        <w:annotationRef/>
      </w:r>
      <w:r w:rsidR="00CF017D">
        <w:t xml:space="preserve">Positive </w:t>
      </w:r>
      <w:proofErr w:type="spellStart"/>
      <w:r w:rsidR="00CF017D">
        <w:t>reciproke</w:t>
      </w:r>
      <w:proofErr w:type="spellEnd"/>
      <w:r w:rsidR="00CF017D">
        <w:t xml:space="preserve"> </w:t>
      </w:r>
      <w:proofErr w:type="spellStart"/>
      <w:r w:rsidR="00CF017D">
        <w:t>Beziheungen</w:t>
      </w:r>
      <w:proofErr w:type="spellEnd"/>
      <w:r w:rsidR="00CF017D">
        <w:t xml:space="preserve"> </w:t>
      </w:r>
      <w:proofErr w:type="spellStart"/>
      <w:r w:rsidR="00CF017D">
        <w:t>werden</w:t>
      </w:r>
      <w:proofErr w:type="spellEnd"/>
      <w:r w:rsidR="00CF017D">
        <w:t xml:space="preserve"> </w:t>
      </w:r>
      <w:proofErr w:type="spellStart"/>
      <w:r w:rsidR="00CF017D">
        <w:t>auch</w:t>
      </w:r>
      <w:proofErr w:type="spellEnd"/>
      <w:r w:rsidR="00CF017D">
        <w:t xml:space="preserve"> </w:t>
      </w:r>
      <w:proofErr w:type="spellStart"/>
      <w:r w:rsidR="00CF017D">
        <w:t>im</w:t>
      </w:r>
      <w:proofErr w:type="spellEnd"/>
      <w:r w:rsidR="00CF017D">
        <w:t xml:space="preserve"> REM </w:t>
      </w:r>
      <w:proofErr w:type="spellStart"/>
      <w:r w:rsidR="00CF017D">
        <w:t>theoretisch</w:t>
      </w:r>
      <w:proofErr w:type="spellEnd"/>
      <w:r w:rsidR="00CF017D">
        <w:t xml:space="preserve"> </w:t>
      </w:r>
      <w:proofErr w:type="spellStart"/>
      <w:r w:rsidR="00CF017D">
        <w:t>formuliert</w:t>
      </w:r>
      <w:proofErr w:type="spellEnd"/>
      <w:r w:rsidR="00CF017D">
        <w:t xml:space="preserve"> und </w:t>
      </w:r>
      <w:proofErr w:type="spellStart"/>
      <w:r w:rsidR="00CF017D">
        <w:t>sind</w:t>
      </w:r>
      <w:proofErr w:type="spellEnd"/>
      <w:r w:rsidR="00CF017D">
        <w:t xml:space="preserve"> </w:t>
      </w:r>
      <w:proofErr w:type="spellStart"/>
      <w:r w:rsidR="00CF017D">
        <w:t>auch</w:t>
      </w:r>
      <w:proofErr w:type="spellEnd"/>
      <w:r w:rsidR="00CF017D">
        <w:t xml:space="preserve"> meta-</w:t>
      </w:r>
      <w:proofErr w:type="spellStart"/>
      <w:r w:rsidR="00CF017D">
        <w:t>analytisch</w:t>
      </w:r>
      <w:proofErr w:type="spellEnd"/>
      <w:r w:rsidR="00CF017D">
        <w:t xml:space="preserve"> gut </w:t>
      </w:r>
      <w:proofErr w:type="spellStart"/>
      <w:r w:rsidR="00CF017D">
        <w:t>dokumentiert</w:t>
      </w:r>
      <w:proofErr w:type="spellEnd"/>
      <w:r w:rsidR="00CF017D">
        <w:t xml:space="preserve"> </w:t>
      </w:r>
      <w:proofErr w:type="spellStart"/>
      <w:r w:rsidR="00CF017D">
        <w:t>z.B</w:t>
      </w:r>
      <w:proofErr w:type="spellEnd"/>
      <w:r w:rsidR="00CF017D">
        <w:t xml:space="preserve">. </w:t>
      </w:r>
    </w:p>
    <w:p w14:paraId="449969AC" w14:textId="6CA3206C" w:rsidR="00CF017D" w:rsidRPr="00207181" w:rsidRDefault="00CF017D" w:rsidP="00CF017D">
      <w:pPr>
        <w:spacing w:after="0"/>
        <w:ind w:left="426" w:hanging="426"/>
        <w:rPr>
          <w:color w:val="000000" w:themeColor="text1"/>
        </w:rPr>
      </w:pPr>
      <w:r w:rsidRPr="00207181">
        <w:rPr>
          <w:color w:val="000000" w:themeColor="text1"/>
        </w:rPr>
        <w:t xml:space="preserve">Marsh, H. W., &amp; Martin, A. J. (2011). Academic self-concept and academic achievement: Relations and causal ordering. </w:t>
      </w:r>
      <w:r w:rsidRPr="00207181">
        <w:rPr>
          <w:i/>
          <w:color w:val="000000" w:themeColor="text1"/>
        </w:rPr>
        <w:t>The British Journal of Educational Psychology</w:t>
      </w:r>
      <w:r w:rsidRPr="00207181">
        <w:rPr>
          <w:color w:val="000000" w:themeColor="text1"/>
        </w:rPr>
        <w:t xml:space="preserve">, </w:t>
      </w:r>
      <w:r w:rsidRPr="00207181">
        <w:rPr>
          <w:i/>
          <w:color w:val="000000" w:themeColor="text1"/>
        </w:rPr>
        <w:t>81</w:t>
      </w:r>
      <w:r w:rsidRPr="00207181">
        <w:rPr>
          <w:color w:val="000000" w:themeColor="text1"/>
        </w:rPr>
        <w:t xml:space="preserve">, 59-77. </w:t>
      </w:r>
      <w:proofErr w:type="spellStart"/>
      <w:proofErr w:type="gramStart"/>
      <w:r w:rsidRPr="00207181">
        <w:rPr>
          <w:color w:val="000000" w:themeColor="text1"/>
        </w:rPr>
        <w:t>doi</w:t>
      </w:r>
      <w:proofErr w:type="spellEnd"/>
      <w:proofErr w:type="gramEnd"/>
      <w:r w:rsidRPr="00207181">
        <w:rPr>
          <w:color w:val="000000" w:themeColor="text1"/>
        </w:rPr>
        <w:t>: 10.1348/000709910X503501.</w:t>
      </w:r>
    </w:p>
    <w:p w14:paraId="48B7ED92" w14:textId="6B7412B8" w:rsidR="00CF017D" w:rsidRDefault="00CF017D" w:rsidP="00CF017D">
      <w:pPr>
        <w:spacing w:after="0"/>
        <w:ind w:left="426" w:hanging="426"/>
        <w:rPr>
          <w:color w:val="000000" w:themeColor="text1"/>
        </w:rPr>
      </w:pPr>
      <w:proofErr w:type="spellStart"/>
      <w:r w:rsidRPr="00207181">
        <w:rPr>
          <w:rFonts w:eastAsia="Times New Roman"/>
          <w:color w:val="000000" w:themeColor="text1"/>
          <w:lang w:eastAsia="de-DE"/>
        </w:rPr>
        <w:t>Möller</w:t>
      </w:r>
      <w:proofErr w:type="spellEnd"/>
      <w:r w:rsidRPr="00207181">
        <w:rPr>
          <w:rFonts w:eastAsia="Times New Roman"/>
          <w:color w:val="000000" w:themeColor="text1"/>
          <w:lang w:eastAsia="de-DE"/>
        </w:rPr>
        <w:t xml:space="preserve">, J., </w:t>
      </w:r>
      <w:proofErr w:type="spellStart"/>
      <w:r w:rsidRPr="00207181">
        <w:rPr>
          <w:rFonts w:eastAsia="Times New Roman"/>
          <w:color w:val="000000" w:themeColor="text1"/>
          <w:lang w:eastAsia="de-DE"/>
        </w:rPr>
        <w:t>Retelsdorf</w:t>
      </w:r>
      <w:proofErr w:type="spellEnd"/>
      <w:r w:rsidRPr="00207181">
        <w:rPr>
          <w:rFonts w:eastAsia="Times New Roman"/>
          <w:color w:val="000000" w:themeColor="text1"/>
          <w:lang w:eastAsia="de-DE"/>
        </w:rPr>
        <w:t xml:space="preserve">, J., </w:t>
      </w:r>
      <w:proofErr w:type="spellStart"/>
      <w:r w:rsidRPr="00207181">
        <w:rPr>
          <w:rFonts w:eastAsia="Times New Roman"/>
          <w:color w:val="000000" w:themeColor="text1"/>
          <w:lang w:eastAsia="de-DE"/>
        </w:rPr>
        <w:t>Köller</w:t>
      </w:r>
      <w:proofErr w:type="spellEnd"/>
      <w:r w:rsidRPr="00207181">
        <w:rPr>
          <w:rFonts w:eastAsia="Times New Roman"/>
          <w:color w:val="000000" w:themeColor="text1"/>
          <w:lang w:eastAsia="de-DE"/>
        </w:rPr>
        <w:t xml:space="preserve">, O., &amp; Marsh, H. W. (2011). The Reciprocal I/E Model: an integration of models of relations between academic achievement and self-concept. </w:t>
      </w:r>
      <w:r w:rsidRPr="00207181">
        <w:rPr>
          <w:rFonts w:eastAsia="Times New Roman"/>
          <w:i/>
          <w:color w:val="000000" w:themeColor="text1"/>
          <w:lang w:eastAsia="de-DE"/>
        </w:rPr>
        <w:t>American Educational Research Journal, 48,</w:t>
      </w:r>
      <w:r w:rsidRPr="00207181">
        <w:rPr>
          <w:rFonts w:eastAsia="Times New Roman"/>
          <w:color w:val="000000" w:themeColor="text1"/>
          <w:lang w:eastAsia="de-DE"/>
        </w:rPr>
        <w:t xml:space="preserve"> 1315-1346. </w:t>
      </w:r>
      <w:proofErr w:type="spellStart"/>
      <w:proofErr w:type="gramStart"/>
      <w:r w:rsidRPr="00207181">
        <w:rPr>
          <w:color w:val="000000" w:themeColor="text1"/>
        </w:rPr>
        <w:t>doi</w:t>
      </w:r>
      <w:proofErr w:type="spellEnd"/>
      <w:proofErr w:type="gramEnd"/>
      <w:r w:rsidRPr="00207181">
        <w:rPr>
          <w:color w:val="000000" w:themeColor="text1"/>
        </w:rPr>
        <w:t xml:space="preserve">: 10.3102/0002831211419649 </w:t>
      </w:r>
    </w:p>
    <w:p w14:paraId="5EFEFBB4" w14:textId="2DF3E1C4" w:rsidR="00CF017D" w:rsidRPr="00207181" w:rsidRDefault="00CF017D" w:rsidP="00CF017D">
      <w:pPr>
        <w:spacing w:after="0"/>
        <w:ind w:left="426" w:hanging="426"/>
        <w:rPr>
          <w:color w:val="000000" w:themeColor="text1"/>
        </w:rPr>
      </w:pPr>
      <w:proofErr w:type="spellStart"/>
      <w:r>
        <w:rPr>
          <w:rStyle w:val="fontstyle0"/>
        </w:rPr>
        <w:t>Möller</w:t>
      </w:r>
      <w:proofErr w:type="spellEnd"/>
      <w:r>
        <w:rPr>
          <w:rStyle w:val="fontstyle0"/>
        </w:rPr>
        <w:t xml:space="preserve">, J, </w:t>
      </w:r>
      <w:proofErr w:type="spellStart"/>
      <w:r>
        <w:rPr>
          <w:rStyle w:val="fontstyle0"/>
        </w:rPr>
        <w:t>Zitzmann</w:t>
      </w:r>
      <w:proofErr w:type="spellEnd"/>
      <w:r>
        <w:rPr>
          <w:rStyle w:val="fontstyle0"/>
        </w:rPr>
        <w:t xml:space="preserve">, S., </w:t>
      </w:r>
      <w:proofErr w:type="spellStart"/>
      <w:r>
        <w:rPr>
          <w:rStyle w:val="fontstyle0"/>
        </w:rPr>
        <w:t>Machts</w:t>
      </w:r>
      <w:proofErr w:type="spellEnd"/>
      <w:r>
        <w:rPr>
          <w:rStyle w:val="fontstyle0"/>
        </w:rPr>
        <w:t>, N., Helm, F., &amp; Wolff, F. (</w:t>
      </w:r>
      <w:r>
        <w:rPr>
          <w:rStyle w:val="fontstyle0"/>
        </w:rPr>
        <w:t>2020</w:t>
      </w:r>
      <w:r>
        <w:rPr>
          <w:rStyle w:val="fontstyle0"/>
        </w:rPr>
        <w:t xml:space="preserve">). A Meta-Analysis of Relations between Achievement and Self-Perception. </w:t>
      </w:r>
      <w:r>
        <w:rPr>
          <w:rStyle w:val="Hervorhebung"/>
        </w:rPr>
        <w:t>Review of Educational Research.</w:t>
      </w:r>
      <w:r>
        <w:rPr>
          <w:rStyle w:val="Hervorhebung"/>
        </w:rPr>
        <w:t xml:space="preserve"> </w:t>
      </w:r>
      <w:proofErr w:type="spellStart"/>
      <w:r>
        <w:rPr>
          <w:rStyle w:val="Hervorhebung"/>
        </w:rPr>
        <w:t>Bzw</w:t>
      </w:r>
      <w:proofErr w:type="spellEnd"/>
      <w:r>
        <w:rPr>
          <w:rStyle w:val="Hervorhebung"/>
        </w:rPr>
        <w:t xml:space="preserve">. </w:t>
      </w:r>
      <w:r w:rsidRPr="00CF017D">
        <w:rPr>
          <w:rStyle w:val="Hervorhebung"/>
        </w:rPr>
        <w:t>https://journals.sagepub.com/doi/abs/10.3102/0034654320919354</w:t>
      </w:r>
    </w:p>
    <w:p w14:paraId="08EE4AB1" w14:textId="77777777" w:rsidR="00CF017D" w:rsidRPr="00207181" w:rsidRDefault="00CF017D" w:rsidP="00CF017D">
      <w:pPr>
        <w:spacing w:after="0"/>
        <w:ind w:left="425" w:hanging="425"/>
        <w:rPr>
          <w:color w:val="000000" w:themeColor="text1"/>
        </w:rPr>
      </w:pPr>
      <w:proofErr w:type="spellStart"/>
      <w:proofErr w:type="gramStart"/>
      <w:r>
        <w:t>s.a</w:t>
      </w:r>
      <w:proofErr w:type="gramEnd"/>
      <w:r>
        <w:t>.</w:t>
      </w:r>
      <w:proofErr w:type="spellEnd"/>
      <w:r>
        <w:t xml:space="preserve"> </w:t>
      </w:r>
      <w:proofErr w:type="spellStart"/>
      <w:r w:rsidRPr="00207181">
        <w:rPr>
          <w:color w:val="000000" w:themeColor="text1"/>
        </w:rPr>
        <w:t>Trautwein</w:t>
      </w:r>
      <w:proofErr w:type="spellEnd"/>
      <w:r w:rsidRPr="00207181">
        <w:rPr>
          <w:color w:val="000000" w:themeColor="text1"/>
        </w:rPr>
        <w:t xml:space="preserve">, U., &amp; </w:t>
      </w:r>
      <w:proofErr w:type="spellStart"/>
      <w:r w:rsidRPr="00207181">
        <w:rPr>
          <w:color w:val="000000" w:themeColor="text1"/>
        </w:rPr>
        <w:t>Möller</w:t>
      </w:r>
      <w:proofErr w:type="spellEnd"/>
      <w:r w:rsidRPr="00207181">
        <w:rPr>
          <w:color w:val="000000" w:themeColor="text1"/>
        </w:rPr>
        <w:t xml:space="preserve">, J. (2016). Self-concept: Determinants and consequences of academic self-concept in school contexts. In A. A. </w:t>
      </w:r>
      <w:proofErr w:type="spellStart"/>
      <w:r>
        <w:rPr>
          <w:color w:val="000000" w:themeColor="text1"/>
        </w:rPr>
        <w:t>Lipnevich</w:t>
      </w:r>
      <w:proofErr w:type="spellEnd"/>
      <w:r>
        <w:rPr>
          <w:color w:val="000000" w:themeColor="text1"/>
        </w:rPr>
        <w:t>, F. Preckel &amp; R. D. Roberts (Eds.),</w:t>
      </w:r>
      <w:r w:rsidRPr="00207181">
        <w:rPr>
          <w:color w:val="000000" w:themeColor="text1"/>
        </w:rPr>
        <w:t xml:space="preserve"> </w:t>
      </w:r>
      <w:r w:rsidRPr="00207181">
        <w:rPr>
          <w:i/>
          <w:color w:val="000000" w:themeColor="text1"/>
        </w:rPr>
        <w:t>Psychosocial skills and school systems in the 21st century. Theory, research, and practice</w:t>
      </w:r>
      <w:r w:rsidRPr="00207181">
        <w:rPr>
          <w:color w:val="000000" w:themeColor="text1"/>
        </w:rPr>
        <w:t xml:space="preserve">. Berlin, New York: Springer. </w:t>
      </w:r>
    </w:p>
    <w:p w14:paraId="709FCABE" w14:textId="2B4A5113" w:rsidR="00BB56EF" w:rsidRDefault="00BB56EF">
      <w:pPr>
        <w:pStyle w:val="Kommentartext"/>
      </w:pPr>
    </w:p>
  </w:comment>
  <w:comment w:id="247" w:author="Preckel, Franzis, Univ.-Prof. Dr." w:date="2022-03-02T11:05:00Z" w:initials="PFUD">
    <w:p w14:paraId="1617F6C0" w14:textId="03F0D8C1" w:rsidR="00BB56EF" w:rsidRDefault="00BB56EF">
      <w:pPr>
        <w:pStyle w:val="Kommentartext"/>
      </w:pPr>
      <w:r>
        <w:rPr>
          <w:rStyle w:val="Kommentarzeichen"/>
        </w:rPr>
        <w:annotationRef/>
      </w:r>
      <w:r>
        <w:t xml:space="preserve">Sind </w:t>
      </w:r>
      <w:proofErr w:type="spellStart"/>
      <w:r>
        <w:t>bei</w:t>
      </w:r>
      <w:proofErr w:type="spellEnd"/>
      <w:r>
        <w:t xml:space="preserve"> </w:t>
      </w:r>
      <w:proofErr w:type="spellStart"/>
      <w:r>
        <w:t>diesen</w:t>
      </w:r>
      <w:proofErr w:type="spellEnd"/>
      <w:r>
        <w:t xml:space="preserve"> multiple process </w:t>
      </w:r>
      <w:proofErr w:type="spellStart"/>
      <w:r>
        <w:t>Analysen</w:t>
      </w:r>
      <w:proofErr w:type="spellEnd"/>
      <w:r>
        <w:t xml:space="preserve"> die </w:t>
      </w:r>
      <w:proofErr w:type="spellStart"/>
      <w:r>
        <w:t>Variablen</w:t>
      </w:r>
      <w:proofErr w:type="spellEnd"/>
      <w:r>
        <w:t xml:space="preserve"> </w:t>
      </w:r>
      <w:proofErr w:type="spellStart"/>
      <w:r>
        <w:t>umeinander</w:t>
      </w:r>
      <w:proofErr w:type="spellEnd"/>
      <w:r>
        <w:t xml:space="preserve"> </w:t>
      </w:r>
      <w:proofErr w:type="spellStart"/>
      <w:r>
        <w:t>kontrolliert</w:t>
      </w:r>
      <w:proofErr w:type="spellEnd"/>
      <w:r>
        <w:t xml:space="preserve">? … </w:t>
      </w:r>
      <w:proofErr w:type="gramStart"/>
      <w:r>
        <w:t>das</w:t>
      </w:r>
      <w:proofErr w:type="gramEnd"/>
      <w:r>
        <w:t xml:space="preserve"> </w:t>
      </w:r>
      <w:proofErr w:type="spellStart"/>
      <w:r>
        <w:t>wäre</w:t>
      </w:r>
      <w:proofErr w:type="spellEnd"/>
      <w:r>
        <w:t xml:space="preserve"> </w:t>
      </w:r>
      <w:proofErr w:type="spellStart"/>
      <w:r>
        <w:t>spannend</w:t>
      </w:r>
      <w:proofErr w:type="spellEnd"/>
      <w:r>
        <w:t xml:space="preserve"> </w:t>
      </w:r>
      <w:proofErr w:type="spellStart"/>
      <w:r>
        <w:t>für</w:t>
      </w:r>
      <w:proofErr w:type="spellEnd"/>
      <w:r>
        <w:t xml:space="preserve"> die </w:t>
      </w:r>
      <w:proofErr w:type="spellStart"/>
      <w:r>
        <w:t>Diskussion</w:t>
      </w:r>
      <w:proofErr w:type="spellEnd"/>
    </w:p>
  </w:comment>
  <w:comment w:id="251" w:author="Preckel, Franzis, Univ.-Prof. Dr." w:date="2022-03-02T11:14:00Z" w:initials="PFUD">
    <w:p w14:paraId="3613C379" w14:textId="77777777" w:rsidR="00CF017D" w:rsidRDefault="00CF017D">
      <w:pPr>
        <w:pStyle w:val="Kommentartext"/>
      </w:pPr>
      <w:r>
        <w:rPr>
          <w:rStyle w:val="Kommentarzeichen"/>
        </w:rPr>
        <w:annotationRef/>
      </w:r>
      <w:proofErr w:type="gramStart"/>
      <w:r>
        <w:t xml:space="preserve">Das </w:t>
      </w:r>
      <w:proofErr w:type="spellStart"/>
      <w:r>
        <w:t>ist</w:t>
      </w:r>
      <w:proofErr w:type="spellEnd"/>
      <w:r>
        <w:t xml:space="preserve"> tricky … so </w:t>
      </w:r>
      <w:proofErr w:type="spellStart"/>
      <w:r>
        <w:t>richtig</w:t>
      </w:r>
      <w:proofErr w:type="spellEnd"/>
      <w:r>
        <w:t xml:space="preserve"> </w:t>
      </w:r>
      <w:proofErr w:type="spellStart"/>
      <w:r>
        <w:t>viel</w:t>
      </w:r>
      <w:proofErr w:type="spellEnd"/>
      <w:r>
        <w:t xml:space="preserve"> </w:t>
      </w:r>
      <w:proofErr w:type="spellStart"/>
      <w:r>
        <w:t>wissen</w:t>
      </w:r>
      <w:proofErr w:type="spellEnd"/>
      <w:r>
        <w:t xml:space="preserve"> </w:t>
      </w:r>
      <w:proofErr w:type="spellStart"/>
      <w:r>
        <w:t>wir</w:t>
      </w:r>
      <w:proofErr w:type="spellEnd"/>
      <w:r>
        <w:t xml:space="preserve"> ja </w:t>
      </w:r>
      <w:proofErr w:type="spellStart"/>
      <w:r>
        <w:t>noch</w:t>
      </w:r>
      <w:proofErr w:type="spellEnd"/>
      <w:r>
        <w:t xml:space="preserve"> </w:t>
      </w:r>
      <w:proofErr w:type="spellStart"/>
      <w:r>
        <w:t>nicht</w:t>
      </w:r>
      <w:proofErr w:type="spellEnd"/>
      <w:r>
        <w:t xml:space="preserve"> </w:t>
      </w:r>
      <w:proofErr w:type="spellStart"/>
      <w:r>
        <w:t>über</w:t>
      </w:r>
      <w:proofErr w:type="spellEnd"/>
      <w:r>
        <w:t xml:space="preserve"> die </w:t>
      </w:r>
      <w:proofErr w:type="spellStart"/>
      <w:r>
        <w:t>Entwicklung</w:t>
      </w:r>
      <w:proofErr w:type="spellEnd"/>
      <w:r>
        <w:t xml:space="preserve"> von NFC und </w:t>
      </w:r>
      <w:proofErr w:type="spellStart"/>
      <w:r>
        <w:t>dann</w:t>
      </w:r>
      <w:proofErr w:type="spellEnd"/>
      <w:r>
        <w:t xml:space="preserve"> </w:t>
      </w:r>
      <w:proofErr w:type="spellStart"/>
      <w:r>
        <w:t>zeigen</w:t>
      </w:r>
      <w:proofErr w:type="spellEnd"/>
      <w:r>
        <w:t xml:space="preserve"> </w:t>
      </w:r>
      <w:proofErr w:type="spellStart"/>
      <w:r>
        <w:t>z.B</w:t>
      </w:r>
      <w:proofErr w:type="spellEnd"/>
      <w:r>
        <w:t xml:space="preserve">. Big Five traits </w:t>
      </w:r>
      <w:proofErr w:type="spellStart"/>
      <w:r>
        <w:t>auch</w:t>
      </w:r>
      <w:proofErr w:type="spellEnd"/>
      <w:r>
        <w:t xml:space="preserve"> </w:t>
      </w:r>
      <w:proofErr w:type="spellStart"/>
      <w:r>
        <w:t>nicht</w:t>
      </w:r>
      <w:proofErr w:type="spellEnd"/>
      <w:r>
        <w:t xml:space="preserve"> </w:t>
      </w:r>
      <w:proofErr w:type="spellStart"/>
      <w:r>
        <w:t>unbedingt</w:t>
      </w:r>
      <w:proofErr w:type="spellEnd"/>
      <w:r>
        <w:t xml:space="preserve"> </w:t>
      </w:r>
      <w:proofErr w:type="spellStart"/>
      <w:r>
        <w:t>höhere</w:t>
      </w:r>
      <w:proofErr w:type="spellEnd"/>
      <w:r>
        <w:t xml:space="preserve"> </w:t>
      </w:r>
      <w:proofErr w:type="spellStart"/>
      <w:r>
        <w:t>Stabilitäten</w:t>
      </w:r>
      <w:proofErr w:type="spellEnd"/>
      <w:r>
        <w:t xml:space="preserve"> </w:t>
      </w:r>
      <w:proofErr w:type="spellStart"/>
      <w:r>
        <w:t>als</w:t>
      </w:r>
      <w:proofErr w:type="spellEnd"/>
      <w:r>
        <w:t xml:space="preserve"> </w:t>
      </w:r>
      <w:proofErr w:type="spellStart"/>
      <w:r>
        <w:t>motivationale</w:t>
      </w:r>
      <w:proofErr w:type="spellEnd"/>
      <w:r>
        <w:t xml:space="preserve"> </w:t>
      </w:r>
      <w:proofErr w:type="spellStart"/>
      <w:r>
        <w:t>Variablen</w:t>
      </w:r>
      <w:proofErr w:type="spellEnd"/>
      <w:r>
        <w:t xml:space="preserve"> … und </w:t>
      </w:r>
      <w:proofErr w:type="spellStart"/>
      <w:r>
        <w:t>dann</w:t>
      </w:r>
      <w:proofErr w:type="spellEnd"/>
      <w:r>
        <w:t xml:space="preserve"> </w:t>
      </w:r>
      <w:proofErr w:type="spellStart"/>
      <w:r>
        <w:t>gibt</w:t>
      </w:r>
      <w:proofErr w:type="spellEnd"/>
      <w:r>
        <w:t xml:space="preserve"> </w:t>
      </w:r>
      <w:proofErr w:type="spellStart"/>
      <w:r>
        <w:t>es</w:t>
      </w:r>
      <w:proofErr w:type="spellEnd"/>
      <w:r>
        <w:t xml:space="preserve"> ja </w:t>
      </w:r>
      <w:proofErr w:type="spellStart"/>
      <w:r>
        <w:t>auch</w:t>
      </w:r>
      <w:proofErr w:type="spellEnd"/>
      <w:r>
        <w:t xml:space="preserve"> </w:t>
      </w:r>
      <w:proofErr w:type="spellStart"/>
      <w:r>
        <w:t>Hinweise</w:t>
      </w:r>
      <w:proofErr w:type="spellEnd"/>
      <w:r>
        <w:t xml:space="preserve"> </w:t>
      </w:r>
      <w:proofErr w:type="spellStart"/>
      <w:r>
        <w:t>darauf</w:t>
      </w:r>
      <w:proofErr w:type="spellEnd"/>
      <w:r>
        <w:t xml:space="preserve">, das </w:t>
      </w:r>
      <w:proofErr w:type="spellStart"/>
      <w:r>
        <w:t>auch</w:t>
      </w:r>
      <w:proofErr w:type="spellEnd"/>
      <w:r>
        <w:t xml:space="preserve"> NFC, </w:t>
      </w:r>
      <w:proofErr w:type="spellStart"/>
      <w:r>
        <w:t>FoF</w:t>
      </w:r>
      <w:proofErr w:type="spellEnd"/>
      <w:r>
        <w:t xml:space="preserve">, und </w:t>
      </w:r>
      <w:proofErr w:type="spellStart"/>
      <w:r>
        <w:t>HfS</w:t>
      </w:r>
      <w:proofErr w:type="spellEnd"/>
      <w:r>
        <w:t xml:space="preserve"> </w:t>
      </w:r>
      <w:proofErr w:type="spellStart"/>
      <w:r>
        <w:t>domänenspezifische</w:t>
      </w:r>
      <w:proofErr w:type="spellEnd"/>
      <w:r>
        <w:t xml:space="preserve"> </w:t>
      </w:r>
      <w:proofErr w:type="spellStart"/>
      <w:r>
        <w:t>Anteile</w:t>
      </w:r>
      <w:proofErr w:type="spellEnd"/>
      <w:r>
        <w:t xml:space="preserve"> </w:t>
      </w:r>
      <w:proofErr w:type="spellStart"/>
      <w:r>
        <w:t>haben</w:t>
      </w:r>
      <w:proofErr w:type="spellEnd"/>
      <w:r w:rsidR="00B14D55">
        <w:t xml:space="preserve"> (</w:t>
      </w:r>
      <w:proofErr w:type="spellStart"/>
      <w:r w:rsidR="00B14D55">
        <w:t>habe</w:t>
      </w:r>
      <w:proofErr w:type="spellEnd"/>
      <w:r w:rsidR="00B14D55">
        <w:t xml:space="preserve"> </w:t>
      </w:r>
      <w:proofErr w:type="spellStart"/>
      <w:r w:rsidR="00B14D55">
        <w:t>dann</w:t>
      </w:r>
      <w:proofErr w:type="spellEnd"/>
      <w:r w:rsidR="00B14D55">
        <w:t xml:space="preserve"> </w:t>
      </w:r>
      <w:proofErr w:type="spellStart"/>
      <w:r w:rsidR="00B14D55">
        <w:t>später</w:t>
      </w:r>
      <w:proofErr w:type="spellEnd"/>
      <w:r w:rsidR="00B14D55">
        <w:t xml:space="preserve"> </w:t>
      </w:r>
      <w:proofErr w:type="spellStart"/>
      <w:r w:rsidR="00B14D55">
        <w:t>gesehen</w:t>
      </w:r>
      <w:proofErr w:type="spellEnd"/>
      <w:r w:rsidR="00B14D55">
        <w:t xml:space="preserve">, </w:t>
      </w:r>
      <w:proofErr w:type="spellStart"/>
      <w:r w:rsidR="00B14D55">
        <w:t>dass</w:t>
      </w:r>
      <w:proofErr w:type="spellEnd"/>
      <w:r w:rsidR="00B14D55">
        <w:t xml:space="preserve"> das ja </w:t>
      </w:r>
      <w:proofErr w:type="spellStart"/>
      <w:r w:rsidR="00B14D55">
        <w:t>dann</w:t>
      </w:r>
      <w:proofErr w:type="spellEnd"/>
      <w:r w:rsidR="00B14D55">
        <w:t xml:space="preserve"> </w:t>
      </w:r>
      <w:proofErr w:type="spellStart"/>
      <w:r w:rsidR="00B14D55">
        <w:t>auch</w:t>
      </w:r>
      <w:proofErr w:type="spellEnd"/>
      <w:r w:rsidR="00B14D55">
        <w:t xml:space="preserve"> </w:t>
      </w:r>
      <w:proofErr w:type="spellStart"/>
      <w:r w:rsidR="00B14D55">
        <w:t>anschließend</w:t>
      </w:r>
      <w:proofErr w:type="spellEnd"/>
      <w:r w:rsidR="00B14D55">
        <w:t xml:space="preserve"> </w:t>
      </w:r>
      <w:proofErr w:type="spellStart"/>
      <w:r w:rsidR="00B14D55">
        <w:t>diskutiert</w:t>
      </w:r>
      <w:proofErr w:type="spellEnd"/>
      <w:r w:rsidR="00B14D55">
        <w:t xml:space="preserve"> </w:t>
      </w:r>
      <w:proofErr w:type="spellStart"/>
      <w:r w:rsidR="00B14D55">
        <w:t>wird</w:t>
      </w:r>
      <w:proofErr w:type="spellEnd"/>
      <w:r w:rsidR="00B14D55">
        <w:t>)</w:t>
      </w:r>
      <w:r>
        <w:t xml:space="preserve">; </w:t>
      </w:r>
      <w:proofErr w:type="spellStart"/>
      <w:r>
        <w:t>s.a.</w:t>
      </w:r>
      <w:proofErr w:type="spellEnd"/>
      <w:r>
        <w:t xml:space="preserve"> die </w:t>
      </w:r>
      <w:proofErr w:type="spellStart"/>
      <w:r>
        <w:t>Kommentare</w:t>
      </w:r>
      <w:proofErr w:type="spellEnd"/>
      <w:r>
        <w:t xml:space="preserve"> </w:t>
      </w:r>
      <w:proofErr w:type="spellStart"/>
      <w:r>
        <w:t>zu</w:t>
      </w:r>
      <w:proofErr w:type="spellEnd"/>
      <w:r>
        <w:t xml:space="preserve"> </w:t>
      </w:r>
      <w:proofErr w:type="spellStart"/>
      <w:r>
        <w:t>Anfang</w:t>
      </w:r>
      <w:proofErr w:type="spellEnd"/>
      <w:r>
        <w:t xml:space="preserve"> des papers … wo </w:t>
      </w:r>
      <w:proofErr w:type="spellStart"/>
      <w:r>
        <w:t>ordnen</w:t>
      </w:r>
      <w:proofErr w:type="spellEnd"/>
      <w:r>
        <w:t xml:space="preserve"> </w:t>
      </w:r>
      <w:proofErr w:type="spellStart"/>
      <w:r>
        <w:t>wir</w:t>
      </w:r>
      <w:proofErr w:type="spellEnd"/>
      <w:r>
        <w:t xml:space="preserve"> </w:t>
      </w:r>
      <w:proofErr w:type="spellStart"/>
      <w:r>
        <w:t>hier</w:t>
      </w:r>
      <w:proofErr w:type="spellEnd"/>
      <w:r>
        <w:t xml:space="preserve"> NFC </w:t>
      </w:r>
      <w:proofErr w:type="spellStart"/>
      <w:r>
        <w:t>ein</w:t>
      </w:r>
      <w:proofErr w:type="spellEnd"/>
      <w:r>
        <w:t>?</w:t>
      </w:r>
      <w:proofErr w:type="gramEnd"/>
    </w:p>
    <w:p w14:paraId="03F9A9EB" w14:textId="77777777" w:rsidR="00B14D55" w:rsidRDefault="00B14D55">
      <w:pPr>
        <w:pStyle w:val="Kommentartext"/>
      </w:pPr>
    </w:p>
    <w:p w14:paraId="53C68ED3" w14:textId="77777777" w:rsidR="00B14D55" w:rsidRDefault="00B14D55">
      <w:pPr>
        <w:pStyle w:val="Kommentartext"/>
      </w:pPr>
    </w:p>
    <w:p w14:paraId="3E23C141" w14:textId="2A9ABD58" w:rsidR="00B14D55" w:rsidRDefault="00B14D55">
      <w:pPr>
        <w:pStyle w:val="Kommentartext"/>
      </w:pPr>
      <w:proofErr w:type="spellStart"/>
      <w:r>
        <w:t>Vielleicht</w:t>
      </w:r>
      <w:proofErr w:type="spellEnd"/>
      <w:r>
        <w:t xml:space="preserve"> </w:t>
      </w:r>
      <w:proofErr w:type="spellStart"/>
      <w:r>
        <w:t>kann</w:t>
      </w:r>
      <w:proofErr w:type="spellEnd"/>
      <w:r>
        <w:t xml:space="preserve"> man das ja </w:t>
      </w:r>
      <w:proofErr w:type="spellStart"/>
      <w:r>
        <w:t>auch</w:t>
      </w:r>
      <w:proofErr w:type="spellEnd"/>
      <w:r>
        <w:t xml:space="preserve"> </w:t>
      </w:r>
      <w:proofErr w:type="spellStart"/>
      <w:r>
        <w:t>entsprechend</w:t>
      </w:r>
      <w:proofErr w:type="spellEnd"/>
      <w:r>
        <w:t xml:space="preserve"> </w:t>
      </w:r>
      <w:proofErr w:type="spellStart"/>
      <w:r>
        <w:t>aufziehen</w:t>
      </w:r>
      <w:proofErr w:type="spellEnd"/>
      <w:r>
        <w:t xml:space="preserve"> …. </w:t>
      </w:r>
      <w:proofErr w:type="spellStart"/>
      <w:r>
        <w:t>Über</w:t>
      </w:r>
      <w:proofErr w:type="spellEnd"/>
      <w:r>
        <w:t xml:space="preserve"> </w:t>
      </w:r>
      <w:proofErr w:type="spellStart"/>
      <w:r>
        <w:t>Entw</w:t>
      </w:r>
      <w:proofErr w:type="spellEnd"/>
      <w:r>
        <w:t xml:space="preserve">. Von NFC </w:t>
      </w:r>
      <w:proofErr w:type="spellStart"/>
      <w:r>
        <w:t>ist</w:t>
      </w:r>
      <w:proofErr w:type="spellEnd"/>
      <w:r>
        <w:t xml:space="preserve"> </w:t>
      </w:r>
      <w:proofErr w:type="spellStart"/>
      <w:r>
        <w:t>wenig</w:t>
      </w:r>
      <w:proofErr w:type="spellEnd"/>
      <w:r>
        <w:t xml:space="preserve"> </w:t>
      </w:r>
      <w:proofErr w:type="spellStart"/>
      <w:r>
        <w:t>bekannt</w:t>
      </w:r>
      <w:proofErr w:type="spellEnd"/>
      <w:r>
        <w:t xml:space="preserve">, </w:t>
      </w:r>
      <w:proofErr w:type="spellStart"/>
      <w:r>
        <w:t>hier</w:t>
      </w:r>
      <w:proofErr w:type="spellEnd"/>
      <w:r>
        <w:t xml:space="preserve"> </w:t>
      </w:r>
      <w:proofErr w:type="spellStart"/>
      <w:r>
        <w:t>erste</w:t>
      </w:r>
      <w:proofErr w:type="spellEnd"/>
      <w:r>
        <w:t xml:space="preserve"> </w:t>
      </w:r>
      <w:proofErr w:type="spellStart"/>
      <w:r>
        <w:t>Hinweise</w:t>
      </w:r>
      <w:proofErr w:type="spellEnd"/>
      <w:r>
        <w:t xml:space="preserve"> auf positive </w:t>
      </w:r>
      <w:proofErr w:type="spellStart"/>
      <w:r>
        <w:t>reziproke</w:t>
      </w:r>
      <w:proofErr w:type="spellEnd"/>
      <w:r>
        <w:t xml:space="preserve"> </w:t>
      </w:r>
      <w:proofErr w:type="spellStart"/>
      <w:r>
        <w:t>Effekte</w:t>
      </w:r>
      <w:proofErr w:type="spellEnd"/>
      <w:r>
        <w:t xml:space="preserve"> </w:t>
      </w:r>
      <w:proofErr w:type="spellStart"/>
      <w:r>
        <w:t>mit</w:t>
      </w:r>
      <w:proofErr w:type="spellEnd"/>
      <w:r>
        <w:t xml:space="preserve"> </w:t>
      </w:r>
      <w:proofErr w:type="spellStart"/>
      <w:r>
        <w:t>Leistung</w:t>
      </w:r>
      <w:proofErr w:type="spellEnd"/>
      <w:r>
        <w:t xml:space="preserve"> … und </w:t>
      </w:r>
      <w:proofErr w:type="spellStart"/>
      <w:r>
        <w:t>wenn</w:t>
      </w:r>
      <w:proofErr w:type="spellEnd"/>
      <w:r>
        <w:t xml:space="preserve"> </w:t>
      </w:r>
      <w:proofErr w:type="spellStart"/>
      <w:r>
        <w:t>ich</w:t>
      </w:r>
      <w:proofErr w:type="spellEnd"/>
      <w:r>
        <w:t xml:space="preserve"> das </w:t>
      </w:r>
      <w:proofErr w:type="spellStart"/>
      <w:r>
        <w:t>dann</w:t>
      </w:r>
      <w:proofErr w:type="spellEnd"/>
      <w:r>
        <w:t xml:space="preserve"> </w:t>
      </w:r>
      <w:proofErr w:type="spellStart"/>
      <w:r>
        <w:t>richtig</w:t>
      </w:r>
      <w:proofErr w:type="spellEnd"/>
      <w:r>
        <w:t xml:space="preserve"> </w:t>
      </w:r>
      <w:proofErr w:type="spellStart"/>
      <w:r>
        <w:t>verstanden</w:t>
      </w:r>
      <w:proofErr w:type="spellEnd"/>
      <w:r>
        <w:t xml:space="preserve"> </w:t>
      </w:r>
      <w:proofErr w:type="spellStart"/>
      <w:r>
        <w:t>habe</w:t>
      </w:r>
      <w:proofErr w:type="spellEnd"/>
      <w:r>
        <w:t xml:space="preserve">, </w:t>
      </w:r>
      <w:proofErr w:type="spellStart"/>
      <w:r>
        <w:t>dann</w:t>
      </w:r>
      <w:proofErr w:type="spellEnd"/>
      <w:r>
        <w:t xml:space="preserve"> </w:t>
      </w:r>
      <w:proofErr w:type="spellStart"/>
      <w:r>
        <w:t>ist</w:t>
      </w:r>
      <w:proofErr w:type="spellEnd"/>
      <w:r>
        <w:t xml:space="preserve"> change in NFC </w:t>
      </w:r>
      <w:proofErr w:type="spellStart"/>
      <w:r>
        <w:t>nicht</w:t>
      </w:r>
      <w:proofErr w:type="spellEnd"/>
      <w:r>
        <w:t xml:space="preserve"> </w:t>
      </w:r>
      <w:proofErr w:type="spellStart"/>
      <w:r>
        <w:t>mit</w:t>
      </w:r>
      <w:proofErr w:type="spellEnd"/>
      <w:r>
        <w:t xml:space="preserve"> change </w:t>
      </w:r>
      <w:proofErr w:type="spellStart"/>
      <w:r>
        <w:t>im</w:t>
      </w:r>
      <w:proofErr w:type="spellEnd"/>
      <w:r>
        <w:t xml:space="preserve"> </w:t>
      </w:r>
      <w:proofErr w:type="spellStart"/>
      <w:r>
        <w:t>Selbstkonzept</w:t>
      </w:r>
      <w:proofErr w:type="spellEnd"/>
      <w:r>
        <w:t xml:space="preserve"> </w:t>
      </w:r>
      <w:proofErr w:type="spellStart"/>
      <w:r>
        <w:t>asoziiert</w:t>
      </w:r>
      <w:proofErr w:type="spellEnd"/>
      <w:proofErr w:type="gramStart"/>
      <w:r>
        <w:t xml:space="preserve">? </w:t>
      </w:r>
      <w:proofErr w:type="gramEnd"/>
      <w:r>
        <w:t xml:space="preserve">… </w:t>
      </w:r>
      <w:proofErr w:type="gramStart"/>
      <w:r>
        <w:t>das</w:t>
      </w:r>
      <w:proofErr w:type="gramEnd"/>
      <w:r>
        <w:t xml:space="preserve"> </w:t>
      </w:r>
      <w:proofErr w:type="spellStart"/>
      <w:r>
        <w:t>ist</w:t>
      </w:r>
      <w:proofErr w:type="spellEnd"/>
      <w:r>
        <w:t xml:space="preserve"> </w:t>
      </w:r>
      <w:proofErr w:type="spellStart"/>
      <w:r>
        <w:t>dann</w:t>
      </w:r>
      <w:proofErr w:type="spellEnd"/>
      <w:r>
        <w:t xml:space="preserve"> </w:t>
      </w:r>
      <w:proofErr w:type="spellStart"/>
      <w:r>
        <w:t>echt</w:t>
      </w:r>
      <w:proofErr w:type="spellEnd"/>
      <w:r>
        <w:t xml:space="preserve"> </w:t>
      </w:r>
      <w:proofErr w:type="spellStart"/>
      <w:r>
        <w:t>spannend</w:t>
      </w:r>
      <w:proofErr w:type="spellEnd"/>
      <w:r>
        <w:t xml:space="preserve">! … </w:t>
      </w:r>
      <w:proofErr w:type="spellStart"/>
      <w:proofErr w:type="gramStart"/>
      <w:r>
        <w:t>können</w:t>
      </w:r>
      <w:proofErr w:type="spellEnd"/>
      <w:proofErr w:type="gramEnd"/>
      <w:r>
        <w:t xml:space="preserve"> </w:t>
      </w:r>
      <w:proofErr w:type="spellStart"/>
      <w:r>
        <w:t>wir</w:t>
      </w:r>
      <w:proofErr w:type="spellEnd"/>
      <w:r>
        <w:t xml:space="preserve"> </w:t>
      </w:r>
      <w:proofErr w:type="spellStart"/>
      <w:r w:rsidR="00595465">
        <w:t>hier</w:t>
      </w:r>
      <w:proofErr w:type="spellEnd"/>
      <w:r w:rsidR="00595465">
        <w:t xml:space="preserve"> </w:t>
      </w:r>
      <w:proofErr w:type="spellStart"/>
      <w:r w:rsidR="00595465">
        <w:t>aber</w:t>
      </w:r>
      <w:proofErr w:type="spellEnd"/>
      <w:r w:rsidR="00595465">
        <w:t xml:space="preserve"> </w:t>
      </w:r>
      <w:bookmarkStart w:id="252" w:name="_GoBack"/>
      <w:bookmarkEnd w:id="252"/>
      <w:proofErr w:type="spellStart"/>
      <w:r>
        <w:t>leider</w:t>
      </w:r>
      <w:proofErr w:type="spellEnd"/>
      <w:r>
        <w:t xml:space="preserve"> </w:t>
      </w:r>
      <w:proofErr w:type="spellStart"/>
      <w:r>
        <w:t>nicht</w:t>
      </w:r>
      <w:proofErr w:type="spellEnd"/>
      <w:r>
        <w:t xml:space="preserve"> </w:t>
      </w:r>
      <w:proofErr w:type="spellStart"/>
      <w:r>
        <w:t>als</w:t>
      </w:r>
      <w:proofErr w:type="spellEnd"/>
      <w:r>
        <w:t xml:space="preserve"> REM </w:t>
      </w:r>
      <w:proofErr w:type="spellStart"/>
      <w:r>
        <w:t>untersuchen</w:t>
      </w:r>
      <w:proofErr w:type="spellEnd"/>
      <w:r>
        <w:t xml:space="preserve">, da </w:t>
      </w:r>
      <w:proofErr w:type="spellStart"/>
      <w:r>
        <w:t>nur</w:t>
      </w:r>
      <w:proofErr w:type="spellEnd"/>
      <w:r>
        <w:t xml:space="preserve"> 2 </w:t>
      </w:r>
      <w:proofErr w:type="spellStart"/>
      <w:r>
        <w:t>Messzeitpunkte</w:t>
      </w:r>
      <w:proofErr w:type="spellEnd"/>
      <w:r>
        <w:t xml:space="preserve">, </w:t>
      </w:r>
      <w:proofErr w:type="spellStart"/>
      <w:r>
        <w:t>aber</w:t>
      </w:r>
      <w:proofErr w:type="spellEnd"/>
      <w:r>
        <w:t xml:space="preserve"> was </w:t>
      </w:r>
      <w:proofErr w:type="spellStart"/>
      <w:r>
        <w:t>für</w:t>
      </w:r>
      <w:proofErr w:type="spellEnd"/>
      <w:r>
        <w:t xml:space="preserve"> die </w:t>
      </w:r>
      <w:proofErr w:type="spellStart"/>
      <w:r>
        <w:t>zukünftige</w:t>
      </w:r>
      <w:proofErr w:type="spellEnd"/>
      <w:r>
        <w:t xml:space="preserve"> </w:t>
      </w:r>
      <w:proofErr w:type="spellStart"/>
      <w:r>
        <w:t>Forschung</w:t>
      </w:r>
      <w:proofErr w:type="spellEnd"/>
      <w:r>
        <w:t xml:space="preserve"> … (</w:t>
      </w:r>
      <w:proofErr w:type="spellStart"/>
      <w:r>
        <w:t>ich</w:t>
      </w:r>
      <w:proofErr w:type="spellEnd"/>
      <w:r>
        <w:t xml:space="preserve"> </w:t>
      </w:r>
      <w:proofErr w:type="spellStart"/>
      <w:r>
        <w:t>könnte</w:t>
      </w:r>
      <w:proofErr w:type="spellEnd"/>
      <w:r>
        <w:t xml:space="preserve"> </w:t>
      </w:r>
      <w:proofErr w:type="spellStart"/>
      <w:r>
        <w:t>hier</w:t>
      </w:r>
      <w:proofErr w:type="spellEnd"/>
      <w:r>
        <w:t xml:space="preserve"> </w:t>
      </w:r>
      <w:proofErr w:type="spellStart"/>
      <w:r>
        <w:t>z.B</w:t>
      </w:r>
      <w:proofErr w:type="spellEnd"/>
      <w:r>
        <w:t xml:space="preserve">. die PULSS </w:t>
      </w:r>
      <w:proofErr w:type="spellStart"/>
      <w:r>
        <w:t>daten</w:t>
      </w:r>
      <w:proofErr w:type="spellEnd"/>
      <w:r>
        <w:t xml:space="preserve"> </w:t>
      </w:r>
      <w:proofErr w:type="spellStart"/>
      <w:r>
        <w:t>zur</w:t>
      </w:r>
      <w:proofErr w:type="spellEnd"/>
      <w:r>
        <w:t xml:space="preserve"> </w:t>
      </w:r>
      <w:proofErr w:type="spellStart"/>
      <w:r>
        <w:t>Verfügung</w:t>
      </w:r>
      <w:proofErr w:type="spellEnd"/>
      <w:r>
        <w:t xml:space="preserve"> </w:t>
      </w:r>
      <w:proofErr w:type="spellStart"/>
      <w:r>
        <w:t>stellen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D41E7" w15:done="0"/>
  <w15:commentEx w15:paraId="5D5B30BE" w15:done="0"/>
  <w15:commentEx w15:paraId="50BE90B1" w15:done="0"/>
  <w15:commentEx w15:paraId="093DF38B" w15:paraIdParent="50BE90B1" w15:done="0"/>
  <w15:commentEx w15:paraId="19624D57" w15:done="0"/>
  <w15:commentEx w15:paraId="31CA885C" w15:done="0"/>
  <w15:commentEx w15:paraId="7FED221B" w15:done="0"/>
  <w15:commentEx w15:paraId="29701CB4" w15:done="0"/>
  <w15:commentEx w15:paraId="2C9754E8" w15:done="0"/>
  <w15:commentEx w15:paraId="2F2870ED" w15:done="0"/>
  <w15:commentEx w15:paraId="58C56D46" w15:done="0"/>
  <w15:commentEx w15:paraId="6D25E267" w15:done="0"/>
  <w15:commentEx w15:paraId="7319B0C3" w15:done="0"/>
  <w15:commentEx w15:paraId="455E18F3" w15:done="0"/>
  <w15:commentEx w15:paraId="0E5FF060" w15:done="0"/>
  <w15:commentEx w15:paraId="252D49EA" w15:done="0"/>
  <w15:commentEx w15:paraId="2C46E7E7" w15:done="0"/>
  <w15:commentEx w15:paraId="77C60190" w15:done="0"/>
  <w15:commentEx w15:paraId="49C8BF5C" w15:done="0"/>
  <w15:commentEx w15:paraId="438EF0B5" w15:done="0"/>
  <w15:commentEx w15:paraId="471F24DB" w15:done="0"/>
  <w15:commentEx w15:paraId="2DAA6E8B" w15:done="0"/>
  <w15:commentEx w15:paraId="549050C8" w15:done="0"/>
  <w15:commentEx w15:paraId="08D0DCDF" w15:done="0"/>
  <w15:commentEx w15:paraId="2A8B47C6" w15:done="0"/>
  <w15:commentEx w15:paraId="45A282D6" w15:done="0"/>
  <w15:commentEx w15:paraId="5A2F0904" w15:done="0"/>
  <w15:commentEx w15:paraId="2415C52C" w15:done="0"/>
  <w15:commentEx w15:paraId="709FCABE" w15:done="0"/>
  <w15:commentEx w15:paraId="1617F6C0" w15:done="0"/>
  <w15:commentEx w15:paraId="3E23C14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C7B3C" w14:textId="77777777" w:rsidR="00D07FB0" w:rsidRDefault="00D07FB0">
      <w:pPr>
        <w:spacing w:before="0" w:after="0" w:line="240" w:lineRule="auto"/>
      </w:pPr>
      <w:r>
        <w:separator/>
      </w:r>
    </w:p>
  </w:endnote>
  <w:endnote w:type="continuationSeparator" w:id="0">
    <w:p w14:paraId="44AE4C4C" w14:textId="77777777" w:rsidR="00D07FB0" w:rsidRDefault="00D07F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03405" w14:textId="77777777" w:rsidR="00D07FB0" w:rsidRDefault="00D07FB0">
      <w:r>
        <w:separator/>
      </w:r>
    </w:p>
  </w:footnote>
  <w:footnote w:type="continuationSeparator" w:id="0">
    <w:p w14:paraId="1C0A6077" w14:textId="77777777" w:rsidR="00D07FB0" w:rsidRDefault="00D07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Content>
      <w:p w14:paraId="6512880E" w14:textId="77777777" w:rsidR="00BB56EF" w:rsidRDefault="00BB56EF" w:rsidP="00E5266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2FA6498" w14:textId="77777777" w:rsidR="00BB56EF" w:rsidRDefault="00BB56EF" w:rsidP="00E5266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Content>
      <w:p w14:paraId="1AD545DB" w14:textId="7E4246AD" w:rsidR="00BB56EF" w:rsidRDefault="00BB56EF" w:rsidP="00E5266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595465">
          <w:rPr>
            <w:rStyle w:val="Seitenzahl"/>
            <w:noProof/>
          </w:rPr>
          <w:t>36</w:t>
        </w:r>
        <w:r>
          <w:rPr>
            <w:rStyle w:val="Seitenzahl"/>
          </w:rPr>
          <w:fldChar w:fldCharType="end"/>
        </w:r>
      </w:p>
    </w:sdtContent>
  </w:sdt>
  <w:p w14:paraId="02E59464" w14:textId="77777777" w:rsidR="00BB56EF" w:rsidRPr="00A05772" w:rsidRDefault="00BB56EF" w:rsidP="00E5266D">
    <w:pPr>
      <w:pStyle w:val="Kopfzeile"/>
      <w:ind w:right="357"/>
    </w:pPr>
    <w:r>
      <w:t>NFC, ABILITY SELF-CONCEPT AND SCHOOL GRADES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Content>
      <w:p w14:paraId="3F85E559" w14:textId="322B7E94" w:rsidR="00BB56EF" w:rsidRDefault="00BB56EF" w:rsidP="00E5266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CF017D">
          <w:rPr>
            <w:rStyle w:val="Seitenzahl"/>
            <w:noProof/>
          </w:rPr>
          <w:t>1</w:t>
        </w:r>
        <w:r>
          <w:rPr>
            <w:rStyle w:val="Seitenzahl"/>
          </w:rPr>
          <w:fldChar w:fldCharType="end"/>
        </w:r>
      </w:p>
    </w:sdtContent>
  </w:sdt>
  <w:p w14:paraId="0EBC6452" w14:textId="77777777" w:rsidR="00BB56EF" w:rsidRDefault="00BB56EF" w:rsidP="00E5266D">
    <w:pPr>
      <w:pStyle w:val="Kopfzeile"/>
      <w:ind w:right="360"/>
    </w:pPr>
    <w:r>
      <w:t>Running head: NFC, ABILITY SELF-CONCEPT AND SCHOOL GRADES</w:t>
    </w:r>
  </w:p>
  <w:p w14:paraId="6C616139" w14:textId="77777777" w:rsidR="00BB56EF" w:rsidRPr="00A05772" w:rsidRDefault="00BB56EF" w:rsidP="00E5266D">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6C4A8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F7417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8892EC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14"/>
  </w:num>
  <w:num w:numId="3">
    <w:abstractNumId w:val="15"/>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0"/>
  </w:num>
  <w:num w:numId="16">
    <w:abstractNumId w:val="0"/>
  </w:num>
  <w:num w:numId="17">
    <w:abstractNumId w:val="11"/>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eckel, Franzis, Univ.-Prof. Dr.">
    <w15:presenceInfo w15:providerId="AD" w15:userId="S-1-5-21-152646656-2035762256-2110791508-42389"/>
  </w15:person>
  <w15:person w15:author="Ricarda Steinmayr">
    <w15:presenceInfo w15:providerId="Windows Live" w15:userId="6f74f22833954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4C"/>
    <w:rsid w:val="0003057B"/>
    <w:rsid w:val="00077D99"/>
    <w:rsid w:val="001F1D2D"/>
    <w:rsid w:val="00261CF7"/>
    <w:rsid w:val="00362A7B"/>
    <w:rsid w:val="004125C0"/>
    <w:rsid w:val="00412CF0"/>
    <w:rsid w:val="004F2EF3"/>
    <w:rsid w:val="0053524A"/>
    <w:rsid w:val="005709C0"/>
    <w:rsid w:val="00595465"/>
    <w:rsid w:val="005C294E"/>
    <w:rsid w:val="005C511C"/>
    <w:rsid w:val="006030F0"/>
    <w:rsid w:val="006F429A"/>
    <w:rsid w:val="00864AC3"/>
    <w:rsid w:val="008D1F52"/>
    <w:rsid w:val="00946309"/>
    <w:rsid w:val="009E18D8"/>
    <w:rsid w:val="00A44D9B"/>
    <w:rsid w:val="00B14D55"/>
    <w:rsid w:val="00B3594C"/>
    <w:rsid w:val="00B679E0"/>
    <w:rsid w:val="00BB56EF"/>
    <w:rsid w:val="00BC009A"/>
    <w:rsid w:val="00C77959"/>
    <w:rsid w:val="00CF017D"/>
    <w:rsid w:val="00D07FB0"/>
    <w:rsid w:val="00D76D07"/>
    <w:rsid w:val="00E5266D"/>
    <w:rsid w:val="00E851EB"/>
    <w:rsid w:val="00EB4215"/>
    <w:rsid w:val="00ED1541"/>
    <w:rsid w:val="00F574DD"/>
    <w:rsid w:val="00F7326B"/>
    <w:rsid w:val="00F73FB6"/>
    <w:rsid w:val="00FB0E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7EA5"/>
  <w15:docId w15:val="{F9C786B3-D326-4D3D-BD6B-3D2F249A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Kommentarzeichen">
    <w:name w:val="annotation reference"/>
    <w:basedOn w:val="Absatz-Standardschriftart"/>
    <w:semiHidden/>
    <w:unhideWhenUsed/>
    <w:rsid w:val="00864AC3"/>
    <w:rPr>
      <w:sz w:val="16"/>
      <w:szCs w:val="16"/>
    </w:rPr>
  </w:style>
  <w:style w:type="paragraph" w:styleId="Kommentartext">
    <w:name w:val="annotation text"/>
    <w:basedOn w:val="Standard"/>
    <w:link w:val="KommentartextZchn"/>
    <w:semiHidden/>
    <w:unhideWhenUsed/>
    <w:rsid w:val="00864AC3"/>
    <w:pPr>
      <w:spacing w:line="240" w:lineRule="auto"/>
    </w:pPr>
    <w:rPr>
      <w:sz w:val="20"/>
      <w:szCs w:val="20"/>
    </w:rPr>
  </w:style>
  <w:style w:type="character" w:customStyle="1" w:styleId="KommentartextZchn">
    <w:name w:val="Kommentartext Zchn"/>
    <w:basedOn w:val="Absatz-Standardschriftart"/>
    <w:link w:val="Kommentartext"/>
    <w:semiHidden/>
    <w:rsid w:val="00864AC3"/>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864AC3"/>
    <w:rPr>
      <w:b/>
      <w:bCs/>
    </w:rPr>
  </w:style>
  <w:style w:type="character" w:customStyle="1" w:styleId="KommentarthemaZchn">
    <w:name w:val="Kommentarthema Zchn"/>
    <w:basedOn w:val="KommentartextZchn"/>
    <w:link w:val="Kommentarthema"/>
    <w:semiHidden/>
    <w:rsid w:val="00864AC3"/>
    <w:rPr>
      <w:rFonts w:ascii="Times New Roman" w:hAnsi="Times New Roman"/>
      <w:b/>
      <w:bCs/>
      <w:sz w:val="20"/>
      <w:szCs w:val="20"/>
    </w:rPr>
  </w:style>
  <w:style w:type="paragraph" w:styleId="Sprechblasentext">
    <w:name w:val="Balloon Text"/>
    <w:basedOn w:val="Standard"/>
    <w:link w:val="SprechblasentextZchn"/>
    <w:semiHidden/>
    <w:unhideWhenUsed/>
    <w:rsid w:val="00864AC3"/>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64AC3"/>
    <w:rPr>
      <w:rFonts w:ascii="Segoe UI" w:hAnsi="Segoe UI" w:cs="Segoe UI"/>
      <w:sz w:val="18"/>
      <w:szCs w:val="18"/>
    </w:rPr>
  </w:style>
  <w:style w:type="paragraph" w:styleId="KeinLeerraum">
    <w:name w:val="No Spacing"/>
    <w:uiPriority w:val="1"/>
    <w:qFormat/>
    <w:rsid w:val="00EB4215"/>
    <w:pPr>
      <w:spacing w:after="0"/>
    </w:pPr>
    <w:rPr>
      <w:rFonts w:ascii="Times New Roman" w:eastAsia="Times New Roman" w:hAnsi="Times New Roman" w:cs="Times New Roman"/>
      <w:lang w:val="de-DE" w:eastAsia="de-DE" w:bidi="he-IL"/>
    </w:rPr>
  </w:style>
  <w:style w:type="character" w:customStyle="1" w:styleId="markedcontent">
    <w:name w:val="markedcontent"/>
    <w:basedOn w:val="Absatz-Standardschriftart"/>
    <w:rsid w:val="009E18D8"/>
  </w:style>
  <w:style w:type="character" w:styleId="Hervorhebung">
    <w:name w:val="Emphasis"/>
    <w:basedOn w:val="Absatz-Standardschriftart"/>
    <w:uiPriority w:val="20"/>
    <w:qFormat/>
    <w:rsid w:val="004F2EF3"/>
    <w:rPr>
      <w:i/>
      <w:iCs/>
    </w:rPr>
  </w:style>
  <w:style w:type="character" w:customStyle="1" w:styleId="fontstyle0">
    <w:name w:val="fontstyle0"/>
    <w:basedOn w:val="Absatz-Standardschriftart"/>
    <w:rsid w:val="00CF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comments.xml.rels><?xml version="1.0" encoding="UTF-8" standalone="yes"?>
<Relationships xmlns="http://schemas.openxmlformats.org/package/2006/relationships"><Relationship Id="rId2" Type="http://schemas.openxmlformats.org/officeDocument/2006/relationships/hyperlink" Target="https://psycnet.apa.org/doi/10.1037/spq0000384" TargetMode="External"/><Relationship Id="rId1" Type="http://schemas.openxmlformats.org/officeDocument/2006/relationships/hyperlink" Target="https://doi.org/10.1037/edu000066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037/0033-2909.119.2.197" TargetMode="External"/><Relationship Id="rId18" Type="http://schemas.openxmlformats.org/officeDocument/2006/relationships/hyperlink" Target="https://doi.org/10.1080/01443410303225" TargetMode="External"/><Relationship Id="rId26" Type="http://schemas.openxmlformats.org/officeDocument/2006/relationships/hyperlink" Target="https://doi.org/10.1080/10705519909540118" TargetMode="External"/><Relationship Id="rId39" Type="http://schemas.openxmlformats.org/officeDocument/2006/relationships/hyperlink" Target="https://doi.org/10.1111/j.1467-8624.2005.00853.x" TargetMode="External"/><Relationship Id="rId21" Type="http://schemas.openxmlformats.org/officeDocument/2006/relationships/hyperlink" Target="https://doi.org/10.1027/1614-0001/a000161" TargetMode="External"/><Relationship Id="rId34" Type="http://schemas.openxmlformats.org/officeDocument/2006/relationships/hyperlink" Target="https://doi.org/10.1016/j.lindif.2016.10.019" TargetMode="External"/><Relationship Id="rId42" Type="http://schemas.openxmlformats.org/officeDocument/2006/relationships/hyperlink" Target="https://CRAN.R-project.org/package=here" TargetMode="External"/><Relationship Id="rId47" Type="http://schemas.openxmlformats.org/officeDocument/2006/relationships/hyperlink" Target="https://doi.org/10.1037/a0026838" TargetMode="External"/><Relationship Id="rId50" Type="http://schemas.openxmlformats.org/officeDocument/2006/relationships/hyperlink" Target="http://www.rstudio.com/" TargetMode="External"/><Relationship Id="rId55" Type="http://schemas.openxmlformats.org/officeDocument/2006/relationships/hyperlink" Target="https://doi.org/10.3389/fpsyg.2019.01730" TargetMode="External"/><Relationship Id="rId63" Type="http://schemas.openxmlformats.org/officeDocument/2006/relationships/hyperlink" Target="https://yihui.name/knitr/" TargetMode="Externa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lindif.2016.06.020" TargetMode="External"/><Relationship Id="rId29" Type="http://schemas.openxmlformats.org/officeDocument/2006/relationships/hyperlink" Target="https://doi.org/10.1027/1015-5759/a0004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strobel/NFC-Grades" TargetMode="External"/><Relationship Id="rId24" Type="http://schemas.openxmlformats.org/officeDocument/2006/relationships/hyperlink" Target="https://doi.org/10.1037/0022-0663.95.1.124" TargetMode="External"/><Relationship Id="rId32" Type="http://schemas.openxmlformats.org/officeDocument/2006/relationships/hyperlink" Target="https://doi.org/10.1080/10705511.2011.607721" TargetMode="External"/><Relationship Id="rId37" Type="http://schemas.openxmlformats.org/officeDocument/2006/relationships/hyperlink" Target="https://doi.org/10.1348/000709910X50350" TargetMode="External"/><Relationship Id="rId40" Type="http://schemas.openxmlformats.org/officeDocument/2006/relationships/hyperlink" Target="https://doi.org/10.1016/j.lindif.2014.04.006" TargetMode="External"/><Relationship Id="rId45" Type="http://schemas.openxmlformats.org/officeDocument/2006/relationships/hyperlink" Target="https://www.R-project.org/" TargetMode="External"/><Relationship Id="rId53" Type="http://schemas.openxmlformats.org/officeDocument/2006/relationships/hyperlink" Target="https://doi.org/10.1016/j.cogdev.2005.01.001" TargetMode="External"/><Relationship Id="rId58" Type="http://schemas.openxmlformats.org/officeDocument/2006/relationships/hyperlink" Target="https://doi.org/10.2466/PR0.66.1.321-322" TargetMode="External"/><Relationship Id="rId66"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16/j.lindif.2021.102110" TargetMode="External"/><Relationship Id="rId23" Type="http://schemas.openxmlformats.org/officeDocument/2006/relationships/hyperlink" Target="https://doi.org/10.3389/fpsyg.2017.00790" TargetMode="External"/><Relationship Id="rId28" Type="http://schemas.openxmlformats.org/officeDocument/2006/relationships/hyperlink" Target="https://doi.org/10.1111/1467-8624.00421" TargetMode="External"/><Relationship Id="rId36" Type="http://schemas.openxmlformats.org/officeDocument/2006/relationships/hyperlink" Target="https://doi.org/10.1111/j.1745-6916.2006.00010.x" TargetMode="External"/><Relationship Id="rId49" Type="http://schemas.openxmlformats.org/officeDocument/2006/relationships/hyperlink" Target="http://www.jstatsoft.org/v48/i02/" TargetMode="External"/><Relationship Id="rId57" Type="http://schemas.openxmlformats.org/officeDocument/2006/relationships/hyperlink" Target="https://CRAN.R-project.org/package=naniar" TargetMode="External"/><Relationship Id="rId61" Type="http://schemas.openxmlformats.org/officeDocument/2006/relationships/hyperlink" Target="https://doi.org/10.1016/j.dr.2009.12.001" TargetMode="External"/><Relationship Id="rId10" Type="http://schemas.openxmlformats.org/officeDocument/2006/relationships/hyperlink" Target="https://github.com/alex-strobel/NFC-Grades" TargetMode="External"/><Relationship Id="rId19" Type="http://schemas.openxmlformats.org/officeDocument/2006/relationships/hyperlink" Target="https://doi.org/10.1111/j.1559-1816.2002.tb02770.x" TargetMode="External"/><Relationship Id="rId31" Type="http://schemas.openxmlformats.org/officeDocument/2006/relationships/hyperlink" Target="https://doi.org/10.1016/j.edurev.2018.10.001" TargetMode="External"/><Relationship Id="rId44" Type="http://schemas.openxmlformats.org/officeDocument/2006/relationships/hyperlink" Target="https://doi.org/10.1027/1015-5759/a000170" TargetMode="External"/><Relationship Id="rId52" Type="http://schemas.openxmlformats.org/officeDocument/2006/relationships/hyperlink" Target="https://CRAN.R-project.org/package=shape" TargetMode="External"/><Relationship Id="rId60" Type="http://schemas.openxmlformats.org/officeDocument/2006/relationships/hyperlink" Target="https://doi.org/10.1037/a003074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anja.strobel@psychologie.tu-chemnitz.de" TargetMode="External"/><Relationship Id="rId14" Type="http://schemas.openxmlformats.org/officeDocument/2006/relationships/hyperlink" Target="https://CRAN.R-project.org/package=pwr" TargetMode="External"/><Relationship Id="rId22" Type="http://schemas.openxmlformats.org/officeDocument/2006/relationships/hyperlink" Target="https://doi.org/10.1016/j.paid.2016.06.069" TargetMode="External"/><Relationship Id="rId27" Type="http://schemas.openxmlformats.org/officeDocument/2006/relationships/hyperlink" Target="https://doi.org/10.1016/j.jsp.2011.07.001" TargetMode="External"/><Relationship Id="rId30" Type="http://schemas.openxmlformats.org/officeDocument/2006/relationships/hyperlink" Target="https://doi.org/10.1016/j.dcn.2017.11.007" TargetMode="External"/><Relationship Id="rId35" Type="http://schemas.openxmlformats.org/officeDocument/2006/relationships/hyperlink" Target="https://doi.org/10.1037/0022-0663.82.4.646" TargetMode="External"/><Relationship Id="rId43" Type="http://schemas.openxmlformats.org/officeDocument/2006/relationships/hyperlink" Target="https://doi.org/10.2466/pr0.1984.54.1.71" TargetMode="External"/><Relationship Id="rId48" Type="http://schemas.openxmlformats.org/officeDocument/2006/relationships/hyperlink" Target="https://doi.org/10.1037/0033-2909.130.2.261" TargetMode="External"/><Relationship Id="rId56" Type="http://schemas.openxmlformats.org/officeDocument/2006/relationships/hyperlink" Target="https://doi.org/10.1016/j.paid.2019.02.041" TargetMode="External"/><Relationship Id="rId64" Type="http://schemas.openxmlformats.org/officeDocument/2006/relationships/header" Target="header1.xm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2139/ssrn.2160588" TargetMode="External"/><Relationship Id="rId3" Type="http://schemas.openxmlformats.org/officeDocument/2006/relationships/settings" Target="settings.xml"/><Relationship Id="rId12" Type="http://schemas.openxmlformats.org/officeDocument/2006/relationships/hyperlink" Target="https://doi.org/10.1037/0003-066X.63.9.839" TargetMode="External"/><Relationship Id="rId17" Type="http://schemas.openxmlformats.org/officeDocument/2006/relationships/hyperlink" Target="https://doi.org/10.1007/s10212-010-0027-4" TargetMode="External"/><Relationship Id="rId25" Type="http://schemas.openxmlformats.org/officeDocument/2006/relationships/hyperlink" Target="https://doi.org/10.1080/01443410701413753" TargetMode="External"/><Relationship Id="rId33" Type="http://schemas.openxmlformats.org/officeDocument/2006/relationships/hyperlink" Target="https://doi.org/10.1037/edu0000666" TargetMode="External"/><Relationship Id="rId38" Type="http://schemas.openxmlformats.org/officeDocument/2006/relationships/hyperlink" Target="https://doi.org/10.1177/0146167207312313" TargetMode="External"/><Relationship Id="rId46" Type="http://schemas.openxmlformats.org/officeDocument/2006/relationships/hyperlink" Target="https://CRAN.R-project.org/package=psych" TargetMode="External"/><Relationship Id="rId59" Type="http://schemas.openxmlformats.org/officeDocument/2006/relationships/hyperlink" Target="https://CRAN.R-project.org/package=renv" TargetMode="External"/><Relationship Id="rId67" Type="http://schemas.openxmlformats.org/officeDocument/2006/relationships/fontTable" Target="fontTable.xml"/><Relationship Id="rId20" Type="http://schemas.openxmlformats.org/officeDocument/2006/relationships/hyperlink" Target="https://doi.org/10.1177/0146167209351886" TargetMode="External"/><Relationship Id="rId41" Type="http://schemas.openxmlformats.org/officeDocument/2006/relationships/hyperlink" Target="https://doi.org/10.3102/0002831211419649" TargetMode="External"/><Relationship Id="rId54" Type="http://schemas.openxmlformats.org/officeDocument/2006/relationships/hyperlink" Target="https://doi.org/10.1016/j.lindif.2008.05.004" TargetMode="External"/><Relationship Id="rId62" Type="http://schemas.openxmlformats.org/officeDocument/2006/relationships/hyperlink" Target="https://doi.org/10.1006/ceps.1999.1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8464</Words>
  <Characters>53326</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On the interplay of motivational characteristics and school grades: The role of Need for Cognition</vt:lpstr>
    </vt:vector>
  </TitlesOfParts>
  <Manager/>
  <Company/>
  <LinksUpToDate>false</LinksUpToDate>
  <CharactersWithSpaces>61667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school grades: The role of Need for Cognition</dc:title>
  <dc:creator>Ricarda Steinmayr</dc:creator>
  <cp:keywords/>
  <cp:lastModifiedBy>Preckel, Franzis, Univ.-Prof. Dr.</cp:lastModifiedBy>
  <cp:revision>16</cp:revision>
  <dcterms:created xsi:type="dcterms:W3CDTF">2022-02-22T17:09:00Z</dcterms:created>
  <dcterms:modified xsi:type="dcterms:W3CDTF">2022-03-02T10:21:00Z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 Alexander Strobel: https://orcid.org/0000-0002-9426-5397 Ricarda Steinmayr: https://orcid.org/0000-0002-0294-1045 Franzis Preckel: https://orcid.org/0000-0002-5768-8702These authors contributed equally t</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NFC, Ability Self-Concept and School Grades</vt:lpwstr>
  </property>
  <property fmtid="{D5CDD505-2E9C-101B-9397-08002B2CF9AE}" pid="16" name="tablelist">
    <vt:lpwstr>False</vt:lpwstr>
  </property>
  <property fmtid="{D5CDD505-2E9C-101B-9397-08002B2CF9AE}" pid="17" name="wordcount">
    <vt:lpwstr/>
  </property>
</Properties>
</file>